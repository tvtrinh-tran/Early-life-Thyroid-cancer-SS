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590" w14:textId="575C9EF9" w:rsidR="008A3A38" w:rsidRPr="00E73EA5" w:rsidRDefault="008A3A38" w:rsidP="008A3A3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 xml:space="preserve">Main Tables and </w:t>
      </w:r>
      <w:commentRangeStart w:id="0"/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Figures</w:t>
      </w:r>
      <w:commentRangeEnd w:id="0"/>
      <w:r w:rsidR="002B6909">
        <w:rPr>
          <w:rStyle w:val="CommentReference"/>
        </w:rPr>
        <w:commentReference w:id="0"/>
      </w:r>
    </w:p>
    <w:p w14:paraId="0DB4DF72" w14:textId="599C38AF" w:rsidR="008A3A38" w:rsidRPr="00E73EA5" w:rsidDel="00A940A7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del w:id="1" w:author="Tran, Thi-Van-Trinh (NIH/NCI) [F]" w:date="2024-09-01T17:04:00Z" w16du:dateUtc="2024-09-01T21:04:00Z"/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commentRangeStart w:id="2"/>
      <w:del w:id="3" w:author="Tran, Thi-Van-Trinh (NIH/NCI) [F]" w:date="2024-09-01T17:04:00Z" w16du:dateUtc="2024-09-01T21:04:00Z">
        <w:r w:rsidRPr="00E73EA5" w:rsidDel="00A940A7">
          <w:rPr>
            <w:rFonts w:ascii="Segoe UI" w:eastAsia="Times New Roman" w:hAnsi="Segoe UI" w:cs="Segoe UI"/>
            <w:b/>
            <w:bCs/>
            <w:sz w:val="16"/>
            <w:szCs w:val="16"/>
            <w:lang w:eastAsia="en-US"/>
          </w:rPr>
          <w:delText>Figure</w:delText>
        </w:r>
        <w:commentRangeEnd w:id="2"/>
        <w:r w:rsidR="00E50E12" w:rsidDel="00A940A7">
          <w:rPr>
            <w:rStyle w:val="CommentReference"/>
          </w:rPr>
          <w:commentReference w:id="2"/>
        </w:r>
        <w:r w:rsidRPr="00E73EA5" w:rsidDel="00A940A7">
          <w:rPr>
            <w:rFonts w:ascii="Segoe UI" w:eastAsia="Times New Roman" w:hAnsi="Segoe UI" w:cs="Segoe UI"/>
            <w:b/>
            <w:bCs/>
            <w:sz w:val="16"/>
            <w:szCs w:val="16"/>
            <w:lang w:eastAsia="en-US"/>
          </w:rPr>
          <w:delText xml:space="preserve"> 1: Flowchart of study population</w:delText>
        </w:r>
      </w:del>
    </w:p>
    <w:p w14:paraId="01CC7BFF" w14:textId="11F5A283" w:rsidR="00685CD7" w:rsidRPr="00E73EA5" w:rsidDel="00A940A7" w:rsidRDefault="00A410E5">
      <w:pPr>
        <w:spacing w:after="160" w:line="259" w:lineRule="auto"/>
        <w:rPr>
          <w:del w:id="4" w:author="Tran, Thi-Van-Trinh (NIH/NCI) [F]" w:date="2024-09-01T17:04:00Z" w16du:dateUtc="2024-09-01T21:04:00Z"/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del w:id="5" w:author="Tran, Thi-Van-Trinh (NIH/NCI) [F]" w:date="2024-09-01T17:04:00Z" w16du:dateUtc="2024-09-01T21:04:00Z">
        <w:r w:rsidDel="00A940A7">
          <w:rPr>
            <w:rFonts w:ascii="Segoe UI" w:eastAsia="Times New Roman" w:hAnsi="Segoe UI" w:cs="Segoe UI"/>
            <w:b/>
            <w:bCs/>
            <w:noProof/>
            <w:color w:val="5A6570"/>
            <w:sz w:val="16"/>
            <w:szCs w:val="16"/>
            <w:lang w:eastAsia="en-US"/>
          </w:rPr>
          <w:drawing>
            <wp:inline distT="0" distB="0" distL="0" distR="0" wp14:anchorId="2594EF3F" wp14:editId="5703E0EC">
              <wp:extent cx="5199601" cy="2769189"/>
              <wp:effectExtent l="0" t="0" r="1270" b="0"/>
              <wp:docPr id="1848985136" name="Picture 1" descr="Graphical user interface, text, application, chat or text messag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8985136" name="Picture 1" descr="Graphical user interface, text, application, chat or text messag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4791" cy="277727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685CD7" w:rsidRPr="00E73EA5" w:rsidDel="00A940A7">
          <w:rPr>
            <w:rFonts w:ascii="Segoe UI" w:eastAsia="Times New Roman" w:hAnsi="Segoe UI" w:cs="Segoe UI"/>
            <w:b/>
            <w:bCs/>
            <w:color w:val="5A6570"/>
            <w:sz w:val="16"/>
            <w:szCs w:val="16"/>
            <w:lang w:eastAsia="en-US"/>
          </w:rPr>
          <w:br w:type="page"/>
        </w:r>
      </w:del>
    </w:p>
    <w:p w14:paraId="7F9CB2E2" w14:textId="06CF823A" w:rsidR="008A3A38" w:rsidRPr="00A816D9" w:rsidRDefault="008A3A38" w:rsidP="00E73EA5">
      <w:pPr>
        <w:spacing w:after="0"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6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</w:pPr>
      <w:r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7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 xml:space="preserve">Table 1: </w:t>
      </w:r>
      <w:r w:rsidR="00FC1F39"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8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 xml:space="preserve">Baseline characteristics </w:t>
      </w:r>
      <w:r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9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 xml:space="preserve">of the study </w:t>
      </w:r>
      <w:r w:rsidR="00C7743E"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10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 xml:space="preserve">sample </w:t>
      </w:r>
      <w:r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11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>(n=47</w:t>
      </w:r>
      <w:r w:rsidR="00BC4538"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12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>,</w:t>
      </w:r>
      <w:r w:rsidR="003D6BA1"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13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>913</w:t>
      </w:r>
      <w:r w:rsidRPr="00A816D9">
        <w:rPr>
          <w:rFonts w:ascii="Segoe UI" w:eastAsia="Times New Roman" w:hAnsi="Segoe UI" w:cs="Segoe UI"/>
          <w:b/>
          <w:bCs/>
          <w:sz w:val="18"/>
          <w:szCs w:val="18"/>
          <w:lang w:eastAsia="en-US"/>
          <w:rPrChange w:id="14" w:author="Troisi, Rebecca (NIH/NCI) [E]" w:date="2024-08-22T10:48:00Z" w16du:dateUtc="2024-08-22T14:48:00Z">
            <w:rPr>
              <w:rFonts w:ascii="Segoe UI" w:eastAsia="Times New Roman" w:hAnsi="Segoe UI" w:cs="Segoe UI"/>
              <w:b/>
              <w:bCs/>
              <w:sz w:val="16"/>
              <w:szCs w:val="16"/>
              <w:lang w:eastAsia="en-US"/>
            </w:rPr>
          </w:rPrChange>
        </w:rPr>
        <w:t>)</w:t>
      </w:r>
    </w:p>
    <w:p w14:paraId="39878C80" w14:textId="42FEE4D1" w:rsidR="008A3A38" w:rsidRPr="00A816D9" w:rsidRDefault="008A3A38" w:rsidP="008A3A38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US"/>
          <w:rPrChange w:id="15" w:author="Troisi, Rebecca (NIH/NCI) [E]" w:date="2024-08-22T10:48:00Z" w16du:dateUtc="2024-08-22T14:48:00Z">
            <w:rPr>
              <w:rFonts w:ascii="Segoe UI" w:eastAsia="Times New Roman" w:hAnsi="Segoe UI" w:cs="Segoe UI"/>
              <w:sz w:val="16"/>
              <w:szCs w:val="16"/>
              <w:lang w:eastAsia="en-US"/>
            </w:rPr>
          </w:rPrChange>
        </w:rPr>
      </w:pPr>
    </w:p>
    <w:tbl>
      <w:tblPr>
        <w:tblW w:w="9720" w:type="dxa"/>
        <w:tblLook w:val="04A0" w:firstRow="1" w:lastRow="0" w:firstColumn="1" w:lastColumn="0" w:noHBand="0" w:noVBand="1"/>
        <w:tblPrChange w:id="16" w:author="Tran, Thi-Van-Trinh (NIH/NCI) [F]" w:date="2024-09-01T22:57:00Z" w16du:dateUtc="2024-09-02T02:57:00Z">
          <w:tblPr>
            <w:tblW w:w="6840" w:type="dxa"/>
            <w:tblLook w:val="04A0" w:firstRow="1" w:lastRow="0" w:firstColumn="1" w:lastColumn="0" w:noHBand="0" w:noVBand="1"/>
          </w:tblPr>
        </w:tblPrChange>
      </w:tblPr>
      <w:tblGrid>
        <w:gridCol w:w="4320"/>
        <w:gridCol w:w="2722"/>
        <w:gridCol w:w="2678"/>
        <w:tblGridChange w:id="17">
          <w:tblGrid>
            <w:gridCol w:w="4060"/>
            <w:gridCol w:w="260"/>
            <w:gridCol w:w="2520"/>
            <w:gridCol w:w="202"/>
            <w:gridCol w:w="2578"/>
            <w:gridCol w:w="100"/>
          </w:tblGrid>
        </w:tblGridChange>
      </w:tblGrid>
      <w:tr w:rsidR="00EC4FFB" w:rsidRPr="00A816D9" w14:paraId="1C099BE4" w14:textId="73B9255A" w:rsidTr="00987533">
        <w:trPr>
          <w:trHeight w:val="240"/>
          <w:trPrChange w:id="18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9" w:author="Tran, Thi-Van-Trinh (NIH/NCI) [F]" w:date="2024-09-01T22:57:00Z" w16du:dateUtc="2024-09-02T02:57:00Z">
              <w:tcPr>
                <w:tcW w:w="40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DE279EB" w14:textId="77777777" w:rsidR="00EC4FFB" w:rsidRPr="00A816D9" w:rsidRDefault="00EC4FFB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  <w:rPrChange w:id="20" w:author="Troisi, Rebecca (NIH/NCI) [E]" w:date="2024-08-22T10:48:00Z" w16du:dateUtc="2024-08-22T14:48:00Z">
                  <w:rPr>
                    <w:rFonts w:ascii="Segoe UI" w:eastAsia="Times New Roman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  <w:rPrChange w:id="21" w:author="Troisi, Rebecca (NIH/NCI) [E]" w:date="2024-08-22T10:48:00Z" w16du:dateUtc="2024-08-22T14:48:00Z">
                  <w:rPr>
                    <w:rFonts w:ascii="Segoe UI" w:eastAsia="Times New Roman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</w:rPr>
                </w:rPrChange>
              </w:rPr>
              <w:t>Characteristic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46BF101" w14:textId="0D6C2030" w:rsidR="00EC4FFB" w:rsidRPr="00A816D9" w:rsidRDefault="00541175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  <w:rPrChange w:id="23" w:author="Troisi, Rebecca (NIH/NCI) [E]" w:date="2024-08-22T10:48:00Z" w16du:dateUtc="2024-08-22T14:48:00Z">
                  <w:rPr>
                    <w:rFonts w:ascii="Segoe UI" w:eastAsia="Times New Roman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ins w:id="24" w:author="Tran, Thi-Van-Trinh (NIH/NCI) [F]" w:date="2024-09-01T22:52:00Z" w16du:dateUtc="2024-09-02T02:52:00Z">
              <w:r>
                <w:rPr>
                  <w:rFonts w:ascii="Segoe UI" w:eastAsia="Times New Roman" w:hAnsi="Segoe UI" w:cs="Segoe UI"/>
                  <w:b/>
                  <w:bCs/>
                  <w:color w:val="333333"/>
                  <w:sz w:val="18"/>
                  <w:szCs w:val="18"/>
                  <w:lang w:eastAsia="en-US"/>
                </w:rPr>
                <w:t>n (%)</w:t>
              </w:r>
            </w:ins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PrChange w:id="2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20DAF3E5" w14:textId="3D73CDDC" w:rsidR="00EC4FFB" w:rsidRPr="00EC4FFB" w:rsidRDefault="00541175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ins w:id="26" w:author="Tran, Thi-Van-Trinh (NIH/NCI) [F]" w:date="2024-09-01T22:52:00Z" w16du:dateUtc="2024-09-02T02:52:00Z">
              <w:r>
                <w:rPr>
                  <w:rFonts w:ascii="Segoe UI" w:eastAsia="Times New Roman" w:hAnsi="Segoe UI" w:cs="Segoe UI"/>
                  <w:b/>
                  <w:bCs/>
                  <w:color w:val="333333"/>
                  <w:sz w:val="18"/>
                  <w:szCs w:val="18"/>
                  <w:lang w:eastAsia="en-US"/>
                </w:rPr>
                <w:t xml:space="preserve">Number of </w:t>
              </w:r>
            </w:ins>
            <w:r w:rsidR="009C5D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 xml:space="preserve">DTC </w:t>
            </w:r>
            <w:ins w:id="27" w:author="Tran, Thi-Van-Trinh (NIH/NCI) [F]" w:date="2024-09-01T22:52:00Z" w16du:dateUtc="2024-09-02T02:52:00Z">
              <w:r>
                <w:rPr>
                  <w:rFonts w:ascii="Segoe UI" w:eastAsia="Times New Roman" w:hAnsi="Segoe UI" w:cs="Segoe UI"/>
                  <w:b/>
                  <w:bCs/>
                  <w:color w:val="333333"/>
                  <w:sz w:val="18"/>
                  <w:szCs w:val="18"/>
                  <w:lang w:eastAsia="en-US"/>
                </w:rPr>
                <w:t>cases</w:t>
              </w:r>
            </w:ins>
          </w:p>
        </w:tc>
      </w:tr>
      <w:tr w:rsidR="00EC4FFB" w:rsidRPr="00A816D9" w14:paraId="30F7055C" w14:textId="57010B34" w:rsidTr="00987533">
        <w:trPr>
          <w:trHeight w:val="240"/>
          <w:trPrChange w:id="28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9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7AE3C37" w14:textId="7AF11A9C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Age (median, interquartile range)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3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3248E146" w14:textId="61C3945B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55.4 (48.9, 62.1)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3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5E17AF31" w14:textId="6EC7C289" w:rsidR="00EC4FFB" w:rsidRPr="00EC4FFB" w:rsidRDefault="00F446CF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239</w:t>
            </w:r>
          </w:p>
        </w:tc>
      </w:tr>
      <w:tr w:rsidR="00EC4FFB" w:rsidRPr="00A816D9" w14:paraId="33633099" w14:textId="544A7546" w:rsidTr="00987533">
        <w:trPr>
          <w:trHeight w:val="300"/>
          <w:trPrChange w:id="36" w:author="Tran, Thi-Van-Trinh (NIH/NCI) [F]" w:date="2024-09-01T22:57:00Z" w16du:dateUtc="2024-09-02T02:57:00Z">
            <w:trPr>
              <w:gridAfter w:val="0"/>
              <w:trHeight w:val="30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37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F95667A" w14:textId="651D9F3A" w:rsidR="00EC4FFB" w:rsidRPr="00A816D9" w:rsidRDefault="007D1920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Self-identified r</w:t>
            </w:r>
            <w:r w:rsidR="00EC4FFB"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3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ace/ethnicity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40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718917CE" w14:textId="7B0D1067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4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4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4781EED2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96A1E22" w14:textId="0A45A9FC" w:rsidTr="00987533">
        <w:trPr>
          <w:trHeight w:val="240"/>
          <w:trPrChange w:id="43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44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F4C33AC" w14:textId="61BCBE8F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4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4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Non-Hispanic White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4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29674260" w14:textId="09C5C392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4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4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 xml:space="preserve">39,947 </w:t>
            </w:r>
            <w:commentRangeStart w:id="50"/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5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(83</w:t>
            </w:r>
            <w:del w:id="52" w:author="Tran, Thi-Van-Trinh (NIH/NCI) [F]" w:date="2024-09-01T17:16:00Z" w16du:dateUtc="2024-09-01T21:16:00Z">
              <w:r w:rsidRPr="00A816D9" w:rsidDel="00AD0C9D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53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.4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5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5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2D96DC19" w14:textId="477217D2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56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207</w:t>
              </w:r>
            </w:ins>
          </w:p>
        </w:tc>
      </w:tr>
      <w:tr w:rsidR="00EC4FFB" w:rsidRPr="00A816D9" w14:paraId="2313427C" w14:textId="3A4287EC" w:rsidTr="00987533">
        <w:trPr>
          <w:trHeight w:val="240"/>
          <w:trPrChange w:id="57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58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7130691" w14:textId="69B63578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5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6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Non-Hispanic Black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61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2FEFF192" w14:textId="3A5A3EAE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6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6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4,304 (9</w:t>
            </w:r>
            <w:del w:id="64" w:author="Tran, Thi-Van-Trinh (NIH/NCI) [F]" w:date="2024-09-01T17:16:00Z" w16du:dateUtc="2024-09-01T21:16:00Z">
              <w:r w:rsidRPr="00A816D9" w:rsidDel="00AD0C9D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65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.0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6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6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256530F8" w14:textId="5C81C3FA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68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9</w:t>
              </w:r>
            </w:ins>
          </w:p>
        </w:tc>
      </w:tr>
      <w:tr w:rsidR="00EC4FFB" w:rsidRPr="00A816D9" w14:paraId="72B1DC65" w14:textId="6945C0D2" w:rsidTr="00987533">
        <w:trPr>
          <w:trHeight w:val="240"/>
          <w:trPrChange w:id="69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70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4EA5DB9" w14:textId="1AFF7C67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7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7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Hispanic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73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1E1A5169" w14:textId="20939C1B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7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7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2,416 (5</w:t>
            </w:r>
            <w:del w:id="76" w:author="Tran, Thi-Van-Trinh (NIH/NCI) [F]" w:date="2024-09-01T17:16:00Z" w16du:dateUtc="2024-09-01T21:16:00Z">
              <w:r w:rsidRPr="00A816D9" w:rsidDel="00AD0C9D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77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.0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7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79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340319FF" w14:textId="49B611FE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80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18</w:t>
              </w:r>
            </w:ins>
          </w:p>
        </w:tc>
      </w:tr>
      <w:tr w:rsidR="00EC4FFB" w:rsidRPr="00A816D9" w14:paraId="492DB1F8" w14:textId="17E643B0" w:rsidTr="00987533">
        <w:trPr>
          <w:trHeight w:val="240"/>
          <w:trPrChange w:id="81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82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C60F1D3" w14:textId="76DFB5A1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8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8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Non-Hispanic all other races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8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1E29EB1E" w14:textId="10B2A808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8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8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1,231 (</w:t>
            </w:r>
            <w:del w:id="88" w:author="Tran, Thi-Van-Trinh (NIH/NCI) [F]" w:date="2024-09-01T17:16:00Z" w16du:dateUtc="2024-09-01T21:16:00Z">
              <w:r w:rsidRPr="00A816D9" w:rsidDel="00AD0C9D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89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2.6</w:delText>
              </w:r>
            </w:del>
            <w:ins w:id="90" w:author="Tran, Thi-Van-Trinh (NIH/NCI) [F]" w:date="2024-09-01T17:16:00Z" w16du:dateUtc="2024-09-01T21:1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3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9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9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77BF781F" w14:textId="23629A80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93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5</w:t>
              </w:r>
            </w:ins>
          </w:p>
        </w:tc>
      </w:tr>
      <w:tr w:rsidR="00EC4FFB" w:rsidRPr="00A816D9" w14:paraId="548C90CA" w14:textId="40FB54A6" w:rsidTr="00987533">
        <w:trPr>
          <w:trHeight w:val="240"/>
          <w:trPrChange w:id="94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tcPrChange w:id="95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</w:tcPrChange>
          </w:tcPr>
          <w:p w14:paraId="7ADA1926" w14:textId="11D60BA9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9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9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98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1C03B03B" w14:textId="60B90156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9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0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15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01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04EB33A8" w14:textId="73E54A7C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02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0</w:t>
              </w:r>
            </w:ins>
          </w:p>
        </w:tc>
      </w:tr>
      <w:tr w:rsidR="00EC4FFB" w:rsidRPr="00A816D9" w14:paraId="4A705AAE" w14:textId="5E157DEF" w:rsidTr="00987533">
        <w:trPr>
          <w:trHeight w:val="300"/>
          <w:trPrChange w:id="103" w:author="Tran, Thi-Van-Trinh (NIH/NCI) [F]" w:date="2024-09-01T22:57:00Z" w16du:dateUtc="2024-09-02T02:57:00Z">
            <w:trPr>
              <w:gridAfter w:val="0"/>
              <w:trHeight w:val="30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04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9114949" w14:textId="0451145F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0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commentRangeStart w:id="106"/>
            <w:commentRangeStart w:id="107"/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0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BMI</w:t>
            </w:r>
            <w:commentRangeEnd w:id="106"/>
            <w:r>
              <w:rPr>
                <w:rStyle w:val="CommentReference"/>
              </w:rPr>
              <w:commentReference w:id="106"/>
            </w:r>
            <w:commentRangeEnd w:id="107"/>
            <w:r w:rsidR="005401ED">
              <w:rPr>
                <w:rStyle w:val="CommentReference"/>
              </w:rPr>
              <w:commentReference w:id="107"/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0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 xml:space="preserve"> 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10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27357FB0" w14:textId="01BC53A1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1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1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798D263E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0286BDD0" w14:textId="4C5CDFF3" w:rsidTr="00987533">
        <w:trPr>
          <w:trHeight w:val="240"/>
          <w:trPrChange w:id="113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14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3539396" w14:textId="70932BF2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1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1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&lt;25.0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1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4851BB2E" w14:textId="116649A7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1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1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18,331 (38</w:t>
            </w:r>
            <w:del w:id="120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121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.3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2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23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220839C8" w14:textId="36739CA3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24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83</w:t>
              </w:r>
            </w:ins>
          </w:p>
        </w:tc>
      </w:tr>
      <w:tr w:rsidR="00EC4FFB" w:rsidRPr="00A816D9" w14:paraId="0D4BDA5A" w14:textId="32904B18" w:rsidTr="00987533">
        <w:trPr>
          <w:trHeight w:val="240"/>
          <w:trPrChange w:id="125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26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62C8FD6" w14:textId="53075AA3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2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2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25.0-29.9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29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7696ABDB" w14:textId="72017BA9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3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3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15,205 (3</w:t>
            </w:r>
            <w:del w:id="132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133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1.7</w:delText>
              </w:r>
            </w:del>
            <w:ins w:id="134" w:author="Tran, Thi-Van-Trinh (NIH/NCI) [F]" w:date="2024-09-01T17:16:00Z" w16du:dateUtc="2024-09-01T21:1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2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3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36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649DB082" w14:textId="0B3EFE5B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37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74</w:t>
              </w:r>
            </w:ins>
          </w:p>
        </w:tc>
      </w:tr>
      <w:tr w:rsidR="00EC4FFB" w:rsidRPr="00A816D9" w14:paraId="0A217CD5" w14:textId="5EAA088E" w:rsidTr="00987533">
        <w:trPr>
          <w:trHeight w:val="240"/>
          <w:trPrChange w:id="138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39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2046552" w14:textId="35562726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</w:t>
            </w:r>
            <w:r w:rsidR="00410F40"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US"/>
              </w:rPr>
              <w:t>≥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30.0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43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6DAFBE39" w14:textId="383EC17C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14,361 (30</w:t>
            </w:r>
            <w:del w:id="146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147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.0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4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49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3C17066E" w14:textId="5BBA472F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50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82</w:t>
              </w:r>
            </w:ins>
          </w:p>
        </w:tc>
      </w:tr>
      <w:tr w:rsidR="00EC4FFB" w:rsidRPr="00A816D9" w14:paraId="18788BB4" w14:textId="0D4F8D91" w:rsidTr="00987533">
        <w:trPr>
          <w:trHeight w:val="240"/>
          <w:trPrChange w:id="151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52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1BEAF0D" w14:textId="57EDB30D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5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5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5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4B4E5DFD" w14:textId="69053E61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5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5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16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58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3FF6B16B" w14:textId="6C3BC65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59" w:author="Tran, Thi-Van-Trinh (NIH/NCI) [F]" w:date="2024-09-01T22:56:00Z" w16du:dateUtc="2024-09-02T02:5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0</w:t>
              </w:r>
            </w:ins>
          </w:p>
        </w:tc>
      </w:tr>
      <w:tr w:rsidR="00EC4FFB" w:rsidRPr="00A816D9" w14:paraId="02B5A407" w14:textId="2590E34B" w:rsidTr="00987533">
        <w:trPr>
          <w:trHeight w:val="300"/>
          <w:trPrChange w:id="160" w:author="Tran, Thi-Van-Trinh (NIH/NCI) [F]" w:date="2024-09-01T22:57:00Z" w16du:dateUtc="2024-09-02T02:57:00Z">
            <w:trPr>
              <w:gridAfter w:val="0"/>
              <w:trHeight w:val="30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61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2C185F9" w14:textId="59ED127A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6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6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Benign thyroid disease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64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653D7B72" w14:textId="382A0E7E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6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6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10,308 (2</w:t>
            </w:r>
            <w:del w:id="167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168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1.5</w:delText>
              </w:r>
            </w:del>
            <w:ins w:id="169" w:author="Tran, Thi-Van-Trinh (NIH/NCI) [F]" w:date="2024-09-01T17:16:00Z" w16du:dateUtc="2024-09-01T21:1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2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7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71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426C77D5" w14:textId="50C381B8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72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60</w:t>
              </w:r>
            </w:ins>
          </w:p>
        </w:tc>
      </w:tr>
      <w:tr w:rsidR="00EC4FFB" w:rsidRPr="00A816D9" w14:paraId="40E3517C" w14:textId="41E625CF" w:rsidTr="00987533">
        <w:trPr>
          <w:trHeight w:val="240"/>
          <w:trPrChange w:id="173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74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D624B55" w14:textId="69B21D6C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7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7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 xml:space="preserve">Personal </w:t>
            </w:r>
            <w:ins w:id="177" w:author="O'Brien, Katie (NIH/NIEHS) [E]" w:date="2024-08-30T16:33:00Z" w16du:dateUtc="2024-08-30T20:33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 xml:space="preserve">attained 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7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education level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79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0EF0A47F" w14:textId="2F53CB76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8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81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35454C11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DAB46E2" w14:textId="4881010C" w:rsidTr="00987533">
        <w:trPr>
          <w:trHeight w:val="240"/>
          <w:trPrChange w:id="182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83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BB9E879" w14:textId="53DD9954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8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8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High school, GED, or less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86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56184F69" w14:textId="121FE765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8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8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7,290 (15</w:t>
            </w:r>
            <w:del w:id="189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190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.2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9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19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1812164F" w14:textId="72B64187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193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29</w:t>
              </w:r>
            </w:ins>
          </w:p>
        </w:tc>
      </w:tr>
      <w:tr w:rsidR="00EC4FFB" w:rsidRPr="00A816D9" w14:paraId="36EB8296" w14:textId="3114074E" w:rsidTr="00987533">
        <w:trPr>
          <w:trHeight w:val="300"/>
          <w:trPrChange w:id="194" w:author="Tran, Thi-Van-Trinh (NIH/NCI) [F]" w:date="2024-09-01T22:57:00Z" w16du:dateUtc="2024-09-02T02:57:00Z">
            <w:trPr>
              <w:gridAfter w:val="0"/>
              <w:trHeight w:val="30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195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ECB40D7" w14:textId="0BF11BA3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9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9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Some college or associate or technical degree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198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468351F2" w14:textId="7B6436B7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19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0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16,161 (3</w:t>
            </w:r>
            <w:del w:id="201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202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3.7</w:delText>
              </w:r>
            </w:del>
            <w:ins w:id="203" w:author="Tran, Thi-Van-Trinh (NIH/NCI) [F]" w:date="2024-09-01T17:16:00Z" w16du:dateUtc="2024-09-01T21:16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4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0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0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6868F76D" w14:textId="1BA60E2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06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80</w:t>
              </w:r>
            </w:ins>
          </w:p>
        </w:tc>
      </w:tr>
      <w:tr w:rsidR="00EC4FFB" w:rsidRPr="00A816D9" w14:paraId="6EC29344" w14:textId="6B846CFA" w:rsidTr="00987533">
        <w:trPr>
          <w:trHeight w:val="240"/>
          <w:trPrChange w:id="207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08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3FD8DE3" w14:textId="77500DD2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0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1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Bachelor’s degree or more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11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3138E554" w14:textId="00C7E89D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1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1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24,450 (51</w:t>
            </w:r>
            <w:del w:id="214" w:author="Tran, Thi-Van-Trinh (NIH/NCI) [F]" w:date="2024-09-01T17:16:00Z" w16du:dateUtc="2024-09-01T21:16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215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.0</w:delText>
              </w:r>
            </w:del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1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1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5255B5F2" w14:textId="6A47CD8C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18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130</w:t>
              </w:r>
            </w:ins>
          </w:p>
        </w:tc>
      </w:tr>
      <w:tr w:rsidR="00EC4FFB" w:rsidRPr="00A816D9" w14:paraId="640553FF" w14:textId="18D57669" w:rsidTr="00987533">
        <w:trPr>
          <w:trHeight w:val="240"/>
          <w:trPrChange w:id="219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20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9988A0B" w14:textId="2C7EC0A9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2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2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23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2BF4A908" w14:textId="1F1F9519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2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25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12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26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502C5064" w14:textId="5E4C024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27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0</w:t>
              </w:r>
            </w:ins>
          </w:p>
        </w:tc>
      </w:tr>
      <w:tr w:rsidR="00EC4FFB" w:rsidRPr="00A816D9" w14:paraId="223A4BD6" w14:textId="6BC38F35" w:rsidTr="00987533">
        <w:trPr>
          <w:trHeight w:val="240"/>
          <w:trPrChange w:id="228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29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B745167" w14:textId="519FB529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0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Annual household income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3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7863A83E" w14:textId="6CFF94EC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34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4859C73C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3819C078" w14:textId="2ADD54B3" w:rsidTr="00987533">
        <w:trPr>
          <w:trHeight w:val="240"/>
          <w:trPrChange w:id="235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36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17C0737" w14:textId="2C3F9F0F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&lt;$50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3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000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40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7E2DA4D7" w14:textId="13FC9DBE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4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4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12,228 (2</w:t>
            </w:r>
            <w:del w:id="243" w:author="Tran, Thi-Van-Trinh (NIH/NCI) [F]" w:date="2024-09-01T17:17:00Z" w16du:dateUtc="2024-09-01T21:17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244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5.5</w:delText>
              </w:r>
            </w:del>
            <w:ins w:id="245" w:author="Tran, Thi-Van-Trinh (NIH/NCI) [F]" w:date="2024-09-01T17:17:00Z" w16du:dateUtc="2024-09-01T21:1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6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4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4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08071B84" w14:textId="0A2DEBC5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48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61</w:t>
              </w:r>
            </w:ins>
          </w:p>
        </w:tc>
      </w:tr>
      <w:tr w:rsidR="00EC4FFB" w:rsidRPr="00A816D9" w14:paraId="1495DB00" w14:textId="1F835626" w:rsidTr="00987533">
        <w:trPr>
          <w:trHeight w:val="300"/>
          <w:trPrChange w:id="249" w:author="Tran, Thi-Van-Trinh (NIH/NCI) [F]" w:date="2024-09-01T22:57:00Z" w16du:dateUtc="2024-09-02T02:57:00Z">
            <w:trPr>
              <w:gridAfter w:val="0"/>
              <w:trHeight w:val="30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50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EF998E1" w14:textId="0516AF42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$50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3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000-$99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4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999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55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586ACF0C" w14:textId="799A4DB8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5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19,552 (4</w:t>
            </w:r>
            <w:del w:id="258" w:author="Tran, Thi-Van-Trinh (NIH/NCI) [F]" w:date="2024-09-01T17:17:00Z" w16du:dateUtc="2024-09-01T21:17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259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0.8</w:delText>
              </w:r>
            </w:del>
            <w:ins w:id="260" w:author="Tran, Thi-Van-Trinh (NIH/NCI) [F]" w:date="2024-09-01T17:17:00Z" w16du:dateUtc="2024-09-01T21:1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1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6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62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0C8CC1DB" w14:textId="6AEC6594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63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94</w:t>
              </w:r>
            </w:ins>
          </w:p>
        </w:tc>
      </w:tr>
      <w:tr w:rsidR="00EC4FFB" w:rsidRPr="00A816D9" w14:paraId="06FAD677" w14:textId="2A747EBD" w:rsidTr="00987533">
        <w:trPr>
          <w:trHeight w:val="240"/>
          <w:trPrChange w:id="264" w:author="Tran, Thi-Van-Trinh (NIH/NCI) [F]" w:date="2024-09-01T22:57:00Z" w16du:dateUtc="2024-09-02T02:57:00Z">
            <w:trPr>
              <w:gridAfter w:val="0"/>
              <w:trHeight w:val="240"/>
            </w:trPr>
          </w:trPrChange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  <w:tcPrChange w:id="265" w:author="Tran, Thi-Van-Trinh (NIH/NCI) [F]" w:date="2024-09-01T22:57:00Z" w16du:dateUtc="2024-09-02T02:57:00Z">
              <w:tcPr>
                <w:tcW w:w="40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3FF4818" w14:textId="524E1A7E" w:rsidR="00EC4FFB" w:rsidRPr="00A816D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6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67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   </w:t>
            </w:r>
            <w:r w:rsidR="000D4CC4" w:rsidRPr="000D4C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≥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68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$100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69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000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  <w:tcPrChange w:id="270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hideMark/>
              </w:tcPr>
            </w:tcPrChange>
          </w:tcPr>
          <w:p w14:paraId="037DAA4C" w14:textId="30FB1390" w:rsidR="00EC4FFB" w:rsidRPr="00A816D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71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72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16,133 (3</w:t>
            </w:r>
            <w:del w:id="273" w:author="Tran, Thi-Van-Trinh (NIH/NCI) [F]" w:date="2024-09-01T17:17:00Z" w16du:dateUtc="2024-09-01T21:17:00Z">
              <w:r w:rsidRPr="00A816D9" w:rsidDel="00D9679C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  <w:rPrChange w:id="274" w:author="Troisi, Rebecca (NIH/NCI) [E]" w:date="2024-08-22T10:48:00Z" w16du:dateUtc="2024-08-22T14:48:00Z">
                    <w:rPr>
                      <w:rFonts w:ascii="Segoe UI" w:eastAsia="Times New Roman" w:hAnsi="Segoe UI" w:cs="Segoe UI"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>3.7</w:delText>
              </w:r>
            </w:del>
            <w:ins w:id="275" w:author="Tran, Thi-Van-Trinh (NIH/NCI) [F]" w:date="2024-09-01T17:17:00Z" w16du:dateUtc="2024-09-01T21:1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4</w:t>
              </w:r>
            </w:ins>
            <w:r w:rsidRPr="00A816D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  <w:rPrChange w:id="276" w:author="Troisi, Rebecca (NIH/NCI) [E]" w:date="2024-08-22T10:48:00Z" w16du:dateUtc="2024-08-22T14:48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tcPrChange w:id="277" w:author="Tran, Thi-Van-Trinh (NIH/NCI) [F]" w:date="2024-09-01T22:57:00Z" w16du:dateUtc="2024-09-02T02:57:00Z">
              <w:tcPr>
                <w:tcW w:w="278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522ED307" w14:textId="7D32A7B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ins w:id="278" w:author="Tran, Thi-Van-Trinh (NIH/NCI) [F]" w:date="2024-09-01T22:57:00Z" w16du:dateUtc="2024-09-02T02:57:00Z">
              <w:r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lang w:eastAsia="en-US"/>
                </w:rPr>
                <w:t>84</w:t>
              </w:r>
            </w:ins>
          </w:p>
        </w:tc>
      </w:tr>
    </w:tbl>
    <w:p w14:paraId="4896FA6E" w14:textId="5B968BBA" w:rsidR="00A11157" w:rsidRDefault="00A11157" w:rsidP="00F446CF">
      <w:pPr>
        <w:spacing w:after="0"/>
        <w:rPr>
          <w:ins w:id="279" w:author="O'Brien, Katie (NIH/NIEHS) [E]" w:date="2024-08-30T16:33:00Z" w16du:dateUtc="2024-08-30T20:33:00Z"/>
          <w:rFonts w:ascii="Segoe UI" w:eastAsia="Times New Roman" w:hAnsi="Segoe UI" w:cs="Segoe UI"/>
          <w:color w:val="333333"/>
          <w:sz w:val="18"/>
          <w:szCs w:val="18"/>
          <w:lang w:eastAsia="en-US"/>
        </w:rPr>
      </w:pPr>
      <w:ins w:id="280" w:author="O'Brien, Katie (NIH/NIEHS) [E]" w:date="2024-08-30T16:33:00Z" w16du:dateUtc="2024-08-30T20:33:00Z">
        <w:r>
          <w:rPr>
            <w:rFonts w:ascii="Segoe UI" w:eastAsia="Times New Roman" w:hAnsi="Segoe UI" w:cs="Segoe UI"/>
            <w:color w:val="333333"/>
            <w:sz w:val="18"/>
            <w:szCs w:val="18"/>
            <w:lang w:eastAsia="en-US"/>
          </w:rPr>
          <w:t xml:space="preserve">BMI: body </w:t>
        </w:r>
      </w:ins>
      <w:ins w:id="281" w:author="O'Brien, Katie (NIH/NIEHS) [E]" w:date="2024-08-30T16:34:00Z" w16du:dateUtc="2024-08-30T20:34:00Z">
        <w:r>
          <w:rPr>
            <w:rFonts w:ascii="Segoe UI" w:eastAsia="Times New Roman" w:hAnsi="Segoe UI" w:cs="Segoe UI"/>
            <w:color w:val="333333"/>
            <w:sz w:val="18"/>
            <w:szCs w:val="18"/>
            <w:lang w:eastAsia="en-US"/>
          </w:rPr>
          <w:t>mass index (</w:t>
        </w:r>
      </w:ins>
      <w:r w:rsidR="00F446CF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kg/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m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vertAlign w:val="superscript"/>
          <w:lang w:eastAsia="en-US"/>
        </w:rPr>
        <w:t>2</w:t>
      </w:r>
      <w:ins w:id="282" w:author="O'Brien, Katie (NIH/NIEHS) [E]" w:date="2024-08-30T16:34:00Z" w16du:dateUtc="2024-08-30T20:34:00Z">
        <w:r>
          <w:rPr>
            <w:rFonts w:ascii="Segoe UI" w:eastAsia="Times New Roman" w:hAnsi="Segoe UI" w:cs="Segoe UI"/>
            <w:color w:val="333333"/>
            <w:sz w:val="18"/>
            <w:szCs w:val="18"/>
            <w:lang w:eastAsia="en-US"/>
          </w:rPr>
          <w:t>)</w:t>
        </w:r>
      </w:ins>
    </w:p>
    <w:p w14:paraId="39DB59EF" w14:textId="562AF21C" w:rsidR="00FC4D54" w:rsidRPr="00A816D9" w:rsidRDefault="00B7643A" w:rsidP="005B59DF">
      <w:pPr>
        <w:rPr>
          <w:rFonts w:ascii="Segoe UI" w:eastAsia="Times New Roman" w:hAnsi="Segoe UI" w:cs="Segoe UI"/>
          <w:color w:val="333333"/>
          <w:sz w:val="18"/>
          <w:szCs w:val="18"/>
          <w:lang w:eastAsia="en-US"/>
          <w:rPrChange w:id="283" w:author="Troisi, Rebecca (NIH/NCI) [E]" w:date="2024-08-22T10:48:00Z" w16du:dateUtc="2024-08-22T14:48:00Z">
            <w:rPr>
              <w:rFonts w:ascii="Segoe UI" w:eastAsia="Times New Roman" w:hAnsi="Segoe UI" w:cs="Segoe UI"/>
              <w:color w:val="333333"/>
              <w:sz w:val="16"/>
              <w:szCs w:val="16"/>
              <w:lang w:eastAsia="en-US"/>
            </w:rPr>
          </w:rPrChange>
        </w:rPr>
      </w:pPr>
      <w:r w:rsidRPr="00A816D9">
        <w:rPr>
          <w:rFonts w:ascii="Segoe UI" w:eastAsia="Times New Roman" w:hAnsi="Segoe UI" w:cs="Segoe UI"/>
          <w:color w:val="333333"/>
          <w:sz w:val="18"/>
          <w:szCs w:val="18"/>
          <w:lang w:eastAsia="en-US"/>
          <w:rPrChange w:id="284" w:author="Troisi, Rebecca (NIH/NCI) [E]" w:date="2024-08-22T10:48:00Z" w16du:dateUtc="2024-08-22T14:48:00Z">
            <w:rPr>
              <w:rFonts w:ascii="Segoe UI" w:eastAsia="Times New Roman" w:hAnsi="Segoe UI" w:cs="Segoe UI"/>
              <w:color w:val="333333"/>
              <w:sz w:val="16"/>
              <w:szCs w:val="16"/>
              <w:lang w:eastAsia="en-US"/>
            </w:rPr>
          </w:rPrChange>
        </w:rPr>
        <w:t>GED: General Educational Development</w:t>
      </w:r>
    </w:p>
    <w:p w14:paraId="3ED09F66" w14:textId="77777777" w:rsidR="00D46DD4" w:rsidRPr="00A816D9" w:rsidRDefault="00D46DD4" w:rsidP="005B59DF">
      <w:pPr>
        <w:rPr>
          <w:rFonts w:ascii="Segoe UI" w:eastAsia="Times New Roman" w:hAnsi="Segoe UI" w:cs="Segoe UI"/>
          <w:sz w:val="18"/>
          <w:szCs w:val="18"/>
          <w:lang w:eastAsia="en-US"/>
          <w:rPrChange w:id="285" w:author="Troisi, Rebecca (NIH/NCI) [E]" w:date="2024-08-22T10:48:00Z" w16du:dateUtc="2024-08-22T14:48:00Z">
            <w:rPr>
              <w:rFonts w:ascii="Segoe UI" w:eastAsia="Times New Roman" w:hAnsi="Segoe UI" w:cs="Segoe UI"/>
              <w:sz w:val="16"/>
              <w:szCs w:val="16"/>
              <w:lang w:eastAsia="en-US"/>
            </w:rPr>
          </w:rPrChange>
        </w:rPr>
      </w:pPr>
    </w:p>
    <w:p w14:paraId="428FDAD8" w14:textId="77777777" w:rsidR="00D46DD4" w:rsidRPr="00E73EA5" w:rsidRDefault="00D46DD4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sectPr w:rsidR="00D46DD4" w:rsidRPr="00E73EA5" w:rsidSect="00683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AA02AE8" w14:textId="4B4A1027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2: </w:t>
      </w:r>
      <w:commentRangeStart w:id="286"/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Association</w:t>
      </w:r>
      <w:commentRangeEnd w:id="286"/>
      <w:r w:rsidR="00134E47">
        <w:rPr>
          <w:rStyle w:val="CommentReference"/>
        </w:rPr>
        <w:commentReference w:id="286"/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A623DF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 and</w:t>
      </w:r>
      <w:r w:rsidR="00B801B0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differentiated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thyroid cancer </w:t>
      </w:r>
      <w:r w:rsidR="00B5557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  <w:r w:rsidR="002A7BA2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in the Sister Study 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cohort</w:t>
      </w:r>
    </w:p>
    <w:p w14:paraId="6EA53CC1" w14:textId="6A9FEFCF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12918" w:type="dxa"/>
        <w:tblLook w:val="04A0" w:firstRow="1" w:lastRow="0" w:firstColumn="1" w:lastColumn="0" w:noHBand="0" w:noVBand="1"/>
        <w:tblPrChange w:id="287" w:author="Tran, Thi-Van-Trinh (NIH/NCI) [F]" w:date="2024-09-01T22:41:00Z" w16du:dateUtc="2024-09-02T02:41:00Z">
          <w:tblPr>
            <w:tblW w:w="12198" w:type="dxa"/>
            <w:tblLook w:val="04A0" w:firstRow="1" w:lastRow="0" w:firstColumn="1" w:lastColumn="0" w:noHBand="0" w:noVBand="1"/>
          </w:tblPr>
        </w:tblPrChange>
      </w:tblPr>
      <w:tblGrid>
        <w:gridCol w:w="6480"/>
        <w:gridCol w:w="1630"/>
        <w:gridCol w:w="1509"/>
        <w:gridCol w:w="1352"/>
        <w:gridCol w:w="950"/>
        <w:gridCol w:w="997"/>
        <w:tblGridChange w:id="288">
          <w:tblGrid>
            <w:gridCol w:w="5760"/>
            <w:gridCol w:w="720"/>
            <w:gridCol w:w="910"/>
            <w:gridCol w:w="720"/>
            <w:gridCol w:w="789"/>
            <w:gridCol w:w="1352"/>
            <w:gridCol w:w="950"/>
            <w:gridCol w:w="997"/>
            <w:gridCol w:w="720"/>
          </w:tblGrid>
        </w:tblGridChange>
      </w:tblGrid>
      <w:tr w:rsidR="00B801B0" w:rsidRPr="00E73EA5" w14:paraId="4B118EB9" w14:textId="77777777" w:rsidTr="005730CE">
        <w:trPr>
          <w:trHeight w:val="160"/>
          <w:trPrChange w:id="289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vMerge w:val="restart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000000" w:fill="FFFFFF"/>
            <w:noWrap/>
            <w:vAlign w:val="center"/>
            <w:hideMark/>
            <w:tcPrChange w:id="290" w:author="Tran, Thi-Van-Trinh (NIH/NCI) [F]" w:date="2024-09-01T22:41:00Z" w16du:dateUtc="2024-09-02T02:41:00Z">
              <w:tcPr>
                <w:tcW w:w="5760" w:type="dxa"/>
                <w:vMerge w:val="restart"/>
                <w:tcBorders>
                  <w:top w:val="nil"/>
                  <w:left w:val="nil"/>
                  <w:bottom w:val="single" w:sz="8" w:space="0" w:color="D3D3D3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2D64770" w14:textId="77777777" w:rsidR="00B801B0" w:rsidRPr="00E73EA5" w:rsidRDefault="00B801B0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17F80A3" w14:textId="0EF74842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4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2" w:author="Tran, Thi-Van-Trinh (NIH/NCI) [F]" w:date="2024-09-01T22:41:00Z" w16du:dateUtc="2024-09-02T02:41:00Z">
              <w:tcPr>
                <w:tcW w:w="480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376A4E3" w14:textId="3F29C14E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Multivariable models</w:t>
            </w:r>
          </w:p>
        </w:tc>
      </w:tr>
      <w:tr w:rsidR="00B801B0" w:rsidRPr="00E73EA5" w14:paraId="6020AA01" w14:textId="77777777" w:rsidTr="005730CE">
        <w:trPr>
          <w:trHeight w:val="200"/>
          <w:trPrChange w:id="293" w:author="Tran, Thi-Van-Trinh (NIH/NCI) [F]" w:date="2024-09-01T22:41:00Z" w16du:dateUtc="2024-09-02T02:41:00Z">
            <w:trPr>
              <w:gridAfter w:val="0"/>
              <w:trHeight w:val="200"/>
            </w:trPr>
          </w:trPrChange>
        </w:trPr>
        <w:tc>
          <w:tcPr>
            <w:tcW w:w="6480" w:type="dxa"/>
            <w:vMerge/>
            <w:tcBorders>
              <w:top w:val="nil"/>
              <w:left w:val="nil"/>
              <w:bottom w:val="single" w:sz="8" w:space="0" w:color="D3D3D3"/>
              <w:right w:val="nil"/>
            </w:tcBorders>
            <w:vAlign w:val="center"/>
            <w:hideMark/>
            <w:tcPrChange w:id="294" w:author="Tran, Thi-Van-Trinh (NIH/NCI) [F]" w:date="2024-09-01T22:41:00Z" w16du:dateUtc="2024-09-02T02:41:00Z">
              <w:tcPr>
                <w:tcW w:w="5760" w:type="dxa"/>
                <w:vMerge/>
                <w:tcBorders>
                  <w:top w:val="nil"/>
                  <w:left w:val="nil"/>
                  <w:bottom w:val="single" w:sz="8" w:space="0" w:color="D3D3D3"/>
                  <w:right w:val="nil"/>
                </w:tcBorders>
                <w:vAlign w:val="center"/>
                <w:hideMark/>
              </w:tcPr>
            </w:tcPrChange>
          </w:tcPr>
          <w:p w14:paraId="7B9D3269" w14:textId="77777777" w:rsidR="00B801B0" w:rsidRPr="00E73EA5" w:rsidRDefault="00B801B0" w:rsidP="000E0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8A3D2DD" w14:textId="3FE9A620" w:rsidR="00B801B0" w:rsidRPr="00E73EA5" w:rsidRDefault="00FC1F39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Total cohort, N (%)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FDD57B5" w14:textId="584344A4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  <w:r w:rsidR="00FC1F39"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, 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7" w:author="Tran, Thi-Van-Trinh (NIH/NCI) [F]" w:date="2024-09-01T22:41:00Z" w16du:dateUtc="2024-09-02T02:41:00Z">
              <w:tcPr>
                <w:tcW w:w="13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97A720E" w14:textId="7777777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Person-years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8" w:author="Tran, Thi-Van-Trinh (NIH/NCI) [F]" w:date="2024-09-01T22:41:00Z" w16du:dateUtc="2024-09-02T02:41:00Z">
              <w:tcPr>
                <w:tcW w:w="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9763883" w14:textId="4A46E845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299" w:author="Tran, Thi-Van-Trinh (NIH/NCI) [F]" w:date="2024-09-01T22:41:00Z" w16du:dateUtc="2024-09-02T02:4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762C0A0" w14:textId="29A9EBAF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</w:tr>
      <w:tr w:rsidR="00A623DF" w:rsidRPr="00E73EA5" w14:paraId="27891F0D" w14:textId="77777777" w:rsidTr="005730CE">
        <w:trPr>
          <w:trHeight w:val="170"/>
          <w:trPrChange w:id="30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1" w:author="Tran, Thi-Van-Trinh (NIH/NCI) [F]" w:date="2024-09-01T22:41:00Z" w16du:dateUtc="2024-09-02T02:41:00Z">
              <w:tcPr>
                <w:tcW w:w="5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026C3A0" w14:textId="2C38F93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Growth and reproductive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A2BB41B" w14:textId="20BE36C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9A947A1" w14:textId="3C4780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E2D9A78" w14:textId="1E1F47C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68BC329" w14:textId="3111979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ACAE65E" w14:textId="0AF0CD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D9B4554" w14:textId="77777777" w:rsidTr="005730CE">
        <w:trPr>
          <w:trHeight w:val="170"/>
          <w:trPrChange w:id="30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0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278EF31" w14:textId="1251DF7A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eight </w:t>
            </w:r>
            <w:r w:rsidR="00E82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09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47D10DB" w14:textId="4EA1C6F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CFC642B" w14:textId="7205BC2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9BB1D2" w14:textId="1AB8D5B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0183DB" w14:textId="33949C7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62C35BD" w14:textId="0F8A9A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AAEA115" w14:textId="77777777" w:rsidTr="005730CE">
        <w:trPr>
          <w:trHeight w:val="170"/>
          <w:trPrChange w:id="314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15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8BF609D" w14:textId="3FA19D2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0EA2A40" w14:textId="37386F6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16,793 (35</w:t>
            </w:r>
            <w:del w:id="317" w:author="Tran, Thi-Van-Trinh (NIH/NCI) [F]" w:date="2024-09-01T22:40:00Z" w16du:dateUtc="2024-09-02T02:40:00Z">
              <w:r w:rsidRPr="00A623DF" w:rsidDel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.0</w:delText>
              </w:r>
            </w:del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2638A1A" w14:textId="7E8428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1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FB5F1C5" w14:textId="7BED32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203,318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208E2BE" w14:textId="550318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1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9EF5422" w14:textId="60B9E5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0.77, 1.38</w:t>
            </w:r>
          </w:p>
        </w:tc>
      </w:tr>
      <w:tr w:rsidR="00A623DF" w:rsidRPr="00E73EA5" w14:paraId="2F661249" w14:textId="77777777" w:rsidTr="005730CE">
        <w:trPr>
          <w:trHeight w:val="170"/>
          <w:trPrChange w:id="32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2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8665A3A" w14:textId="47A10ED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A0345E" w14:textId="4215B8E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22,324 (4</w:t>
            </w:r>
            <w:del w:id="325" w:author="Tran, Thi-Van-Trinh (NIH/NCI) [F]" w:date="2024-09-01T22:40:00Z" w16du:dateUtc="2024-09-02T02:40:00Z">
              <w:r w:rsidRPr="00A623DF" w:rsidDel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6.6</w:delText>
              </w:r>
            </w:del>
            <w:ins w:id="326" w:author="Tran, Thi-Van-Trinh (NIH/NCI) [F]" w:date="2024-09-01T22:40:00Z" w16du:dateUtc="2024-09-02T02:40:00Z">
              <w:r w:rsid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</w:t>
              </w:r>
            </w:ins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05D710" w14:textId="519D2D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8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5183D47" w14:textId="38C085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271,626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2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DF3BD0A" w14:textId="66C324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0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AA7DFDB" w14:textId="0E9C5C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5444C1C" w14:textId="77777777" w:rsidTr="005730CE">
        <w:trPr>
          <w:trHeight w:val="170"/>
          <w:trPrChange w:id="33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3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9D85601" w14:textId="0CB4B7A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B685C3F" w14:textId="391762F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8,644 (18</w:t>
            </w:r>
            <w:del w:id="334" w:author="Tran, Thi-Van-Trinh (NIH/NCI) [F]" w:date="2024-09-01T22:40:00Z" w16du:dateUtc="2024-09-02T02:40:00Z">
              <w:r w:rsidRPr="00A623DF" w:rsidDel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.0</w:delText>
              </w:r>
            </w:del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DA7CEB3" w14:textId="14F089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6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9B1A5EE" w14:textId="612C77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106,503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7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F3793E0" w14:textId="02AEBE2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3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30A7E1" w14:textId="053E96E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0.90, 1.75</w:t>
            </w:r>
          </w:p>
        </w:tc>
      </w:tr>
      <w:tr w:rsidR="00A623DF" w:rsidRPr="00E73EA5" w:rsidDel="00FE1610" w14:paraId="06CEE914" w14:textId="5E49F833" w:rsidTr="005730CE">
        <w:trPr>
          <w:trHeight w:val="170"/>
          <w:del w:id="339" w:author="Tran, Thi-Van-Trinh (NIH/NCI) [F]" w:date="2024-09-01T17:25:00Z"/>
          <w:trPrChange w:id="34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4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828BB1E" w14:textId="5B3246F4" w:rsidR="00A623DF" w:rsidRPr="0043354A" w:rsidDel="00FE1610" w:rsidRDefault="00A623DF" w:rsidP="00A623DF">
            <w:pPr>
              <w:spacing w:after="0" w:line="240" w:lineRule="auto"/>
              <w:rPr>
                <w:del w:id="342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del w:id="343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</w:delText>
              </w:r>
              <w:commentRangeStart w:id="344"/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Unknown</w:delText>
              </w:r>
              <w:r w:rsidR="0043354A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  <w:commentRangeEnd w:id="344"/>
              <w:r w:rsidR="00134E47" w:rsidDel="00FE1610">
                <w:rPr>
                  <w:rStyle w:val="CommentReference"/>
                </w:rPr>
                <w:commentReference w:id="344"/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4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D9F62DD" w14:textId="43CD7A2B" w:rsidR="00A623DF" w:rsidRPr="00E73EA5" w:rsidDel="00FE1610" w:rsidRDefault="00A623DF" w:rsidP="00A623DF">
            <w:pPr>
              <w:spacing w:after="0" w:line="240" w:lineRule="auto"/>
              <w:jc w:val="center"/>
              <w:rPr>
                <w:del w:id="346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47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152 (0.3%)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4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6A08084" w14:textId="40BE2B2A" w:rsidR="00A623DF" w:rsidRPr="00E73EA5" w:rsidDel="00FE1610" w:rsidRDefault="00A623DF" w:rsidP="00A623DF">
            <w:pPr>
              <w:spacing w:after="0" w:line="240" w:lineRule="auto"/>
              <w:jc w:val="center"/>
              <w:rPr>
                <w:del w:id="349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50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5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66F25B0" w14:textId="18190A30" w:rsidR="00A623DF" w:rsidRPr="00E73EA5" w:rsidDel="00FE1610" w:rsidRDefault="00A623DF" w:rsidP="00A623DF">
            <w:pPr>
              <w:spacing w:after="0" w:line="240" w:lineRule="auto"/>
              <w:jc w:val="center"/>
              <w:rPr>
                <w:del w:id="352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53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1,688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5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105B3B1" w14:textId="462C6F92" w:rsidR="00A623DF" w:rsidRPr="00E73EA5" w:rsidDel="00FE1610" w:rsidRDefault="00A623DF" w:rsidP="00A623DF">
            <w:pPr>
              <w:spacing w:after="0" w:line="240" w:lineRule="auto"/>
              <w:jc w:val="center"/>
              <w:rPr>
                <w:del w:id="355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56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5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CB7693" w14:textId="590CE214" w:rsidR="00A623DF" w:rsidRPr="00E73EA5" w:rsidDel="00FE1610" w:rsidRDefault="00A623DF" w:rsidP="00A623DF">
            <w:pPr>
              <w:spacing w:after="0" w:line="240" w:lineRule="auto"/>
              <w:jc w:val="center"/>
              <w:rPr>
                <w:del w:id="358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59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A623DF" w:rsidRPr="00E73EA5" w14:paraId="78A6E77F" w14:textId="77777777" w:rsidTr="005730CE">
        <w:trPr>
          <w:trHeight w:val="170"/>
          <w:trPrChange w:id="36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6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AD04D40" w14:textId="343C771E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43077CD" w14:textId="39A1E8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270CE5C" w14:textId="26107F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A985EC" w14:textId="4EFB56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E839B29" w14:textId="0D7F8C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9E42113" w14:textId="559954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CD5B57" w14:textId="77777777" w:rsidTr="005730CE">
        <w:trPr>
          <w:trHeight w:val="170"/>
          <w:trPrChange w:id="36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6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60BE135" w14:textId="1AB4B29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69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0CB81A7" w14:textId="09509B5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12,285 (2</w:t>
            </w:r>
            <w:del w:id="370" w:author="Tran, Thi-Van-Trinh (NIH/NCI) [F]" w:date="2024-09-01T22:40:00Z" w16du:dateUtc="2024-09-02T02:40:00Z">
              <w:r w:rsidRPr="00A623DF" w:rsidDel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5.6</w:delText>
              </w:r>
            </w:del>
            <w:ins w:id="371" w:author="Tran, Thi-Van-Trinh (NIH/NCI) [F]" w:date="2024-09-01T22:40:00Z" w16du:dateUtc="2024-09-02T02:40:00Z">
              <w:r w:rsid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</w:t>
              </w:r>
            </w:ins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72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A399D84" w14:textId="2B1B1F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7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F5C8D20" w14:textId="2E7C2B4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150,199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7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C9EBE23" w14:textId="2AE939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7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0F0F4B5" w14:textId="69F42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0.68, 1.32</w:t>
            </w:r>
          </w:p>
        </w:tc>
      </w:tr>
      <w:tr w:rsidR="00A623DF" w:rsidRPr="00E73EA5" w14:paraId="35485F4A" w14:textId="77777777" w:rsidTr="005730CE">
        <w:trPr>
          <w:trHeight w:val="170"/>
          <w:trPrChange w:id="37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7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43611D6" w14:textId="2A5C52F8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78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573AE7" w14:textId="5A1F8C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21,984 (4</w:t>
            </w:r>
            <w:del w:id="379" w:author="Tran, Thi-Van-Trinh (NIH/NCI) [F]" w:date="2024-09-01T22:48:00Z" w16du:dateUtc="2024-09-02T02:48:00Z">
              <w:r w:rsidRPr="00A623DF" w:rsidDel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5.9</w:delText>
              </w:r>
            </w:del>
            <w:ins w:id="380" w:author="Tran, Thi-Van-Trinh (NIH/NCI) [F]" w:date="2024-09-01T22:48:00Z" w16du:dateUtc="2024-09-02T02:48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</w:t>
              </w:r>
            </w:ins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27B6291" w14:textId="23CD36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2814CCA" w14:textId="0BE6AF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266,794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6B9B74" w14:textId="2BD86B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4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378236" w14:textId="00F5D1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92B1412" w14:textId="77777777" w:rsidTr="005730CE">
        <w:trPr>
          <w:trHeight w:val="170"/>
          <w:trPrChange w:id="385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86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47C6290" w14:textId="641DC68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DE0F7F" w14:textId="5E867F2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13,556 (28</w:t>
            </w:r>
            <w:del w:id="388" w:author="Tran, Thi-Van-Trinh (NIH/NCI) [F]" w:date="2024-09-01T22:48:00Z" w16du:dateUtc="2024-09-02T02:48:00Z">
              <w:r w:rsidRPr="00A623DF" w:rsidDel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.3</w:delText>
              </w:r>
            </w:del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8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C05452B" w14:textId="281B22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9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13B47C8" w14:textId="0C61E1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165,201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91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3D903C" w14:textId="6F94FE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1.41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9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6D319B3" w14:textId="0216AC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1.06, 1.89</w:t>
            </w:r>
          </w:p>
        </w:tc>
      </w:tr>
      <w:tr w:rsidR="0043354A" w:rsidRPr="00E73EA5" w:rsidDel="00FE1610" w14:paraId="0179E3A1" w14:textId="025EB91D" w:rsidTr="005730CE">
        <w:trPr>
          <w:trHeight w:val="170"/>
          <w:del w:id="393" w:author="Tran, Thi-Van-Trinh (NIH/NCI) [F]" w:date="2024-09-01T17:25:00Z"/>
          <w:trPrChange w:id="394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395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4ADC524" w14:textId="7A3B830F" w:rsidR="0043354A" w:rsidRPr="00E73EA5" w:rsidDel="00FE1610" w:rsidRDefault="0043354A" w:rsidP="0043354A">
            <w:pPr>
              <w:spacing w:after="0" w:line="240" w:lineRule="auto"/>
              <w:rPr>
                <w:del w:id="396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397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398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970BE4F" w14:textId="5597D7BA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399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00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88 (0.2%)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0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541BA70" w14:textId="3B143488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02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03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0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59A1714" w14:textId="7F92D564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05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06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941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07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374438A" w14:textId="15B73954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08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09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0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E4FE6D6" w14:textId="1028A56B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11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12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A623DF" w:rsidRPr="00E73EA5" w14:paraId="11186A9C" w14:textId="77777777" w:rsidTr="005730CE">
        <w:trPr>
          <w:trHeight w:val="170"/>
          <w:trPrChange w:id="413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1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C1E46C5" w14:textId="2B86250F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08DBEA5" w14:textId="0774B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8D7A566" w14:textId="1B48474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3F0EB6E" w14:textId="23B332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8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C84CFB3" w14:textId="04BBE1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1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E20DFB7" w14:textId="236F93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7D16CE2" w14:textId="77777777" w:rsidTr="005730CE">
        <w:trPr>
          <w:trHeight w:val="170"/>
          <w:trPrChange w:id="42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2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0BE9612" w14:textId="4ABE28AA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2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A90219B" w14:textId="43A174D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16,658 (3</w:t>
            </w:r>
            <w:del w:id="423" w:author="Tran, Thi-Van-Trinh (NIH/NCI) [F]" w:date="2024-09-01T22:48:00Z" w16du:dateUtc="2024-09-02T02:48:00Z">
              <w:r w:rsidRPr="00A623DF" w:rsidDel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4.8</w:delText>
              </w:r>
            </w:del>
            <w:ins w:id="424" w:author="Tran, Thi-Van-Trinh (NIH/NCI) [F]" w:date="2024-09-01T22:48:00Z" w16du:dateUtc="2024-09-02T02:48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</w:t>
              </w:r>
            </w:ins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2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66614E4" w14:textId="05F416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26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53C6A02" w14:textId="428699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201,757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27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9BBC03F" w14:textId="7FC628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2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CAEB8F" w14:textId="76F355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0.96, 1.71</w:t>
            </w:r>
          </w:p>
        </w:tc>
      </w:tr>
      <w:tr w:rsidR="00A623DF" w:rsidRPr="00E73EA5" w14:paraId="2F67F197" w14:textId="77777777" w:rsidTr="005730CE">
        <w:trPr>
          <w:trHeight w:val="170"/>
          <w:trPrChange w:id="42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3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84AED0D" w14:textId="7B97ED4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3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D74C220" w14:textId="53C246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22,461 (4</w:t>
            </w:r>
            <w:del w:id="432" w:author="Tran, Thi-Van-Trinh (NIH/NCI) [F]" w:date="2024-09-01T22:48:00Z" w16du:dateUtc="2024-09-02T02:48:00Z">
              <w:r w:rsidRPr="00A623DF" w:rsidDel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6.9</w:delText>
              </w:r>
            </w:del>
            <w:ins w:id="433" w:author="Tran, Thi-Van-Trinh (NIH/NCI) [F]" w:date="2024-09-01T22:48:00Z" w16du:dateUtc="2024-09-02T02:48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</w:t>
              </w:r>
            </w:ins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34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347F428" w14:textId="38C5F1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35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A6E74A8" w14:textId="249EB1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273,839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3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7E0781" w14:textId="1A7094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3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FF2BBB9" w14:textId="71E9F98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911B070" w14:textId="77777777" w:rsidTr="005730CE">
        <w:trPr>
          <w:trHeight w:val="170"/>
          <w:trPrChange w:id="43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3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1AC0D9D" w14:textId="3CCC7C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4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0931F20" w14:textId="6DC3C94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8,735 (18</w:t>
            </w:r>
            <w:del w:id="441" w:author="Tran, Thi-Van-Trinh (NIH/NCI) [F]" w:date="2024-09-01T22:48:00Z" w16du:dateUtc="2024-09-02T02:48:00Z">
              <w:r w:rsidRPr="00A623DF" w:rsidDel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.2</w:delText>
              </w:r>
            </w:del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42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71DAEFF" w14:textId="08D341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4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8CF3219" w14:textId="6180FFF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106,906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4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C1B6AB" w14:textId="740B53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4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589AE83" w14:textId="6B13C0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0.97, 1.91</w:t>
            </w:r>
          </w:p>
        </w:tc>
      </w:tr>
      <w:tr w:rsidR="0043354A" w:rsidRPr="00E73EA5" w:rsidDel="00FE1610" w14:paraId="03DF907F" w14:textId="71A7626F" w:rsidTr="005730CE">
        <w:trPr>
          <w:trHeight w:val="170"/>
          <w:del w:id="446" w:author="Tran, Thi-Van-Trinh (NIH/NCI) [F]" w:date="2024-09-01T17:25:00Z"/>
          <w:trPrChange w:id="44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4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6AA929B" w14:textId="4A4FC981" w:rsidR="0043354A" w:rsidRPr="00E73EA5" w:rsidDel="00FE1610" w:rsidRDefault="0043354A" w:rsidP="0043354A">
            <w:pPr>
              <w:spacing w:after="0" w:line="240" w:lineRule="auto"/>
              <w:rPr>
                <w:del w:id="449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50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5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8C6F696" w14:textId="75A1DBF2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52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53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59 (0.1%)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54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3EEADC2" w14:textId="09A550BD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55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56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5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68CE071" w14:textId="5EC76DBD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58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59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634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6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8B175C" w14:textId="1142934D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61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62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6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0BE2C3" w14:textId="6DC675F0" w:rsidR="0043354A" w:rsidRPr="00E73EA5" w:rsidDel="00FE1610" w:rsidRDefault="0043354A" w:rsidP="0043354A">
            <w:pPr>
              <w:spacing w:after="0" w:line="240" w:lineRule="auto"/>
              <w:jc w:val="center"/>
              <w:rPr>
                <w:del w:id="464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465" w:author="Tran, Thi-Van-Trinh (NIH/NCI) [F]" w:date="2024-09-01T17:25:00Z" w16du:dateUtc="2024-09-01T21:25:00Z">
              <w:r w:rsidRPr="00A623DF" w:rsidDel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73B110B1" w14:textId="77777777" w:rsidTr="005730CE">
        <w:trPr>
          <w:trHeight w:val="170"/>
          <w:trPrChange w:id="46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6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2B717FA" w14:textId="0B3C53A7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6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at breast development</w:t>
              </w:r>
            </w:ins>
            <w:del w:id="46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reached full adult height (continuous)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7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1FA25F" w14:textId="5994BEB0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7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commentRangeStart w:id="472"/>
            <w:del w:id="473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47,742</w:delText>
              </w:r>
              <w:commentRangeEnd w:id="472"/>
              <w:r w:rsidDel="008479CA">
                <w:rPr>
                  <w:rStyle w:val="CommentReference"/>
                </w:rPr>
                <w:commentReference w:id="472"/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74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A4D41B" w14:textId="368D1D53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7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47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239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7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369CF1F" w14:textId="56F7D3C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7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47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581,202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8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D3BC4C1" w14:textId="7BE34C1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8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48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0.98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8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8F820EB" w14:textId="400F530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48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0.94, 1.03</w:delText>
              </w:r>
            </w:del>
          </w:p>
        </w:tc>
      </w:tr>
      <w:tr w:rsidR="0020337E" w:rsidRPr="00E73EA5" w14:paraId="3CE88CC7" w14:textId="77777777" w:rsidTr="005730CE">
        <w:trPr>
          <w:trHeight w:val="170"/>
          <w:trPrChange w:id="48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48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5174C3F" w14:textId="6B3E2D05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8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2D552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ins w:id="48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11 years of age</w:t>
              </w:r>
            </w:ins>
            <w:del w:id="4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at breast development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9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9D4C741" w14:textId="5E0166C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9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6,352 (13%)</w:t>
              </w:r>
            </w:ins>
            <w:del w:id="4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94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ECF590" w14:textId="57C2367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32</w:t>
              </w:r>
            </w:ins>
            <w:del w:id="4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49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7954CD5" w14:textId="4678B51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49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76,904</w:t>
              </w:r>
            </w:ins>
            <w:del w:id="4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0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B17812" w14:textId="03403E9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0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1.04</w:t>
              </w:r>
            </w:ins>
            <w:del w:id="50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0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4582B91" w14:textId="4EB23E4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0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0.71, 1.52</w:t>
              </w:r>
            </w:ins>
            <w:del w:id="50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700E39D7" w14:textId="77777777" w:rsidTr="005730CE">
        <w:trPr>
          <w:trHeight w:val="170"/>
          <w:trPrChange w:id="50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0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06D7FF7" w14:textId="030826E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0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11-13 years of age</w:t>
              </w:r>
            </w:ins>
            <w:del w:id="5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Less than 11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1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3D3001F" w14:textId="7D57720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1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32,749 (68%)</w:t>
              </w:r>
            </w:ins>
            <w:del w:id="5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6,352 (13.3%)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1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B8737D" w14:textId="6D4908D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1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160</w:t>
              </w:r>
            </w:ins>
            <w:del w:id="5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16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F334E2A" w14:textId="3908214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1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399,844</w:t>
              </w:r>
            </w:ins>
            <w:del w:id="5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76,904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1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E4A6D3C" w14:textId="3E6E99B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2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52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1.04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2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84D77AE" w14:textId="4D1C379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2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52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0.71, 1.52</w:delText>
              </w:r>
            </w:del>
          </w:p>
        </w:tc>
      </w:tr>
      <w:tr w:rsidR="0020337E" w:rsidRPr="00E73EA5" w14:paraId="54D6AF60" w14:textId="77777777" w:rsidTr="005730CE">
        <w:trPr>
          <w:trHeight w:val="170"/>
          <w:trPrChange w:id="525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26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CCDED9B" w14:textId="386F1F2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2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EB7F32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ins w:id="52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14 years of age</w:t>
              </w:r>
            </w:ins>
            <w:del w:id="52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11-13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3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2140EE" w14:textId="7173B81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3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8,233 (17%)</w:t>
              </w:r>
            </w:ins>
            <w:del w:id="5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32,749 (68.4%)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3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DC4BA69" w14:textId="04D774F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3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44</w:t>
              </w:r>
            </w:ins>
            <w:del w:id="5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160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36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F3020B8" w14:textId="740EEC3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3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99,796</w:t>
              </w:r>
            </w:ins>
            <w:del w:id="5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399,844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3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463ECC4" w14:textId="67D2074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4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1.11</w:t>
              </w:r>
            </w:ins>
            <w:del w:id="5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4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7EDE56" w14:textId="6A48E36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4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0.79, 1.55</w:t>
              </w:r>
            </w:ins>
            <w:del w:id="54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FE1610" w14:paraId="21E203C2" w14:textId="55E4FEE3" w:rsidTr="005730CE">
        <w:trPr>
          <w:trHeight w:val="170"/>
          <w:del w:id="545" w:author="Tran, Thi-Van-Trinh (NIH/NCI) [F]" w:date="2024-09-01T17:25:00Z"/>
          <w:trPrChange w:id="54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4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AB7B9B6" w14:textId="73DE679F" w:rsidR="0020337E" w:rsidRPr="00E73EA5" w:rsidDel="00FE1610" w:rsidRDefault="0020337E" w:rsidP="00A623DF">
            <w:pPr>
              <w:spacing w:after="0" w:line="240" w:lineRule="auto"/>
              <w:rPr>
                <w:del w:id="548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4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14 years of age or more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5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55C63F0" w14:textId="72D663C0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551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5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8,233 (17.2%)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5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472F2E2" w14:textId="7B48CB7C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554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5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56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8DCBC50" w14:textId="240494F6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557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99,796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5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7313EC6" w14:textId="719D9843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560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6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6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742198E" w14:textId="4FA3B1B3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563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56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0.79, 1.55</w:delText>
              </w:r>
            </w:del>
          </w:p>
        </w:tc>
      </w:tr>
      <w:tr w:rsidR="003979EC" w:rsidRPr="00E73EA5" w14:paraId="61A88590" w14:textId="77777777" w:rsidTr="005730CE">
        <w:trPr>
          <w:trHeight w:val="170"/>
          <w:trPrChange w:id="565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66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6B6F96C" w14:textId="77612404" w:rsidR="003979EC" w:rsidRPr="00E73EA5" w:rsidRDefault="003979EC" w:rsidP="003979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6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at breast development (continuous</w:t>
              </w:r>
            </w:ins>
            <w:ins w:id="568" w:author="Tran, Thi-Van-Trinh (NIH/NCI) [F]" w:date="2024-09-01T22:24:00Z" w16du:dateUtc="2024-09-02T02:24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,</w:t>
              </w:r>
            </w:ins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imputed,</w:t>
            </w:r>
            <w:ins w:id="569" w:author="Tran, Thi-Van-Trinh (NIH/NCI) [F]" w:date="2024-09-01T22:24:00Z" w16du:dateUtc="2024-09-02T02:24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median, IQR</w:t>
              </w:r>
            </w:ins>
            <w:ins w:id="57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)</w:t>
              </w:r>
            </w:ins>
            <w:del w:id="57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7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48B9D2B" w14:textId="70E69786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12.0 (11.0,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73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B195B0D" w14:textId="69E7DC0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7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6C6F928" w14:textId="5451038E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7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5161E6" w14:textId="47EDB74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1.00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7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F25A3D3" w14:textId="4B9FEA4D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0.94, 1.06</w:t>
            </w:r>
          </w:p>
        </w:tc>
      </w:tr>
      <w:tr w:rsidR="0020337E" w:rsidRPr="00E73EA5" w14:paraId="6C92D453" w14:textId="77777777" w:rsidTr="005730CE">
        <w:trPr>
          <w:trHeight w:val="170"/>
          <w:trPrChange w:id="57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7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918CDD7" w14:textId="68FEAA20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7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at menarche</w:t>
              </w:r>
            </w:ins>
            <w:del w:id="58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at breast development (continuous)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8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79D737D" w14:textId="350EEFD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8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commentRangeStart w:id="583"/>
            <w:del w:id="584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47,334</w:delText>
              </w:r>
              <w:commentRangeEnd w:id="583"/>
              <w:r w:rsidDel="008479CA">
                <w:rPr>
                  <w:rStyle w:val="CommentReference"/>
                </w:rPr>
                <w:commentReference w:id="583"/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8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E648011" w14:textId="5233A91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5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236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88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91D71B" w14:textId="17B2438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8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5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576,545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91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5F5F2DC" w14:textId="08B7009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9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5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1.01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594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772C9C7" w14:textId="1F93349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5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0.93, 1.09</w:delText>
              </w:r>
            </w:del>
          </w:p>
        </w:tc>
      </w:tr>
      <w:tr w:rsidR="0020337E" w:rsidRPr="00E73EA5" w14:paraId="670C6401" w14:textId="77777777" w:rsidTr="005730CE">
        <w:trPr>
          <w:trHeight w:val="170"/>
          <w:trPrChange w:id="59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59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0DF97DD" w14:textId="0C257C98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59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DC41A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ins w:id="60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12 years of age</w:t>
              </w:r>
            </w:ins>
            <w:del w:id="60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at menarche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0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CD1E39C" w14:textId="445C738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0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9,735 (20%)</w:t>
              </w:r>
            </w:ins>
            <w:del w:id="60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0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B15A7D9" w14:textId="59E8657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0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55</w:t>
              </w:r>
            </w:ins>
            <w:del w:id="60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08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D4F0F2" w14:textId="034AECF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0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117,128</w:t>
              </w:r>
            </w:ins>
            <w:del w:id="61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11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2C47D5" w14:textId="52ABFFF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1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1.16</w:t>
              </w:r>
            </w:ins>
            <w:del w:id="61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14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CCA100" w14:textId="27EF470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1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0.85, 1.59</w:t>
              </w:r>
            </w:ins>
            <w:del w:id="61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3F224CA3" w14:textId="77777777" w:rsidTr="005730CE">
        <w:trPr>
          <w:trHeight w:val="170"/>
          <w:trPrChange w:id="61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61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1655759" w14:textId="16DBC8A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1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12-1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years of age</w:t>
              </w:r>
            </w:ins>
            <w:del w:id="62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Less than 12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2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7D4DB22" w14:textId="35BFC21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2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26,875 (56%)</w:t>
              </w:r>
            </w:ins>
            <w:del w:id="62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9,735 (20.3%)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24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BE76D1D" w14:textId="67EA3B2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2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134</w:t>
              </w:r>
            </w:ins>
            <w:del w:id="6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2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851A922" w14:textId="3BBED4D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2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328,470</w:t>
              </w:r>
            </w:ins>
            <w:del w:id="62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117,128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3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D24EA5" w14:textId="03DE569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3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6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1.16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3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2201337" w14:textId="3333F16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3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6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0.85, 1.59</w:delText>
              </w:r>
            </w:del>
          </w:p>
        </w:tc>
      </w:tr>
      <w:tr w:rsidR="0020337E" w:rsidRPr="00E73EA5" w14:paraId="16EE9642" w14:textId="77777777" w:rsidTr="005730CE">
        <w:trPr>
          <w:trHeight w:val="170"/>
          <w:trPrChange w:id="63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63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24D4B61" w14:textId="21890D72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3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A86163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ins w:id="63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14 years of age</w:t>
              </w:r>
            </w:ins>
            <w:del w:id="64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12-1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4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A51C0BA" w14:textId="53B07AB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4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11,246 (2</w:t>
              </w:r>
            </w:ins>
            <w:ins w:id="643" w:author="Tran, Thi-Van-Trinh (NIH/NCI) [F]" w:date="2024-09-01T22:49:00Z" w16du:dateUtc="2024-09-02T02:49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</w:t>
              </w:r>
            </w:ins>
            <w:ins w:id="64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64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26,875 (56.1%)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4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D5B560B" w14:textId="3E998B1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4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50</w:t>
              </w:r>
            </w:ins>
            <w:del w:id="64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4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00BFDC" w14:textId="153B0EE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5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136,821</w:t>
              </w:r>
            </w:ins>
            <w:del w:id="65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328,470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5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BCD28EB" w14:textId="2F24A5A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5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0.89</w:t>
              </w:r>
            </w:ins>
            <w:del w:id="6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5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8A7C2F2" w14:textId="4EFC582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5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0.64, 1.23</w:t>
              </w:r>
            </w:ins>
            <w:del w:id="65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FE1610" w14:paraId="6EDD3BC6" w14:textId="2DDE2CD8" w:rsidTr="005730CE">
        <w:trPr>
          <w:trHeight w:val="170"/>
          <w:del w:id="658" w:author="Tran, Thi-Van-Trinh (NIH/NCI) [F]" w:date="2024-09-01T17:25:00Z"/>
          <w:trPrChange w:id="65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66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1E2DE09" w14:textId="64371B4B" w:rsidR="0020337E" w:rsidRPr="00E73EA5" w:rsidDel="00FE1610" w:rsidRDefault="0020337E" w:rsidP="00A623DF">
            <w:pPr>
              <w:spacing w:after="0" w:line="240" w:lineRule="auto"/>
              <w:rPr>
                <w:del w:id="661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6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14 years of age or more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6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6CCA6D" w14:textId="0B3996FA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664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6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11,246 (23.5%)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6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39E7231" w14:textId="2B5D0A79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667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6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6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08F9D4A" w14:textId="40CCF067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670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7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136,821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7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91F168" w14:textId="6545EAE8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673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7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0.89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7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E6EE3C" w14:textId="45A3897C" w:rsidR="0020337E" w:rsidRPr="00E73EA5" w:rsidDel="00FE1610" w:rsidRDefault="0020337E" w:rsidP="00A623DF">
            <w:pPr>
              <w:spacing w:after="0" w:line="240" w:lineRule="auto"/>
              <w:jc w:val="center"/>
              <w:rPr>
                <w:del w:id="676" w:author="Tran, Thi-Van-Trinh (NIH/NCI) [F]" w:date="2024-09-01T17:25:00Z" w16du:dateUtc="2024-09-01T21:25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67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0.64, 1.23</w:delText>
              </w:r>
            </w:del>
          </w:p>
        </w:tc>
      </w:tr>
      <w:tr w:rsidR="002555E3" w:rsidRPr="00E73EA5" w14:paraId="2EDA5E38" w14:textId="77777777" w:rsidTr="005730CE">
        <w:trPr>
          <w:trHeight w:val="170"/>
          <w:trPrChange w:id="67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67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B12E0DF" w14:textId="1B1935DA" w:rsidR="002555E3" w:rsidRPr="00E73EA5" w:rsidRDefault="002555E3" w:rsidP="002555E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8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at menarche (continuous</w:t>
              </w:r>
            </w:ins>
            <w:ins w:id="681" w:author="Tran, Thi-Van-Trinh (NIH/NCI) [F]" w:date="2024-09-01T22:25:00Z" w16du:dateUtc="2024-09-02T02:25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, </w:t>
              </w:r>
            </w:ins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imputed, </w:t>
            </w:r>
            <w:ins w:id="682" w:author="Tran, Thi-Van-Trinh (NIH/NCI) [F]" w:date="2024-09-01T22:25:00Z" w16du:dateUtc="2024-09-02T02:25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median, IQR</w:t>
              </w:r>
            </w:ins>
            <w:ins w:id="6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)</w:t>
              </w:r>
            </w:ins>
            <w:del w:id="68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8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E49B38A" w14:textId="0BCBB3AC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13.0 (12.0,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8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C797785" w14:textId="61D93EC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8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EB009C" w14:textId="5AA406F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88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4832B99" w14:textId="340D8DD7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8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2C7F00" w14:textId="3C298AB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0.91, 1.06</w:t>
            </w:r>
          </w:p>
        </w:tc>
      </w:tr>
      <w:tr w:rsidR="0020337E" w:rsidRPr="00E73EA5" w14:paraId="0C1A6751" w14:textId="77777777" w:rsidTr="005730CE">
        <w:trPr>
          <w:trHeight w:val="170"/>
          <w:trPrChange w:id="69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69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A5D51E7" w14:textId="7C339A08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92" w:author="Tran, Thi-Van-Trinh (NIH/NCI) [F]" w:date="2024-09-01T17:07:00Z" w16du:dateUtc="2024-09-01T21:07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ge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started using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hormonal birth control</w:t>
              </w:r>
            </w:ins>
            <w:del w:id="6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at menarche (continuous)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9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91BD04D" w14:textId="0AB9BE1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commentRangeStart w:id="696"/>
            <w:del w:id="697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47,856</w:delText>
              </w:r>
              <w:commentRangeEnd w:id="696"/>
              <w:r w:rsidDel="008479CA">
                <w:rPr>
                  <w:rStyle w:val="CommentReference"/>
                </w:rPr>
                <w:commentReference w:id="696"/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69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B12FB73" w14:textId="3598D8C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69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70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239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0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45770C" w14:textId="56D290F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0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70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582,419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0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F4BC08" w14:textId="4A8F99E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0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7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0.97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0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DE7359" w14:textId="59067AC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0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7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0.89, 1.06</w:delText>
              </w:r>
            </w:del>
          </w:p>
        </w:tc>
      </w:tr>
      <w:tr w:rsidR="00270B40" w:rsidRPr="00E73EA5" w14:paraId="5562903A" w14:textId="77777777" w:rsidTr="005730CE">
        <w:trPr>
          <w:trHeight w:val="170"/>
          <w:trPrChange w:id="71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71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8A085BF" w14:textId="5B44F0CF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1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  <w:r w:rsidR="004140F8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Never </w:t>
              </w:r>
            </w:ins>
            <w:ins w:id="713" w:author="Tran, Thi-Van-Trinh (NIH/NCI) [F]" w:date="2024-09-01T17:31:00Z" w16du:dateUtc="2024-09-01T21:31:00Z">
              <w:r w:rsidR="004140F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before </w:t>
              </w:r>
            </w:ins>
            <w:r w:rsidR="004140F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ins w:id="714" w:author="Tran, Thi-Van-Trinh (NIH/NCI) [F]" w:date="2024-09-01T17:31:00Z" w16du:dateUtc="2024-09-01T21:31:00Z">
              <w:r w:rsidR="004140F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20</w:t>
              </w:r>
            </w:ins>
            <w:r w:rsidR="004140F8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del w:id="715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ge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started using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hormonal birth control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1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137F29D" w14:textId="672343FA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17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18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26,046 (54%)</w:t>
              </w:r>
            </w:ins>
            <w:del w:id="71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2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A633F30" w14:textId="31AC92C6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21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22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130</w:t>
              </w:r>
            </w:ins>
            <w:del w:id="72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2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C7BD938" w14:textId="4487873A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25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26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315,004</w:t>
              </w:r>
            </w:ins>
            <w:del w:id="72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28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6492FCE" w14:textId="1E5B98FC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29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30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</w:t>
              </w:r>
            </w:ins>
            <w:del w:id="73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3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0BBD26C" w14:textId="3B08B804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33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34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—</w:t>
              </w:r>
            </w:ins>
            <w:del w:id="7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70B40" w:rsidRPr="00E73EA5" w14:paraId="24ABE6D4" w14:textId="77777777" w:rsidTr="005730CE">
        <w:trPr>
          <w:trHeight w:val="170"/>
          <w:trPrChange w:id="73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73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143E925" w14:textId="19A63829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3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4140F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r w:rsidR="00A86163" w:rsidRPr="00A8616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before age 20</w:t>
            </w:r>
            <w:del w:id="73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Never used birth control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40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55415BE" w14:textId="12545BE2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41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42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20,864 (4</w:t>
              </w:r>
            </w:ins>
            <w:ins w:id="743" w:author="Tran, Thi-Van-Trinh (NIH/NCI) [F]" w:date="2024-09-01T22:49:00Z" w16du:dateUtc="2024-09-02T02:49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</w:t>
              </w:r>
            </w:ins>
            <w:ins w:id="744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45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%)</w:t>
              </w:r>
            </w:ins>
            <w:del w:id="74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6,947 (14.5%)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4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5D30A0A" w14:textId="7D590976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48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49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105</w:t>
              </w:r>
            </w:ins>
            <w:del w:id="75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5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C3510AD" w14:textId="5BCCEF0C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52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53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256,147</w:t>
              </w:r>
            </w:ins>
            <w:del w:id="7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82,008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5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CD9E08" w14:textId="5FFB90E0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56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57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0.94</w:t>
              </w:r>
            </w:ins>
            <w:del w:id="7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5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D346303" w14:textId="50F1C255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760" w:author="Tran, Thi-Van-Trinh (NIH/NCI) [F]" w:date="2024-09-01T22:38:00Z" w16du:dateUtc="2024-09-02T02:38:00Z">
              <w:r w:rsidRPr="00270B4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761" w:author="Tran, Thi-Van-Trinh (NIH/NCI) [F]" w:date="2024-09-01T22:38:00Z" w16du:dateUtc="2024-09-02T02:38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0.72, 1.24</w:t>
              </w:r>
            </w:ins>
            <w:del w:id="76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C167C1" w14:paraId="5BA9EE19" w14:textId="1E0ECCEC" w:rsidTr="005730CE">
        <w:trPr>
          <w:trHeight w:val="170"/>
          <w:del w:id="763" w:author="Tran, Thi-Van-Trinh (NIH/NCI) [F]" w:date="2024-09-01T17:32:00Z"/>
          <w:trPrChange w:id="764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765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1C30A03" w14:textId="4641FC73" w:rsidR="0020337E" w:rsidRPr="00E73EA5" w:rsidDel="00C167C1" w:rsidRDefault="0020337E" w:rsidP="00A623DF">
            <w:pPr>
              <w:spacing w:after="0" w:line="240" w:lineRule="auto"/>
              <w:rPr>
                <w:del w:id="766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6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Started before 20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68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63FB5D" w14:textId="6C7E9540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769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7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20,864 (43.5%)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7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0AF1CBE" w14:textId="4F30B169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772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7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105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7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8EE6576" w14:textId="1A12D80C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775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7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256,147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77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B741CC" w14:textId="5FF70219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778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7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80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D641876" w14:textId="22186CB3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781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8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49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, 1.0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</w:delText>
              </w:r>
            </w:del>
          </w:p>
        </w:tc>
      </w:tr>
      <w:tr w:rsidR="0020337E" w:rsidRPr="00E73EA5" w:rsidDel="00673EEC" w14:paraId="44AE3186" w14:textId="2C409438" w:rsidTr="005730CE">
        <w:trPr>
          <w:trHeight w:val="170"/>
          <w:del w:id="783" w:author="Tran, Thi-Van-Trinh (NIH/NCI) [F]" w:date="2024-09-01T17:30:00Z"/>
          <w:trPrChange w:id="784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785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12027E0" w14:textId="45982C00" w:rsidR="0020337E" w:rsidRPr="002B5154" w:rsidDel="00673EEC" w:rsidRDefault="0020337E" w:rsidP="002B5154">
            <w:pPr>
              <w:spacing w:after="0" w:line="240" w:lineRule="auto"/>
              <w:rPr>
                <w:del w:id="786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del w:id="7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Started at 20 years of age or older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3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88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9A67A57" w14:textId="28BF425F" w:rsidR="0020337E" w:rsidRPr="00E73EA5" w:rsidDel="00673EEC" w:rsidRDefault="0020337E" w:rsidP="002B5154">
            <w:pPr>
              <w:spacing w:after="0" w:line="240" w:lineRule="auto"/>
              <w:jc w:val="center"/>
              <w:rPr>
                <w:del w:id="789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19,099 (39.9%)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9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2B03DC3" w14:textId="69259DD9" w:rsidR="0020337E" w:rsidRPr="00E73EA5" w:rsidDel="00673EEC" w:rsidRDefault="0020337E" w:rsidP="002B5154">
            <w:pPr>
              <w:spacing w:after="0" w:line="240" w:lineRule="auto"/>
              <w:jc w:val="center"/>
              <w:rPr>
                <w:del w:id="792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87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9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E3E39BB" w14:textId="303D1E2C" w:rsidR="0020337E" w:rsidRPr="00E73EA5" w:rsidDel="00673EEC" w:rsidRDefault="0020337E" w:rsidP="002B5154">
            <w:pPr>
              <w:spacing w:after="0" w:line="240" w:lineRule="auto"/>
              <w:jc w:val="center"/>
              <w:rPr>
                <w:del w:id="795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232,996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797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439973F" w14:textId="30EC3BF4" w:rsidR="0020337E" w:rsidRPr="00E73EA5" w:rsidDel="00673EEC" w:rsidRDefault="0020337E" w:rsidP="002B5154">
            <w:pPr>
              <w:spacing w:after="0" w:line="240" w:lineRule="auto"/>
              <w:jc w:val="center"/>
              <w:rPr>
                <w:del w:id="798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7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00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06C1D55" w14:textId="2445FE7C" w:rsidR="0020337E" w:rsidRPr="00E73EA5" w:rsidDel="00673EEC" w:rsidRDefault="0020337E" w:rsidP="002B5154">
            <w:pPr>
              <w:spacing w:after="0" w:line="240" w:lineRule="auto"/>
              <w:jc w:val="center"/>
              <w:rPr>
                <w:del w:id="801" w:author="Tran, Thi-Van-Trinh (NIH/NCI) [F]" w:date="2024-09-01T17:30:00Z" w16du:dateUtc="2024-09-01T21:30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80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75F6E845" w14:textId="77777777" w:rsidTr="005730CE">
        <w:trPr>
          <w:trHeight w:val="170"/>
          <w:trPrChange w:id="803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0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4CBBC1A" w14:textId="25B2D7B4" w:rsidR="0020337E" w:rsidRPr="0043354A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ins w:id="80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b/>
                  <w:bCs/>
                  <w:color w:val="333333"/>
                  <w:sz w:val="16"/>
                  <w:szCs w:val="16"/>
                  <w:lang w:eastAsia="en-US"/>
                </w:rPr>
                <w:t>Lifestyle factors</w:t>
              </w:r>
            </w:ins>
            <w:del w:id="8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 birth control status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0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6FBD916" w14:textId="68EECE2E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0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1,003 (2.1%)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1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6C3D7D7" w14:textId="439BF0F2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1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1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23C2B72" w14:textId="0C33B3A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1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11,984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1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5B942C" w14:textId="0E7B0D3D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1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1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9503B11" w14:textId="1CACF270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2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2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0E865411" w14:textId="77777777" w:rsidTr="005730CE">
        <w:trPr>
          <w:trHeight w:val="170"/>
          <w:trPrChange w:id="82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2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A1327DC" w14:textId="17B05365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ins w:id="82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Physical activity 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between age 5 and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20 (MET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-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hours/week)</w:t>
              </w:r>
            </w:ins>
            <w:del w:id="82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b/>
                  <w:bCs/>
                  <w:color w:val="333333"/>
                  <w:sz w:val="16"/>
                  <w:szCs w:val="16"/>
                  <w:lang w:eastAsia="en-US"/>
                </w:rPr>
                <w:delText>Lifestyle factors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2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BECEAA1" w14:textId="4C300F5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2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2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2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AF1F5CE" w14:textId="3199F2D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3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3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3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F6FDF70" w14:textId="6FC574D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3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3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3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1DBB26A" w14:textId="57794586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3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3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3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586779" w14:textId="0C456F77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3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84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34129B41" w14:textId="77777777" w:rsidTr="005730CE">
        <w:trPr>
          <w:trHeight w:val="170"/>
          <w:trPrChange w:id="84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4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1CFD529" w14:textId="31F1EE27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4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2F398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ins w:id="84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21 MET-hours/week</w:t>
              </w:r>
            </w:ins>
            <w:del w:id="84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Physical activity 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between age 5 and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20 (MET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-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hours/week)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4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D3143DD" w14:textId="13D32C3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4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41,526 (87%)</w:t>
              </w:r>
            </w:ins>
            <w:del w:id="84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4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6053116" w14:textId="11DCD75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5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209</w:t>
              </w:r>
            </w:ins>
            <w:del w:id="85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5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38BB2A" w14:textId="4B67674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5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506,471</w:t>
              </w:r>
            </w:ins>
            <w:del w:id="8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5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B70E723" w14:textId="2B1B7152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5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85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5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5602259" w14:textId="18CD5E06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5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86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4DCEC350" w14:textId="77777777" w:rsidTr="005730CE">
        <w:trPr>
          <w:trHeight w:val="170"/>
          <w:trPrChange w:id="86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6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6063B6B" w14:textId="6B4EB4F2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6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21-&lt;42 MET-hours/week</w:t>
              </w:r>
            </w:ins>
            <w:del w:id="86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Less than 21 MET-hours/week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6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223AA2" w14:textId="6459156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6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3,964 (8%)</w:t>
              </w:r>
            </w:ins>
            <w:del w:id="86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41,526 (86.7%)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6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4302C9F" w14:textId="6B8ABF2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6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22</w:t>
              </w:r>
            </w:ins>
            <w:del w:id="87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209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7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72CAC73" w14:textId="04E0B2B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7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47,968</w:t>
              </w:r>
            </w:ins>
            <w:del w:id="87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506,471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7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7E085B4" w14:textId="1A226D4E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7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1.09</w:t>
              </w:r>
            </w:ins>
            <w:del w:id="87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7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B7620A3" w14:textId="576DC460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7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0.70, 1.69</w:t>
              </w:r>
            </w:ins>
            <w:del w:id="87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139DC8A7" w14:textId="77777777" w:rsidTr="005730CE">
        <w:trPr>
          <w:trHeight w:val="170"/>
          <w:trPrChange w:id="88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88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192A618" w14:textId="7C12875F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8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5328BE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ins w:id="8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42 MET-hours/week</w:t>
              </w:r>
            </w:ins>
            <w:del w:id="88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21-&lt;42 MET-hours/week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8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1FAC5A7" w14:textId="5740E61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2,100 (4%)</w:t>
              </w:r>
            </w:ins>
            <w:del w:id="8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3,964 (8.3%)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8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C7D76D4" w14:textId="42CF9D8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8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</w:t>
              </w:r>
            </w:ins>
            <w:del w:id="8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9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44470B8" w14:textId="6382E9B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9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25,155</w:t>
              </w:r>
            </w:ins>
            <w:del w:id="8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47,968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9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0A5042F" w14:textId="28A394D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0.47</w:t>
              </w:r>
            </w:ins>
            <w:del w:id="8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1.09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89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59E4188" w14:textId="3C29AE6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89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0.19, 1.14</w:t>
              </w:r>
            </w:ins>
            <w:del w:id="8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0.70, 1.69</w:delText>
              </w:r>
            </w:del>
          </w:p>
        </w:tc>
      </w:tr>
      <w:tr w:rsidR="0020337E" w:rsidRPr="00E73EA5" w:rsidDel="008D194D" w14:paraId="3D5EA3A1" w14:textId="3BD22DD7" w:rsidTr="005730CE">
        <w:trPr>
          <w:trHeight w:val="170"/>
          <w:del w:id="900" w:author="Tran, Thi-Van-Trinh (NIH/NCI) [F]" w:date="2024-09-01T17:31:00Z"/>
          <w:trPrChange w:id="90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90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7276465" w14:textId="4FBBA09D" w:rsidR="0020337E" w:rsidRPr="00E73EA5" w:rsidDel="008D194D" w:rsidRDefault="0020337E" w:rsidP="00A623DF">
            <w:pPr>
              <w:spacing w:after="0" w:line="240" w:lineRule="auto"/>
              <w:rPr>
                <w:del w:id="903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0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42 MET-hours/week or more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0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D43333C" w14:textId="5ED64EDF" w:rsidR="0020337E" w:rsidRPr="00E73EA5" w:rsidDel="008D194D" w:rsidRDefault="0020337E" w:rsidP="00A623DF">
            <w:pPr>
              <w:spacing w:after="0" w:line="240" w:lineRule="auto"/>
              <w:jc w:val="center"/>
              <w:rPr>
                <w:del w:id="906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0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2,100 (4.4%)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0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61155A6" w14:textId="3A465F59" w:rsidR="0020337E" w:rsidRPr="00E73EA5" w:rsidDel="008D194D" w:rsidRDefault="0020337E" w:rsidP="00A623DF">
            <w:pPr>
              <w:spacing w:after="0" w:line="240" w:lineRule="auto"/>
              <w:jc w:val="center"/>
              <w:rPr>
                <w:del w:id="909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1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1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0F7467" w14:textId="6DAA2A30" w:rsidR="0020337E" w:rsidRPr="00E73EA5" w:rsidDel="008D194D" w:rsidRDefault="0020337E" w:rsidP="00A623DF">
            <w:pPr>
              <w:spacing w:after="0" w:line="240" w:lineRule="auto"/>
              <w:jc w:val="center"/>
              <w:rPr>
                <w:del w:id="912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1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25,155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1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F18EFB" w14:textId="002AC5AD" w:rsidR="0020337E" w:rsidRPr="00E73EA5" w:rsidDel="008D194D" w:rsidRDefault="0020337E" w:rsidP="00A623DF">
            <w:pPr>
              <w:spacing w:after="0" w:line="240" w:lineRule="auto"/>
              <w:jc w:val="center"/>
              <w:rPr>
                <w:del w:id="915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1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0.47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1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F06D474" w14:textId="65319FF4" w:rsidR="0020337E" w:rsidRPr="00E73EA5" w:rsidDel="008D194D" w:rsidRDefault="0020337E" w:rsidP="00A623DF">
            <w:pPr>
              <w:spacing w:after="0" w:line="240" w:lineRule="auto"/>
              <w:jc w:val="center"/>
              <w:rPr>
                <w:del w:id="918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91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0.19, 1.14</w:delText>
              </w:r>
            </w:del>
          </w:p>
        </w:tc>
      </w:tr>
      <w:tr w:rsidR="003E1B07" w:rsidRPr="00E73EA5" w14:paraId="66F8B53C" w14:textId="77777777" w:rsidTr="005730CE">
        <w:trPr>
          <w:trHeight w:val="170"/>
          <w:trPrChange w:id="92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92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2B82F01" w14:textId="2EFAC393" w:rsidR="003E1B07" w:rsidRPr="00E73EA5" w:rsidRDefault="003E1B07" w:rsidP="003E1B0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2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Physical activity 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between age 5 and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20 (MET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-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hours/week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, continuous</w:t>
              </w:r>
            </w:ins>
            <w:ins w:id="923" w:author="Tran, Thi-Van-Trinh (NIH/NCI) [F]" w:date="2024-09-01T22:41:00Z" w16du:dateUtc="2024-09-02T02:41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, </w:t>
              </w:r>
            </w:ins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imputed, </w:t>
            </w:r>
            <w:ins w:id="924" w:author="Tran, Thi-Van-Trinh (NIH/NCI) [F]" w:date="2024-09-01T22:41:00Z" w16du:dateUtc="2024-09-02T02:41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median, IQR</w:t>
              </w:r>
            </w:ins>
            <w:ins w:id="92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)</w:t>
              </w:r>
            </w:ins>
            <w:del w:id="9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2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EF03034" w14:textId="68973505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 (0.0, 10.0)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2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75F1A9" w14:textId="43F31F2C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2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AC4D821" w14:textId="4BE5BE8A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30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CA44E05" w14:textId="69CCDBB3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31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651DC2C" w14:textId="15BCAABD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0.98, 1.00</w:t>
            </w:r>
          </w:p>
        </w:tc>
      </w:tr>
      <w:tr w:rsidR="0020337E" w:rsidRPr="00E73EA5" w14:paraId="45065289" w14:textId="77777777" w:rsidTr="005730CE">
        <w:trPr>
          <w:trHeight w:val="170"/>
          <w:trPrChange w:id="93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93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E4DB2C9" w14:textId="4316470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3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started drinking regularly</w:t>
              </w:r>
            </w:ins>
            <w:del w:id="9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Physical activity 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between age 5 and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20 (MET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-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hours/week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, continuous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3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D0A9C1" w14:textId="3BF7E6D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3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938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47,590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3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10D17C6" w14:textId="7DEFFA5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4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9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236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4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E55C56C" w14:textId="0CB6D07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4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94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579,593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4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B838672" w14:textId="4FD9C87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4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94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0.99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4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FC97E75" w14:textId="1AE2559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4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95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0.98, 1.00</w:delText>
              </w:r>
            </w:del>
          </w:p>
        </w:tc>
      </w:tr>
      <w:tr w:rsidR="0009288A" w:rsidRPr="00E73EA5" w14:paraId="0E52FE13" w14:textId="77777777" w:rsidTr="005730CE">
        <w:trPr>
          <w:trHeight w:val="170"/>
          <w:trPrChange w:id="95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95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BF6E4B1" w14:textId="3300473B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5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    Never </w:t>
              </w:r>
            </w:ins>
            <w:ins w:id="954" w:author="Tran, Thi-Van-Trinh (NIH/NCI) [F]" w:date="2024-09-01T17:31:00Z" w16du:dateUtc="2024-09-01T21:31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before </w:t>
              </w:r>
            </w:ins>
            <w:r w:rsidR="009F6F1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ins w:id="955" w:author="Tran, Thi-Van-Trinh (NIH/NCI) [F]" w:date="2024-09-01T17:31:00Z" w16du:dateUtc="2024-09-01T21:31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20</w:t>
              </w:r>
            </w:ins>
            <w:r w:rsidR="009F6F17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del w:id="95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started drinking regularly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5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B0673E" w14:textId="3FB00CFE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58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59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14,977 (31%)</w:t>
              </w:r>
            </w:ins>
            <w:del w:id="96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6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F7582A1" w14:textId="64311F65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62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63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66</w:t>
              </w:r>
            </w:ins>
            <w:del w:id="96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65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A210A72" w14:textId="4B8E5842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66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67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178,111</w:t>
              </w:r>
            </w:ins>
            <w:del w:id="96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6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09A747B" w14:textId="2EDCAB67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70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71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</w:t>
              </w:r>
            </w:ins>
            <w:del w:id="97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7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0736DF2" w14:textId="62A85692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74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75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—</w:t>
              </w:r>
            </w:ins>
            <w:del w:id="97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09288A" w:rsidRPr="00E73EA5" w14:paraId="7900A6BF" w14:textId="77777777" w:rsidTr="005730CE">
        <w:trPr>
          <w:trHeight w:val="170"/>
          <w:trPrChange w:id="97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97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0E9CE2F" w14:textId="0A9B292F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7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105A0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</w:t>
            </w:r>
            <w:ins w:id="980" w:author="Tran, Thi-Van-Trinh (NIH/NCI) [F]" w:date="2024-09-01T17:07:00Z" w16du:dateUtc="2024-09-01T21:07:00Z">
              <w:r w:rsidR="00105A02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ver </w:t>
              </w:r>
            </w:ins>
            <w:ins w:id="981" w:author="Tran, Thi-Van-Trinh (NIH/NCI) [F]" w:date="2024-09-01T17:31:00Z" w16du:dateUtc="2024-09-01T21:31:00Z">
              <w:r w:rsidR="00105A0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before </w:t>
              </w:r>
            </w:ins>
            <w:r w:rsidR="00105A0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ins w:id="982" w:author="Tran, Thi-Van-Trinh (NIH/NCI) [F]" w:date="2024-09-01T17:31:00Z" w16du:dateUtc="2024-09-01T21:31:00Z">
              <w:r w:rsidR="00105A0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20</w:t>
              </w:r>
            </w:ins>
            <w:del w:id="98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Never drinker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8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97AC27" w14:textId="7B3F3CD5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85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86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32,905 (6</w:t>
              </w:r>
            </w:ins>
            <w:ins w:id="987" w:author="Tran, Thi-Van-Trinh (NIH/NCI) [F]" w:date="2024-09-01T22:49:00Z" w16du:dateUtc="2024-09-02T02:49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9</w:t>
              </w:r>
            </w:ins>
            <w:ins w:id="988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89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%)</w:t>
              </w:r>
            </w:ins>
            <w:del w:id="9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1,849 (3.9%)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9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B42E29" w14:textId="0B5B8480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92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93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173</w:t>
              </w:r>
            </w:ins>
            <w:del w:id="99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95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05B9423" w14:textId="50F6E51C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996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997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404,665</w:t>
              </w:r>
            </w:ins>
            <w:del w:id="99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21,453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99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44EFA3A" w14:textId="2AC04F5F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00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001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1.09</w:t>
              </w:r>
            </w:ins>
            <w:del w:id="100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03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4E2520B" w14:textId="2EB1AE14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04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005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0.81, 1.47</w:t>
              </w:r>
            </w:ins>
            <w:del w:id="10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224F2D" w14:paraId="7ADC0675" w14:textId="4565AB1B" w:rsidTr="005730CE">
        <w:trPr>
          <w:trHeight w:val="170"/>
          <w:del w:id="1007" w:author="Tran, Thi-Van-Trinh (NIH/NCI) [F]" w:date="2024-09-01T17:31:00Z"/>
          <w:trPrChange w:id="100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00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909EB6C" w14:textId="73FCF743" w:rsidR="0020337E" w:rsidRPr="00E73EA5" w:rsidDel="00224F2D" w:rsidRDefault="0020337E" w:rsidP="00A623DF">
            <w:pPr>
              <w:spacing w:after="0" w:line="240" w:lineRule="auto"/>
              <w:rPr>
                <w:del w:id="1010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Before 20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1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99465A" w14:textId="7A42FF42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013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1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32,905 (68.7%)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1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F2CECC6" w14:textId="0D1FACA3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016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1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173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18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8427FF" w14:textId="002C6DBC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019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2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404,665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21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DFF20B9" w14:textId="49A975EF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022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2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88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24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F975729" w14:textId="72BFDBF1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025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0.4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, 1.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68</w:delText>
              </w:r>
            </w:del>
          </w:p>
        </w:tc>
      </w:tr>
      <w:tr w:rsidR="0020337E" w:rsidRPr="00E73EA5" w:rsidDel="008D194D" w14:paraId="54C2C96B" w14:textId="77F5E57A" w:rsidTr="005730CE">
        <w:trPr>
          <w:trHeight w:val="170"/>
          <w:del w:id="1027" w:author="Tran, Thi-Van-Trinh (NIH/NCI) [F]" w:date="2024-09-01T17:31:00Z"/>
          <w:trPrChange w:id="102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02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815FFBF" w14:textId="69A7CF4F" w:rsidR="0020337E" w:rsidRPr="002B5154" w:rsidDel="008D194D" w:rsidRDefault="0020337E" w:rsidP="002B5154">
            <w:pPr>
              <w:spacing w:after="0" w:line="240" w:lineRule="auto"/>
              <w:rPr>
                <w:del w:id="1030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del w:id="103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</w:delText>
              </w:r>
              <w:commentRangeStart w:id="1032"/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20 years of age or older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3</w:delText>
              </w:r>
              <w:commentRangeEnd w:id="1032"/>
              <w:r w:rsidDel="008479CA">
                <w:rPr>
                  <w:rStyle w:val="CommentReference"/>
                </w:rPr>
                <w:commentReference w:id="1032"/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3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013420" w14:textId="6A714CE7" w:rsidR="0020337E" w:rsidRPr="00E73EA5" w:rsidDel="008D194D" w:rsidRDefault="0020337E" w:rsidP="002B5154">
            <w:pPr>
              <w:spacing w:after="0" w:line="240" w:lineRule="auto"/>
              <w:jc w:val="center"/>
              <w:rPr>
                <w:del w:id="1034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13,128 (27.4%)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3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C39A5A2" w14:textId="7430FEFD" w:rsidR="0020337E" w:rsidRPr="00E73EA5" w:rsidDel="008D194D" w:rsidRDefault="0020337E" w:rsidP="002B5154">
            <w:pPr>
              <w:spacing w:after="0" w:line="240" w:lineRule="auto"/>
              <w:jc w:val="center"/>
              <w:rPr>
                <w:del w:id="1037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3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943B59" w14:textId="72A8A185" w:rsidR="0020337E" w:rsidRPr="00E73EA5" w:rsidDel="008D194D" w:rsidRDefault="0020337E" w:rsidP="002B5154">
            <w:pPr>
              <w:spacing w:after="0" w:line="240" w:lineRule="auto"/>
              <w:jc w:val="center"/>
              <w:rPr>
                <w:del w:id="1040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156,659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4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3B5BD25" w14:textId="7EBFB2D9" w:rsidR="0020337E" w:rsidRPr="00E73EA5" w:rsidDel="008D194D" w:rsidRDefault="0020337E" w:rsidP="002B5154">
            <w:pPr>
              <w:spacing w:after="0" w:line="240" w:lineRule="auto"/>
              <w:jc w:val="center"/>
              <w:rPr>
                <w:del w:id="1043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4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4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E25F901" w14:textId="1619D465" w:rsidR="0020337E" w:rsidRPr="00E73EA5" w:rsidDel="008D194D" w:rsidRDefault="0020337E" w:rsidP="002B5154">
            <w:pPr>
              <w:spacing w:after="0" w:line="240" w:lineRule="auto"/>
              <w:jc w:val="center"/>
              <w:rPr>
                <w:del w:id="1046" w:author="Tran, Thi-Van-Trinh (NIH/NCI) [F]" w:date="2024-09-01T17:31:00Z" w16du:dateUtc="2024-09-01T21:31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04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65DC351A" w14:textId="77777777" w:rsidTr="005730CE">
        <w:trPr>
          <w:trHeight w:val="170"/>
          <w:trPrChange w:id="104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04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FB602AF" w14:textId="3A7E5571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50" w:author="Tran, Thi-Van-Trinh (NIH/NCI) [F]" w:date="2024-09-01T17:07:00Z" w16du:dateUtc="2024-09-01T21:07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Number of drinks per year between age 5 and 20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(drinks/year)</w:t>
              </w:r>
            </w:ins>
            <w:del w:id="105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5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491D43C" w14:textId="7CC50B74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5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0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31 (0.1%)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5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987C169" w14:textId="1E028D7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5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05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58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813BB27" w14:textId="04128D4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5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06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359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61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FF9120" w14:textId="14D4760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6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06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64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26F36D1" w14:textId="43202866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6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06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155407FA" w14:textId="77777777" w:rsidTr="005730CE">
        <w:trPr>
          <w:trHeight w:val="170"/>
          <w:trPrChange w:id="1067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068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4BEE13B1" w14:textId="30426C4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6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0 drink/year</w:t>
              </w:r>
            </w:ins>
            <w:del w:id="1070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Number of drinks per year between age 5 and 20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(drinks/year)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7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77640B3" w14:textId="76C20B3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7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15,136 (3</w:t>
              </w:r>
            </w:ins>
            <w:ins w:id="1073" w:author="Tran, Thi-Van-Trinh (NIH/NCI) [F]" w:date="2024-09-01T22:49:00Z" w16du:dateUtc="2024-09-02T02:49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</w:t>
              </w:r>
            </w:ins>
            <w:ins w:id="107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07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7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E9CCCDF" w14:textId="0BC8E1B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66</w:t>
              </w:r>
            </w:ins>
            <w:del w:id="10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7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06C698B" w14:textId="4788574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8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179,860</w:t>
              </w:r>
            </w:ins>
            <w:del w:id="108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8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A19CDDE" w14:textId="091E112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08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8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AFB855A" w14:textId="2D138BB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0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029BFF45" w14:textId="77777777" w:rsidTr="005730CE">
        <w:trPr>
          <w:trHeight w:val="170"/>
          <w:trPrChange w:id="108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08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3C2AF73" w14:textId="0637902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9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C875CF" w:rsidRPr="00C875C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ins w:id="109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60 drinks/year</w:t>
              </w:r>
            </w:ins>
            <w:del w:id="109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0 drink/year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9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ED1C05E" w14:textId="537F81D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9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14,083 (29%)</w:t>
              </w:r>
            </w:ins>
            <w:del w:id="109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15,136 (31.6%)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9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CDBE12" w14:textId="62B41DE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09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74</w:t>
              </w:r>
            </w:ins>
            <w:del w:id="109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09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301B659" w14:textId="293B1B3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0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174,500</w:t>
              </w:r>
            </w:ins>
            <w:del w:id="110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179,860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0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3BD26E9" w14:textId="316781C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0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1.11</w:t>
              </w:r>
            </w:ins>
            <w:del w:id="110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0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8A836C" w14:textId="198E87D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0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0.79, 1.55</w:t>
              </w:r>
            </w:ins>
            <w:del w:id="110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33D41970" w14:textId="77777777" w:rsidTr="005730CE">
        <w:trPr>
          <w:trHeight w:val="170"/>
          <w:trPrChange w:id="110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10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59CB0C4" w14:textId="2D16D3B1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1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60-229 drinks/year</w:t>
              </w:r>
            </w:ins>
            <w:del w:id="11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Less than 60 drinks/year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1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736199C" w14:textId="4973036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1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8,983 (1</w:t>
              </w:r>
            </w:ins>
            <w:ins w:id="1114" w:author="Tran, Thi-Van-Trinh (NIH/NCI) [F]" w:date="2024-09-01T22:49:00Z" w16du:dateUtc="2024-09-02T02:49:00Z">
              <w:r w:rsidR="009D587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9</w:t>
              </w:r>
            </w:ins>
            <w:ins w:id="111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11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14,083 (29.4%)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1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1814E50" w14:textId="1B6DE23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1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38</w:t>
              </w:r>
            </w:ins>
            <w:del w:id="111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2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8A62854" w14:textId="5D6B13E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2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111,049</w:t>
              </w:r>
            </w:ins>
            <w:del w:id="112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174,500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2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966137A" w14:textId="2AB52BA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2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0.86</w:t>
              </w:r>
            </w:ins>
            <w:del w:id="112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2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C061DE9" w14:textId="73BBFFE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2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0.57, 1.30</w:t>
              </w:r>
            </w:ins>
            <w:del w:id="112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0.79, 1.55</w:delText>
              </w:r>
            </w:del>
          </w:p>
        </w:tc>
      </w:tr>
      <w:tr w:rsidR="0020337E" w:rsidRPr="00E73EA5" w14:paraId="294EDA17" w14:textId="77777777" w:rsidTr="005730CE">
        <w:trPr>
          <w:trHeight w:val="170"/>
          <w:trPrChange w:id="112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13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AE0BB45" w14:textId="4DB8B35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3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lastRenderedPageBreak/>
                <w:t>    </w:t>
              </w:r>
            </w:ins>
            <w:r w:rsidR="00C875CF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ins w:id="113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230 drinks/year</w:t>
              </w:r>
            </w:ins>
            <w:del w:id="113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60-229 drinks/year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3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7D4140" w14:textId="0A7BA0E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3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5,269 (11%)</w:t>
              </w:r>
            </w:ins>
            <w:del w:id="113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8,983 (18.7%)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3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23CFF67" w14:textId="2D94D62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3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33</w:t>
              </w:r>
            </w:ins>
            <w:del w:id="113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38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4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91EF360" w14:textId="634A502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4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64,920</w:t>
              </w:r>
            </w:ins>
            <w:del w:id="114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111,049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4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36B855C" w14:textId="2373F85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4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1.25</w:t>
              </w:r>
            </w:ins>
            <w:del w:id="114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0.86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4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EE8124E" w14:textId="3F2D945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4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0.80, 1.93</w:t>
              </w:r>
            </w:ins>
            <w:del w:id="114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0.57, 1.30</w:delText>
              </w:r>
            </w:del>
          </w:p>
        </w:tc>
      </w:tr>
      <w:tr w:rsidR="0020337E" w:rsidRPr="00E73EA5" w:rsidDel="00224F2D" w14:paraId="38B8A2C8" w14:textId="0C8903D8" w:rsidTr="005730CE">
        <w:trPr>
          <w:trHeight w:val="170"/>
          <w:del w:id="1149" w:author="Tran, Thi-Van-Trinh (NIH/NCI) [F]" w:date="2024-09-01T17:32:00Z"/>
          <w:trPrChange w:id="115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15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1117342" w14:textId="7127554F" w:rsidR="0020337E" w:rsidRPr="00E73EA5" w:rsidDel="00224F2D" w:rsidRDefault="0020337E" w:rsidP="00A623DF">
            <w:pPr>
              <w:spacing w:after="0" w:line="240" w:lineRule="auto"/>
              <w:rPr>
                <w:del w:id="1152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5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230 drinks/year or more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5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57F7FB9" w14:textId="7073810A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155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5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5,269 (11.0%)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5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753A065" w14:textId="622A9E40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158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5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6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E3D0168" w14:textId="33D9F65D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161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6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64,920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6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56BCDE6" w14:textId="174264A3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164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6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1.25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6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3C69F3C" w14:textId="601E7C07" w:rsidR="0020337E" w:rsidRPr="00E73EA5" w:rsidDel="00224F2D" w:rsidRDefault="0020337E" w:rsidP="00A623DF">
            <w:pPr>
              <w:spacing w:after="0" w:line="240" w:lineRule="auto"/>
              <w:jc w:val="center"/>
              <w:rPr>
                <w:del w:id="1167" w:author="Tran, Thi-Van-Trinh (NIH/NCI) [F]" w:date="2024-09-01T17:32:00Z" w16du:dateUtc="2024-09-01T21:32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16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0.80, 1.93</w:delText>
              </w:r>
            </w:del>
          </w:p>
        </w:tc>
      </w:tr>
      <w:tr w:rsidR="0020337E" w:rsidRPr="00E73EA5" w14:paraId="06C871BF" w14:textId="77777777" w:rsidTr="005730CE">
        <w:trPr>
          <w:trHeight w:val="170"/>
          <w:trPrChange w:id="116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17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AFBB995" w14:textId="34A3885E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7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Age started smoking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and number of pack-years </w:t>
              </w:r>
            </w:ins>
            <w:del w:id="117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7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60B60A6" w14:textId="77E21D82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7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17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4,442 (9.3%)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7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D8779C5" w14:textId="77385A0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1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28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7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15786FB" w14:textId="79173E8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8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18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52,806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8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5E2344F" w14:textId="7FA0B54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18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8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1FD8E77" w14:textId="5A2683D4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1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09288A" w:rsidRPr="00E73EA5" w14:paraId="797C9274" w14:textId="77777777" w:rsidTr="005730CE">
        <w:trPr>
          <w:trHeight w:val="170"/>
          <w:trPrChange w:id="118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18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2C05E5D" w14:textId="703644F6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9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    Never before </w:t>
              </w:r>
            </w:ins>
            <w:r w:rsidR="00B7297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ins w:id="1191" w:author="Tran, Thi-Van-Trinh (NIH/NCI) [F]" w:date="2024-09-01T17:32:00Z" w16du:dateUtc="2024-09-01T21:32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20 </w:t>
              </w:r>
            </w:ins>
            <w:del w:id="119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Age started smoking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and number of pack-years 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19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8F0F58B" w14:textId="4683A37D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194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195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32,020 (6</w:t>
              </w:r>
            </w:ins>
            <w:ins w:id="1196" w:author="Tran, Thi-Van-Trinh (NIH/NCI) [F]" w:date="2024-09-01T22:49:00Z" w16du:dateUtc="2024-09-02T02:49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</w:t>
              </w:r>
            </w:ins>
            <w:ins w:id="1197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198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%)</w:t>
              </w:r>
            </w:ins>
            <w:del w:id="11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0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F08B495" w14:textId="67D271BB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01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02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156</w:t>
              </w:r>
            </w:ins>
            <w:del w:id="120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0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C047EDC" w14:textId="0F621157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05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06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393,059</w:t>
              </w:r>
            </w:ins>
            <w:del w:id="120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08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83A9BF" w14:textId="403FFA7E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09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10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</w:t>
              </w:r>
            </w:ins>
            <w:del w:id="12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12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13C679" w14:textId="71797CFA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13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14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—</w:t>
              </w:r>
            </w:ins>
            <w:del w:id="12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4342B5" w:rsidRPr="00E73EA5" w14:paraId="5FF77FED" w14:textId="77777777" w:rsidTr="005730CE">
        <w:trPr>
          <w:trHeight w:val="170"/>
          <w:trPrChange w:id="1216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217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B0B6227" w14:textId="60AAAC1B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1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ins w:id="1219" w:author="Tran, Thi-Van-Trinh (NIH/NCI) [F]" w:date="2024-09-01T17:33:00Z" w16du:dateUtc="2024-09-01T21:33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b</w:t>
              </w:r>
            </w:ins>
            <w:ins w:id="122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efore</w:t>
              </w:r>
            </w:ins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ins w:id="122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20</w:t>
              </w:r>
            </w:ins>
            <w:del w:id="122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Never smoked before baseline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2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EC14F4E" w14:textId="6C4AC1AE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24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25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15,874 (33%)</w:t>
              </w:r>
            </w:ins>
            <w:del w:id="12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27,105 (56.6%)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2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0C34B6" w14:textId="2C039DF0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28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29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83</w:t>
              </w:r>
            </w:ins>
            <w:del w:id="123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131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3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44EE7A3" w14:textId="21CEBF81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32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33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189,859</w:t>
              </w:r>
            </w:ins>
            <w:del w:id="123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335,087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3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19108F" w14:textId="13957E00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36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37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1.11</w:t>
              </w:r>
            </w:ins>
            <w:del w:id="12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3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69D2E90" w14:textId="690F7A13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40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41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0.85, 1.45</w:t>
              </w:r>
            </w:ins>
            <w:del w:id="124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4342B5" w:rsidRPr="00E73EA5" w14:paraId="70BD92D1" w14:textId="77777777" w:rsidTr="005730CE">
        <w:trPr>
          <w:trHeight w:val="170"/>
          <w:trPrChange w:id="1243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24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4F39492" w14:textId="1F76D297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4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ins w:id="1246" w:author="Tran, Thi-Van-Trinh (NIH/NCI) [F]" w:date="2024-09-01T17:33:00Z" w16du:dateUtc="2024-09-01T21:33:00Z">
              <w:r w:rsidR="00935A0C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b</w:t>
              </w:r>
            </w:ins>
            <w:ins w:id="1247" w:author="Tran, Thi-Van-Trinh (NIH/NCI) [F]" w:date="2024-09-01T17:07:00Z" w16du:dateUtc="2024-09-01T21:07:00Z">
              <w:r w:rsidR="00935A0C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efore</w:t>
              </w:r>
            </w:ins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ins w:id="1248" w:author="Tran, Thi-Van-Trinh (NIH/NCI) [F]" w:date="2024-09-01T17:07:00Z" w16du:dateUtc="2024-09-01T21:07:00Z">
              <w:r w:rsidR="00935A0C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20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, </w:t>
              </w:r>
            </w:ins>
            <w:r w:rsidR="00B80937" w:rsidRP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≤</w:t>
            </w:r>
            <w:ins w:id="124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 pack-years</w:t>
              </w:r>
            </w:ins>
            <w:del w:id="125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Before 20 years of age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51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9766F9" w14:textId="6E5BD6CE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52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53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14,852 (31%)</w:t>
              </w:r>
            </w:ins>
            <w:del w:id="12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15,874 (33.1%)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5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E5658AA" w14:textId="3AB5515C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56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57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78</w:t>
              </w:r>
            </w:ins>
            <w:del w:id="12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5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194557E" w14:textId="58FF0DF0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60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61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177,875</w:t>
              </w:r>
            </w:ins>
            <w:del w:id="126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189,859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6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2A06D42" w14:textId="4BC69005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64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65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1.11</w:t>
              </w:r>
            </w:ins>
            <w:del w:id="126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6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F8C5671" w14:textId="1B8FF5DF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68" w:author="Tran, Thi-Van-Trinh (NIH/NCI) [F]" w:date="2024-09-01T22:39:00Z" w16du:dateUtc="2024-09-02T02:39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69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0.85, 1.46</w:t>
              </w:r>
            </w:ins>
            <w:del w:id="127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, 1.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48</w:delText>
              </w:r>
            </w:del>
          </w:p>
        </w:tc>
      </w:tr>
      <w:tr w:rsidR="00646C82" w:rsidRPr="00E73EA5" w14:paraId="4DC07AFF" w14:textId="77777777" w:rsidTr="005730CE">
        <w:trPr>
          <w:trHeight w:val="170"/>
          <w:trPrChange w:id="127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27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33B65D8E" w14:textId="576CCE64" w:rsidR="00646C82" w:rsidRPr="00E73EA5" w:rsidRDefault="00646C82" w:rsidP="00646C8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7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ins w:id="1274" w:author="Tran, Thi-Van-Trinh (NIH/NCI) [F]" w:date="2024-09-01T17:33:00Z" w16du:dateUtc="2024-09-01T21:33:00Z">
              <w:r w:rsidR="00B80937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b</w:t>
              </w:r>
            </w:ins>
            <w:ins w:id="1275" w:author="Tran, Thi-Van-Trinh (NIH/NCI) [F]" w:date="2024-09-01T17:07:00Z" w16du:dateUtc="2024-09-01T21:07:00Z">
              <w:r w:rsidR="00B80937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efore</w:t>
              </w:r>
            </w:ins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ins w:id="1276" w:author="Tran, Thi-Van-Trinh (NIH/NCI) [F]" w:date="2024-09-01T17:07:00Z" w16du:dateUtc="2024-09-01T21:07:00Z">
              <w:r w:rsidR="00B80937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20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, </w:t>
              </w:r>
            </w:ins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&gt;</w:t>
            </w:r>
            <w:ins w:id="12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 pack-years</w:t>
              </w:r>
            </w:ins>
            <w:del w:id="12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Started before 20, 5 pack-years or less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79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62FCD5A" w14:textId="19CD2ED0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80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81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914 (</w:t>
              </w:r>
            </w:ins>
            <w:ins w:id="1282" w:author="Tran, Thi-Van-Trinh (NIH/NCI) [F]" w:date="2024-09-01T22:49:00Z" w16du:dateUtc="2024-09-02T02:49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</w:t>
              </w:r>
            </w:ins>
            <w:ins w:id="1283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84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%)</w:t>
              </w:r>
            </w:ins>
            <w:del w:id="128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14,852 (31.0%)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8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E5DB73" w14:textId="00AADE32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87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88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5</w:t>
              </w:r>
            </w:ins>
            <w:del w:id="128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78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9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7209807" w14:textId="361ADDDC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91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92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10,802</w:t>
              </w:r>
            </w:ins>
            <w:del w:id="12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177,875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9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87528CB" w14:textId="3FBE1584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95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296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1.15</w:t>
              </w:r>
            </w:ins>
            <w:del w:id="129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29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1AAF54B" w14:textId="7A4C5106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299" w:author="Tran, Thi-Van-Trinh (NIH/NCI) [F]" w:date="2024-09-01T22:40:00Z" w16du:dateUtc="2024-09-02T02:40:00Z">
              <w:r w:rsidRPr="00646C82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300" w:author="Tran, Thi-Van-Trinh (NIH/NCI) [F]" w:date="2024-09-01T22:40:00Z" w16du:dateUtc="2024-09-02T02:40:00Z">
                    <w:rPr>
                      <w:rFonts w:ascii="Segoe UI" w:hAnsi="Segoe UI" w:cs="Segoe UI"/>
                      <w:color w:val="333333"/>
                      <w:sz w:val="14"/>
                      <w:szCs w:val="14"/>
                    </w:rPr>
                  </w:rPrChange>
                </w:rPr>
                <w:t>0.47, 2.80</w:t>
              </w:r>
            </w:ins>
            <w:del w:id="130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0.8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, 1.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49</w:delText>
              </w:r>
            </w:del>
          </w:p>
        </w:tc>
      </w:tr>
      <w:tr w:rsidR="0020337E" w:rsidRPr="00E73EA5" w:rsidDel="00C167C1" w14:paraId="2943A92D" w14:textId="19DBE585" w:rsidTr="005730CE">
        <w:trPr>
          <w:trHeight w:val="170"/>
          <w:del w:id="1302" w:author="Tran, Thi-Van-Trinh (NIH/NCI) [F]" w:date="2024-09-01T17:33:00Z"/>
          <w:trPrChange w:id="1303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30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6C3B61B9" w14:textId="71D0A855" w:rsidR="0020337E" w:rsidRPr="00E73EA5" w:rsidDel="00C167C1" w:rsidRDefault="0020337E" w:rsidP="00A623DF">
            <w:pPr>
              <w:spacing w:after="0" w:line="240" w:lineRule="auto"/>
              <w:rPr>
                <w:del w:id="1305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Started before 20, more than 5 pack-years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0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D20F549" w14:textId="0498DC4C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1308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914 (1.9%)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1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46ECDC2" w14:textId="1F07878C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1311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1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D855F5" w14:textId="1E9ABD6E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1314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10,802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1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B66609D" w14:textId="11F28FC7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1317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1.17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1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1951AE3" w14:textId="247439D8" w:rsidR="0020337E" w:rsidRPr="00E73EA5" w:rsidDel="00C167C1" w:rsidRDefault="0020337E" w:rsidP="00A623DF">
            <w:pPr>
              <w:spacing w:after="0" w:line="240" w:lineRule="auto"/>
              <w:jc w:val="center"/>
              <w:rPr>
                <w:del w:id="1320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2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0.48, 2.87</w:delText>
              </w:r>
            </w:del>
          </w:p>
        </w:tc>
      </w:tr>
      <w:tr w:rsidR="0020337E" w:rsidRPr="00E73EA5" w:rsidDel="00C167C1" w14:paraId="4A57CB34" w14:textId="3B132F8B" w:rsidTr="005730CE">
        <w:trPr>
          <w:trHeight w:val="170"/>
          <w:del w:id="1322" w:author="Tran, Thi-Van-Trinh (NIH/NCI) [F]" w:date="2024-09-01T17:33:00Z"/>
          <w:trPrChange w:id="1323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32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3BDDD7E" w14:textId="4E0B2E46" w:rsidR="0020337E" w:rsidRPr="002B5154" w:rsidDel="00C167C1" w:rsidRDefault="0020337E" w:rsidP="002B5154">
            <w:pPr>
              <w:spacing w:after="0" w:line="240" w:lineRule="auto"/>
              <w:rPr>
                <w:del w:id="1325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del w:id="13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20 years of age or older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3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2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5E702D0" w14:textId="416456D2" w:rsidR="0020337E" w:rsidRPr="00E73EA5" w:rsidDel="00C167C1" w:rsidRDefault="0020337E" w:rsidP="002B5154">
            <w:pPr>
              <w:spacing w:after="0" w:line="240" w:lineRule="auto"/>
              <w:jc w:val="center"/>
              <w:rPr>
                <w:del w:id="1328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2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4,915 (10.3%)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3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63CFCF" w14:textId="20BA54E6" w:rsidR="0020337E" w:rsidRPr="00E73EA5" w:rsidDel="00C167C1" w:rsidRDefault="0020337E" w:rsidP="002B5154">
            <w:pPr>
              <w:spacing w:after="0" w:line="240" w:lineRule="auto"/>
              <w:jc w:val="center"/>
              <w:rPr>
                <w:del w:id="1331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3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22827C4" w14:textId="6D4F5022" w:rsidR="0020337E" w:rsidRPr="00E73EA5" w:rsidDel="00C167C1" w:rsidRDefault="0020337E" w:rsidP="002B5154">
            <w:pPr>
              <w:spacing w:after="0" w:line="240" w:lineRule="auto"/>
              <w:jc w:val="center"/>
              <w:rPr>
                <w:del w:id="1334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57,971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3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8A75CE" w14:textId="2D2574C0" w:rsidR="0020337E" w:rsidRPr="00E73EA5" w:rsidDel="00C167C1" w:rsidRDefault="0020337E" w:rsidP="002B5154">
            <w:pPr>
              <w:spacing w:after="0" w:line="240" w:lineRule="auto"/>
              <w:jc w:val="center"/>
              <w:rPr>
                <w:del w:id="1337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3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FD60D05" w14:textId="4BE569A8" w:rsidR="0020337E" w:rsidRPr="00E73EA5" w:rsidDel="00C167C1" w:rsidRDefault="0020337E" w:rsidP="002B5154">
            <w:pPr>
              <w:spacing w:after="0" w:line="240" w:lineRule="auto"/>
              <w:jc w:val="center"/>
              <w:rPr>
                <w:del w:id="1340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3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73011DF5" w14:textId="77777777" w:rsidTr="005730CE">
        <w:trPr>
          <w:trHeight w:val="170"/>
          <w:trPrChange w:id="134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34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39AC381" w14:textId="21A4213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4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Total years of secondhand smoking under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age</w:t>
              </w:r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18</w:t>
              </w:r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from </w:t>
              </w:r>
            </w:ins>
            <w:r w:rsidR="00217A0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caregiver or </w:t>
            </w:r>
            <w:ins w:id="1345" w:author="Tran, Thi-Van-Trinh (NIH/NCI) [F]" w:date="2024-09-01T17:07:00Z" w16du:dateUtc="2024-09-01T21:07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household member</w:t>
              </w:r>
            </w:ins>
            <w:del w:id="134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 smoking status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4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4AF24C" w14:textId="459F989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4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34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19 (0.0%)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5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3E1D8E" w14:textId="24649D8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5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35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5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00C985" w14:textId="5F8E7C3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5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35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218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5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03FD399" w14:textId="2E999DD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5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3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5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BA57E14" w14:textId="389C396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6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36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41F211AB" w14:textId="77777777" w:rsidTr="005730CE">
        <w:trPr>
          <w:trHeight w:val="170"/>
          <w:trPrChange w:id="136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36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0CE726E3" w14:textId="4501A90B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6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No secondhand smoking during childhood</w:t>
              </w:r>
            </w:ins>
            <w:del w:id="136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Total years of secondhand smoking under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age</w:delText>
              </w:r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18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 from household member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6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ACB85A5" w14:textId="30BF446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6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13,867 (29%)</w:t>
              </w:r>
            </w:ins>
            <w:del w:id="136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6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CD2C0BE" w14:textId="49D1C47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7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72</w:t>
              </w:r>
            </w:ins>
            <w:del w:id="137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7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C38FC8A" w14:textId="290AF89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7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169,783</w:t>
              </w:r>
            </w:ins>
            <w:del w:id="137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7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13CE080" w14:textId="68B2507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7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37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7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7D41FB" w14:textId="2938198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7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38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7FEC3BEB" w14:textId="77777777" w:rsidTr="005730CE">
        <w:trPr>
          <w:trHeight w:val="170"/>
          <w:trPrChange w:id="138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38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E9CAFF3" w14:textId="6DF8DA25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2E31DB" w:rsidRPr="002E31D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≤</w:t>
            </w:r>
            <w:ins w:id="13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10 years</w:t>
              </w:r>
            </w:ins>
            <w:del w:id="138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No secondhand smoking during childhood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8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C16ED85" w14:textId="4C8328E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8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6,258 (13%)</w:t>
              </w:r>
            </w:ins>
            <w:del w:id="138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13,867 (28.9%)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8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6A2E50C" w14:textId="7A608F6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9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30</w:t>
              </w:r>
            </w:ins>
            <w:del w:id="139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9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3A067A" w14:textId="162EE26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9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76,550</w:t>
              </w:r>
            </w:ins>
            <w:del w:id="139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169,783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9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7175FBE" w14:textId="3EE1EDA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9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0.94</w:t>
              </w:r>
            </w:ins>
            <w:del w:id="139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39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6C0EBAC" w14:textId="1F6EAF7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39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0.61, 1.44</w:t>
              </w:r>
            </w:ins>
            <w:del w:id="140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7F9DA1ED" w14:textId="77777777" w:rsidTr="005730CE">
        <w:trPr>
          <w:trHeight w:val="170"/>
          <w:trPrChange w:id="140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0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24C3A381" w14:textId="6959D10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0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2E31D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&gt;</w:t>
            </w:r>
            <w:ins w:id="140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10 years</w:t>
              </w:r>
            </w:ins>
            <w:del w:id="140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10 years or less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0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0644C88" w14:textId="4C16C42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0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26,919 (56%)</w:t>
              </w:r>
            </w:ins>
            <w:del w:id="140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6,258 (13.1%)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0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D8A785" w14:textId="3491735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1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133</w:t>
              </w:r>
            </w:ins>
            <w:del w:id="14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1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C9F4FF0" w14:textId="2F576CA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1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326,740</w:t>
              </w:r>
            </w:ins>
            <w:del w:id="141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76,550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1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6CAA260" w14:textId="3B9FED3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1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0.99</w:t>
              </w:r>
            </w:ins>
            <w:del w:id="141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0.94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1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6C3FDD7" w14:textId="73804E0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1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0.74, 1.32</w:t>
              </w:r>
            </w:ins>
            <w:del w:id="142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0.61, 1.44</w:delText>
              </w:r>
            </w:del>
          </w:p>
        </w:tc>
      </w:tr>
      <w:tr w:rsidR="0020337E" w:rsidRPr="00E73EA5" w:rsidDel="003D1C49" w14:paraId="5B484A56" w14:textId="60220ACA" w:rsidTr="005730CE">
        <w:trPr>
          <w:trHeight w:val="170"/>
          <w:del w:id="1421" w:author="Tran, Thi-Van-Trinh (NIH/NCI) [F]" w:date="2024-09-01T17:34:00Z"/>
          <w:trPrChange w:id="1422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2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D5A0C8A" w14:textId="456195C4" w:rsidR="0020337E" w:rsidRPr="00E73EA5" w:rsidDel="003D1C49" w:rsidRDefault="0020337E" w:rsidP="00A623DF">
            <w:pPr>
              <w:spacing w:after="0" w:line="240" w:lineRule="auto"/>
              <w:rPr>
                <w:del w:id="1424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2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More than 10 years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2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9FE552" w14:textId="6FC5FF2E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427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2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26,919 (56.2%)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2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B2D56CD" w14:textId="1592726A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430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3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3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67D26A" w14:textId="4F0ED5C3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433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3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326,740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3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FFDB1C" w14:textId="28B40F60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436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3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0.99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3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85C0A0" w14:textId="13C3F887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439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44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0.74, 1.32</w:delText>
              </w:r>
            </w:del>
          </w:p>
        </w:tc>
      </w:tr>
      <w:tr w:rsidR="0020337E" w:rsidRPr="00E73EA5" w14:paraId="714574B7" w14:textId="77777777" w:rsidTr="005730CE">
        <w:trPr>
          <w:trHeight w:val="170"/>
          <w:trPrChange w:id="1441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4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F58B495" w14:textId="18D642F4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4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b/>
                  <w:bCs/>
                  <w:color w:val="333333"/>
                  <w:sz w:val="16"/>
                  <w:szCs w:val="16"/>
                  <w:lang w:eastAsia="en-US"/>
                </w:rPr>
                <w:t>Socioeconomic factors</w:t>
              </w:r>
            </w:ins>
            <w:del w:id="144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4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14B530" w14:textId="3B97F8D3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4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4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869 (1.8%)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4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77AC0E" w14:textId="1A1EF0D3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4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5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5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C108913" w14:textId="7ACE9B42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5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5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10,061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5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1677EA4" w14:textId="6E84E44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5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5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5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71F9CB" w14:textId="4DAF98B5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5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5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41E80E3C" w14:textId="77777777" w:rsidTr="005730CE">
        <w:trPr>
          <w:trHeight w:val="170"/>
          <w:trPrChange w:id="146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6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09B8BE4" w14:textId="74DA41AD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ins w:id="146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Family income while growing up</w:t>
              </w:r>
            </w:ins>
            <w:del w:id="146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b/>
                  <w:bCs/>
                  <w:color w:val="333333"/>
                  <w:sz w:val="16"/>
                  <w:szCs w:val="16"/>
                  <w:lang w:eastAsia="en-US"/>
                </w:rPr>
                <w:delText>Socioeconomic factors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6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526399" w14:textId="1F36AC6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6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6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6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C3C026" w14:textId="71C1F64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6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6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7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1AF23EF" w14:textId="0CFE70F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7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7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7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7024F27" w14:textId="24D3DDF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7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7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7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EA38860" w14:textId="14F5213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4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778405B0" w14:textId="77777777" w:rsidTr="005730CE">
        <w:trPr>
          <w:trHeight w:val="170"/>
          <w:trPrChange w:id="147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8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E76F9B2" w14:textId="4BBB972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8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Well off</w:t>
              </w:r>
            </w:ins>
            <w:del w:id="148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Family income while growing up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8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5562311" w14:textId="72F9FDA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3,066 (6%)</w:t>
              </w:r>
            </w:ins>
            <w:del w:id="148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86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8C1153" w14:textId="5CF597A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8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</w:t>
              </w:r>
            </w:ins>
            <w:del w:id="148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89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C81884D" w14:textId="1918F5A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9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37,935</w:t>
              </w:r>
            </w:ins>
            <w:del w:id="149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92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056C213" w14:textId="0C24A79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9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0.78</w:t>
              </w:r>
            </w:ins>
            <w:del w:id="149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49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B600D0C" w14:textId="0AFD0CF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49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0.44, 1.37</w:t>
              </w:r>
            </w:ins>
            <w:del w:id="149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56B281E7" w14:textId="77777777" w:rsidTr="005730CE">
        <w:trPr>
          <w:trHeight w:val="170"/>
          <w:trPrChange w:id="1498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499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EDB2A79" w14:textId="645D3365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0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Middle income</w:t>
              </w:r>
            </w:ins>
            <w:del w:id="150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Well off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02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F92F69" w14:textId="089F5D4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0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28,582 (</w:t>
              </w:r>
            </w:ins>
            <w:ins w:id="1504" w:author="Tran, Thi-Van-Trinh (NIH/NCI) [F]" w:date="2024-09-01T22:49:00Z" w16du:dateUtc="2024-09-02T02:49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60</w:t>
              </w:r>
            </w:ins>
            <w:ins w:id="150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5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3,066 (6.4%)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0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A9CA59C" w14:textId="753E8A1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0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152</w:t>
              </w:r>
            </w:ins>
            <w:del w:id="15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1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68A430B" w14:textId="3CAC0CE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1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351,548</w:t>
              </w:r>
            </w:ins>
            <w:del w:id="15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37,935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1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13AA9A7" w14:textId="7DBC388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1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5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0.78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1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28B4F66" w14:textId="3C29CD4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1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5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0.44, 1.37</w:delText>
              </w:r>
            </w:del>
          </w:p>
        </w:tc>
      </w:tr>
      <w:tr w:rsidR="0020337E" w:rsidRPr="00E73EA5" w14:paraId="70F0BD0E" w14:textId="77777777" w:rsidTr="005730CE">
        <w:trPr>
          <w:trHeight w:val="170"/>
          <w:trPrChange w:id="1519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52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192E688A" w14:textId="7EBC301C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2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Low income</w:t>
              </w:r>
            </w:ins>
            <w:del w:id="152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Middle income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2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46D4602" w14:textId="76C8A6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2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12,350 (2</w:t>
              </w:r>
            </w:ins>
            <w:ins w:id="1525" w:author="Tran, Thi-Van-Trinh (NIH/NCI) [F]" w:date="2024-09-01T22:49:00Z" w16du:dateUtc="2024-09-02T02:49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6</w:t>
              </w:r>
            </w:ins>
            <w:ins w:id="152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52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28,582 (59.7%)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2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F238655" w14:textId="6B4FB3F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2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56</w:t>
              </w:r>
            </w:ins>
            <w:del w:id="153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3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0E528EB" w14:textId="1855B39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3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148,793</w:t>
              </w:r>
            </w:ins>
            <w:del w:id="153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351,548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3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25FA87F" w14:textId="2F8D8B2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3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0.91</w:t>
              </w:r>
            </w:ins>
            <w:del w:id="153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3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CFE3E8" w14:textId="443E11C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3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0.67, 1.24</w:t>
              </w:r>
            </w:ins>
            <w:del w:id="153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503129BC" w14:textId="77777777" w:rsidTr="005730CE">
        <w:trPr>
          <w:trHeight w:val="170"/>
          <w:trPrChange w:id="1540" w:author="Tran, Thi-Van-Trinh (NIH/NCI) [F]" w:date="2024-09-01T22:41:00Z" w16du:dateUtc="2024-09-02T02:41:00Z">
            <w:trPr>
              <w:gridAfter w:val="0"/>
              <w:trHeight w:val="17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54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5E91C4E9" w14:textId="7AC3C8C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4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Poor</w:t>
              </w:r>
            </w:ins>
            <w:del w:id="154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Low income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4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3BFE2E" w14:textId="0827B1A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4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3,799 (</w:t>
              </w:r>
            </w:ins>
            <w:ins w:id="1546" w:author="Tran, Thi-Van-Trinh (NIH/NCI) [F]" w:date="2024-09-01T22:49:00Z" w16du:dateUtc="2024-09-02T02:49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8</w:t>
              </w:r>
            </w:ins>
            <w:ins w:id="154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54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12,350 (25.8%)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4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D92F4E4" w14:textId="4F19F93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5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17</w:t>
              </w:r>
            </w:ins>
            <w:del w:id="155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5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9C9A1EC" w14:textId="4026702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5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43,676</w:t>
              </w:r>
            </w:ins>
            <w:del w:id="155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148,793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5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755C56F" w14:textId="068C139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5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0.96</w:t>
              </w:r>
            </w:ins>
            <w:del w:id="155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5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083FFFA" w14:textId="18BB4D2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5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0.58, 1.61</w:t>
              </w:r>
            </w:ins>
            <w:del w:id="156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0.67, 1.24</w:delText>
              </w:r>
            </w:del>
          </w:p>
        </w:tc>
      </w:tr>
      <w:tr w:rsidR="0020337E" w:rsidRPr="00E73EA5" w:rsidDel="003D1C49" w14:paraId="13583B46" w14:textId="0694CC11" w:rsidTr="005730CE">
        <w:trPr>
          <w:trHeight w:val="160"/>
          <w:del w:id="1561" w:author="Tran, Thi-Van-Trinh (NIH/NCI) [F]" w:date="2024-09-01T17:33:00Z"/>
          <w:trPrChange w:id="156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6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1AE30C" w14:textId="4F633D76" w:rsidR="0020337E" w:rsidRPr="00E73EA5" w:rsidDel="003D1C49" w:rsidRDefault="0020337E" w:rsidP="00A623DF">
            <w:pPr>
              <w:spacing w:after="0" w:line="240" w:lineRule="auto"/>
              <w:rPr>
                <w:del w:id="1564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6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Poor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6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784FD5A" w14:textId="17C5510D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567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6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3,799 (7.9%)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6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3F85629" w14:textId="6464FEEF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570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7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17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7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0E5563" w14:textId="1EC6C30C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573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7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43,676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7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5EE7F6B" w14:textId="7C315753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576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7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0.96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7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99B1E83" w14:textId="10B18DAC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579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58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0.58, 1.61</w:delText>
              </w:r>
            </w:del>
          </w:p>
        </w:tc>
      </w:tr>
      <w:tr w:rsidR="0020337E" w:rsidRPr="00E73EA5" w14:paraId="36810C0F" w14:textId="77777777" w:rsidTr="005730CE">
        <w:trPr>
          <w:trHeight w:val="160"/>
          <w:trPrChange w:id="1581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8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1B125C" w14:textId="47DB3159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8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Ever not having enough to eat during childhood</w:t>
              </w:r>
            </w:ins>
            <w:del w:id="158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8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39C39D9" w14:textId="243F6FA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5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116 (0.2%)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8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B641F49" w14:textId="5E1BC21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8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5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9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B110B1D" w14:textId="2C4AA99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9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5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1,183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9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7E417F9" w14:textId="338E0F3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5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59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4788D64" w14:textId="4E8F721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59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5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2B50895B" w14:textId="77777777" w:rsidTr="005730CE">
        <w:trPr>
          <w:trHeight w:val="160"/>
          <w:trPrChange w:id="1600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0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E5AF60" w14:textId="0619DCE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0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No</w:t>
              </w:r>
            </w:ins>
            <w:del w:id="160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Ever not having enough to eat during childhood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0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85FDDE" w14:textId="67F8B51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0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43,388 (9</w:t>
              </w:r>
            </w:ins>
            <w:ins w:id="1606" w:author="Tran, Thi-Van-Trinh (NIH/NCI) [F]" w:date="2024-09-01T22:50:00Z" w16du:dateUtc="2024-09-02T02:50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ins w:id="160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60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0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7692190" w14:textId="5C14F4B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1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206</w:t>
              </w:r>
            </w:ins>
            <w:del w:id="16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1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7396B15" w14:textId="5385675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1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531,069</w:t>
              </w:r>
            </w:ins>
            <w:del w:id="161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1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0CDA8F8" w14:textId="617CFCB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1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61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1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CD80F9B" w14:textId="2DC1173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1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62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55344E7C" w14:textId="77777777" w:rsidTr="005730CE">
        <w:trPr>
          <w:trHeight w:val="160"/>
          <w:trPrChange w:id="1621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2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15FBE18" w14:textId="0E35C7D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2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Yes</w:t>
              </w:r>
            </w:ins>
            <w:del w:id="162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No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2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10C7050" w14:textId="700D960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2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4,492 (9%)</w:t>
              </w:r>
            </w:ins>
            <w:del w:id="162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43,388 (90.6%)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2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3DA5DA" w14:textId="086AE5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2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33</w:t>
              </w:r>
            </w:ins>
            <w:del w:id="163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206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3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910482E" w14:textId="7D5282D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3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51,706</w:t>
              </w:r>
            </w:ins>
            <w:del w:id="163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531,069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3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0ADD816" w14:textId="7FBD454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3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1.67</w:t>
              </w:r>
            </w:ins>
            <w:del w:id="163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3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47B9DA" w14:textId="50828DB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3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1.15, 2.43</w:t>
              </w:r>
            </w:ins>
            <w:del w:id="163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3D1C49" w14:paraId="2FA279F8" w14:textId="75FB7294" w:rsidTr="005730CE">
        <w:trPr>
          <w:trHeight w:val="160"/>
          <w:del w:id="1640" w:author="Tran, Thi-Van-Trinh (NIH/NCI) [F]" w:date="2024-09-01T17:33:00Z"/>
          <w:trPrChange w:id="1641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4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D0C2EE3" w14:textId="0E3F8312" w:rsidR="0020337E" w:rsidRPr="00E73EA5" w:rsidDel="003D1C49" w:rsidRDefault="0020337E" w:rsidP="00A623DF">
            <w:pPr>
              <w:spacing w:after="0" w:line="240" w:lineRule="auto"/>
              <w:rPr>
                <w:del w:id="1643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4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Yes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4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76FADA1" w14:textId="0B63BCDA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646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4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4,492 (9.4%)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4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264DA5E" w14:textId="0BB0B12E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649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5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33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5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21A4308" w14:textId="09CB2CDF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652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5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51,706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5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48A5F8C" w14:textId="572DC0E4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655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5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1.67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5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B806F4D" w14:textId="72530533" w:rsidR="0020337E" w:rsidRPr="00E73EA5" w:rsidDel="003D1C49" w:rsidRDefault="0020337E" w:rsidP="00A623DF">
            <w:pPr>
              <w:spacing w:after="0" w:line="240" w:lineRule="auto"/>
              <w:jc w:val="center"/>
              <w:rPr>
                <w:del w:id="1658" w:author="Tran, Thi-Van-Trinh (NIH/NCI) [F]" w:date="2024-09-01T17:33:00Z" w16du:dateUtc="2024-09-01T21:33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65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1.15, 2.43</w:delText>
              </w:r>
            </w:del>
          </w:p>
        </w:tc>
      </w:tr>
      <w:tr w:rsidR="0020337E" w:rsidRPr="00E73EA5" w14:paraId="35A58B9E" w14:textId="77777777" w:rsidTr="005730CE">
        <w:trPr>
          <w:trHeight w:val="160"/>
          <w:trPrChange w:id="1660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6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3FDE842" w14:textId="2EF858AB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6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Highest household education level at age 13</w:t>
              </w:r>
            </w:ins>
            <w:del w:id="166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6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EC3F939" w14:textId="0FB7EBD0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6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66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33 (0.1%)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6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F3D0A53" w14:textId="7181CCED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6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66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7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3C1ED7E" w14:textId="56C2A103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7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67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361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7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1C0BE5B" w14:textId="583992C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7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67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7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53A31E" w14:textId="0376E3C2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6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4E86C824" w14:textId="77777777" w:rsidTr="005730CE">
        <w:trPr>
          <w:trHeight w:val="160"/>
          <w:trPrChange w:id="1679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8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BA94F6F" w14:textId="0A17B0F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8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Highschool or GED or less</w:t>
              </w:r>
            </w:ins>
            <w:del w:id="168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Highest household education level at age 13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8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9592F9C" w14:textId="1EE8C997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25,729 (</w:t>
              </w:r>
            </w:ins>
            <w:ins w:id="1685" w:author="Tran, Thi-Van-Trinh (NIH/NCI) [F]" w:date="2024-09-01T22:50:00Z" w16du:dateUtc="2024-09-02T02:50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54</w:t>
              </w:r>
            </w:ins>
            <w:ins w:id="168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68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88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D846F28" w14:textId="71A001E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8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134</w:t>
              </w:r>
            </w:ins>
            <w:del w:id="169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9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A91231" w14:textId="1E785C54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9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307,924</w:t>
              </w:r>
            </w:ins>
            <w:del w:id="169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94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D2BD8A2" w14:textId="224B2FF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9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69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697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622C25B" w14:textId="35ED475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69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69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5B53E22A" w14:textId="77777777" w:rsidTr="005730CE">
        <w:trPr>
          <w:trHeight w:val="160"/>
          <w:trPrChange w:id="1700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0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A40E580" w14:textId="71F9646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0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Some college or associate or technical degree</w:t>
              </w:r>
            </w:ins>
            <w:del w:id="170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Highschool or GED or less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0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6B1512B" w14:textId="1ECEC2F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0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8,889 (1</w:t>
              </w:r>
            </w:ins>
            <w:ins w:id="1706" w:author="Tran, Thi-Van-Trinh (NIH/NCI) [F]" w:date="2024-09-01T22:50:00Z" w16du:dateUtc="2024-09-02T02:50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9</w:t>
              </w:r>
            </w:ins>
            <w:ins w:id="170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70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25,729 (53.7%)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0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B83A739" w14:textId="0F4B25A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1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45</w:t>
              </w:r>
            </w:ins>
            <w:del w:id="171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1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4B3364A" w14:textId="5436BDFA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1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109,360</w:t>
              </w:r>
            </w:ins>
            <w:del w:id="171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307,924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1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A365CAB" w14:textId="02A4F97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1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0.93</w:t>
              </w:r>
            </w:ins>
            <w:del w:id="171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1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28DF745" w14:textId="3A52170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1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0.66, 1.30</w:t>
              </w:r>
            </w:ins>
            <w:del w:id="172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1A5C165B" w14:textId="77777777" w:rsidTr="005730CE">
        <w:trPr>
          <w:trHeight w:val="160"/>
          <w:trPrChange w:id="1721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2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278F819" w14:textId="660F872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2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Bachelor's degree or higher</w:t>
              </w:r>
            </w:ins>
            <w:del w:id="172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Some college or associate or technical degree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2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5D29366" w14:textId="2AB41F7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2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12,736 (2</w:t>
              </w:r>
            </w:ins>
            <w:ins w:id="1727" w:author="Tran, Thi-Van-Trinh (NIH/NCI) [F]" w:date="2024-09-01T22:50:00Z" w16du:dateUtc="2024-09-02T02:50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7</w:t>
              </w:r>
            </w:ins>
            <w:ins w:id="172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72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8,889 (18.6%)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3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A6D925C" w14:textId="46BD687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3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56</w:t>
              </w:r>
            </w:ins>
            <w:del w:id="17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3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894B940" w14:textId="1045920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3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159,924</w:t>
              </w:r>
            </w:ins>
            <w:del w:id="17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109,360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3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C93A052" w14:textId="109332D4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3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0.75</w:t>
              </w:r>
            </w:ins>
            <w:del w:id="17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0.93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3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67A3BFD" w14:textId="132BBB1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4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0.55, 1.03</w:t>
              </w:r>
            </w:ins>
            <w:del w:id="17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0.66, 1.30</w:delText>
              </w:r>
            </w:del>
          </w:p>
        </w:tc>
      </w:tr>
      <w:tr w:rsidR="0020337E" w:rsidRPr="00E73EA5" w:rsidDel="003D1C49" w14:paraId="60037F28" w14:textId="6929ABF5" w:rsidTr="005730CE">
        <w:trPr>
          <w:trHeight w:val="160"/>
          <w:del w:id="1742" w:author="Tran, Thi-Van-Trinh (NIH/NCI) [F]" w:date="2024-09-01T17:34:00Z"/>
          <w:trPrChange w:id="1743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4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C60D97E" w14:textId="13D39770" w:rsidR="0020337E" w:rsidRPr="00E73EA5" w:rsidDel="003D1C49" w:rsidRDefault="0020337E" w:rsidP="00A623DF">
            <w:pPr>
              <w:spacing w:after="0" w:line="240" w:lineRule="auto"/>
              <w:rPr>
                <w:del w:id="1745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4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Bachelor's degree or higher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4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84915D" w14:textId="4771650C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748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4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12,736 (26.6%)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5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AC9676B" w14:textId="48647D06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751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5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56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5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B91240C" w14:textId="450EA73A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754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5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159,924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5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A20D8B2" w14:textId="4916E8A0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757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0.75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5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25F3B7" w14:textId="52037198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760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76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0.55, 1.03</w:delText>
              </w:r>
            </w:del>
          </w:p>
        </w:tc>
      </w:tr>
      <w:tr w:rsidR="0020337E" w:rsidRPr="00E73EA5" w14:paraId="467E8CD7" w14:textId="77777777" w:rsidTr="005730CE">
        <w:trPr>
          <w:trHeight w:val="160"/>
          <w:trPrChange w:id="176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6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DEAF721" w14:textId="26B6A2BB" w:rsidR="0020337E" w:rsidRPr="00E73EA5" w:rsidRDefault="0052621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64" w:author="Tran, Thi-Van-Trinh (NIH/NCI) [F]" w:date="2024-09-01T21:53:00Z" w16du:dateUtc="2024-09-02T01:53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Family type</w:t>
              </w:r>
            </w:ins>
            <w:ins w:id="1765" w:author="Tran, Thi-Van-Trinh (NIH/NCI) [F]" w:date="2024-09-01T17:07:00Z" w16du:dateUtc="2024-09-01T21:07:00Z">
              <w:r w:rsidR="0020337E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at age 13</w:t>
              </w:r>
            </w:ins>
            <w:del w:id="1766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R="0020337E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6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A1764BD" w14:textId="5E486C7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6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76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559 (1.2%)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7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E805F88" w14:textId="4438CC52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7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77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7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DDB913" w14:textId="5FE6A998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7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77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5,928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7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E11F17C" w14:textId="6E8CC1B4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7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7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169E4E2" w14:textId="1E68CDEA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8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78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65B87273" w14:textId="77777777" w:rsidTr="005730CE">
        <w:trPr>
          <w:trHeight w:val="160"/>
          <w:trPrChange w:id="178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8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99F95DD" w14:textId="48F0C4A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Two parents</w:t>
              </w:r>
            </w:ins>
            <w:del w:id="178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Household composition at age 13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86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A4501E5" w14:textId="2571174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8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42,700 (89%)</w:t>
              </w:r>
            </w:ins>
            <w:del w:id="178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8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4669A63" w14:textId="71F8F8A5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9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220</w:t>
              </w:r>
            </w:ins>
            <w:del w:id="179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92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3DACE4" w14:textId="61C26C1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9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522,033</w:t>
              </w:r>
            </w:ins>
            <w:del w:id="179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95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C1E9A5D" w14:textId="687AA82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9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797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798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D14E596" w14:textId="57ADEF9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799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80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4DDBE75E" w14:textId="77777777" w:rsidTr="005730CE">
        <w:trPr>
          <w:trHeight w:val="160"/>
          <w:trPrChange w:id="1801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02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43494D9" w14:textId="6382B5F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03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Single parent</w:t>
              </w:r>
            </w:ins>
            <w:del w:id="180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Two parents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05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3F175C" w14:textId="47B0A58A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0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4,669 (</w:t>
              </w:r>
            </w:ins>
            <w:ins w:id="1807" w:author="Tran, Thi-Van-Trinh (NIH/NCI) [F]" w:date="2024-09-01T22:50:00Z" w16du:dateUtc="2024-09-02T02:50:00Z">
              <w:r w:rsidR="00C81B71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10</w:t>
              </w:r>
            </w:ins>
            <w:ins w:id="180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8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42,700 (89.1%)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1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F6FE5AF" w14:textId="7A63B29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1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15</w:t>
              </w:r>
            </w:ins>
            <w:del w:id="18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220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1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2CB4C6E" w14:textId="5A9BB00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1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54,984</w:t>
              </w:r>
            </w:ins>
            <w:del w:id="18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522,033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1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C3FFA58" w14:textId="1182D88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1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0.68</w:t>
              </w:r>
            </w:ins>
            <w:del w:id="18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1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D73C867" w14:textId="7DCC98C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2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0.40, 1.15</w:t>
              </w:r>
            </w:ins>
            <w:del w:id="182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3D1C49" w14:paraId="25EC4830" w14:textId="54780978" w:rsidTr="005730CE">
        <w:trPr>
          <w:trHeight w:val="160"/>
          <w:del w:id="1822" w:author="Tran, Thi-Van-Trinh (NIH/NCI) [F]" w:date="2024-09-01T17:34:00Z"/>
          <w:trPrChange w:id="1823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24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5947873" w14:textId="08420213" w:rsidR="0020337E" w:rsidRPr="00E73EA5" w:rsidDel="003D1C49" w:rsidRDefault="0020337E" w:rsidP="00A623DF">
            <w:pPr>
              <w:spacing w:after="0" w:line="240" w:lineRule="auto"/>
              <w:rPr>
                <w:del w:id="1825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Single parent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2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BDD8B60" w14:textId="752439E8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828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2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4,669 (9.7%)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3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6D38B32B" w14:textId="4E5FBB17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831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15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3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3E7BE6" w14:textId="177513D9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834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3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54,984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3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23E305" w14:textId="36F714D0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837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3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0.68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3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EC92710" w14:textId="7FA0BCCD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840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84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0.40, 1.15</w:delText>
              </w:r>
            </w:del>
          </w:p>
        </w:tc>
      </w:tr>
      <w:tr w:rsidR="0020337E" w:rsidRPr="00E73EA5" w14:paraId="157D02FF" w14:textId="77777777" w:rsidTr="005730CE">
        <w:trPr>
          <w:trHeight w:val="160"/>
          <w:trPrChange w:id="184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4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4DC4196" w14:textId="3F16B020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4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Childhood </w:t>
              </w:r>
            </w:ins>
            <w:ins w:id="1845" w:author="Tran, Thi-Van-Trinh (NIH/NCI) [F]" w:date="2024-09-01T17:35:00Z" w16du:dateUtc="2024-09-01T21:35:00Z">
              <w:r w:rsidR="00472C7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urbanicity</w:t>
              </w:r>
            </w:ins>
            <w:del w:id="184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4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0CCBAA3" w14:textId="6A084656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48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84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544 (1.1%)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50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920B9F6" w14:textId="5C794CB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51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85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53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8AD56E" w14:textId="66AFAA03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5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85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6,118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5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42AA63E" w14:textId="138F9A8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5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85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5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33864BA" w14:textId="1EB22D71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6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</w:t>
              </w:r>
            </w:ins>
            <w:del w:id="186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14:paraId="5D7086B0" w14:textId="77777777" w:rsidTr="005730CE">
        <w:trPr>
          <w:trHeight w:val="160"/>
          <w:trPrChange w:id="186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6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EE76EC9" w14:textId="3E3D6B7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6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Urban</w:t>
              </w:r>
            </w:ins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4148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or</w:t>
            </w:r>
            <w:ins w:id="186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suburban</w:t>
              </w:r>
            </w:ins>
            <w:r w:rsidR="00234B1A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7C69B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areas</w:t>
            </w:r>
            <w:del w:id="186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Childhood residence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6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F91BD1B" w14:textId="22A48990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24,001</w:t>
            </w:r>
            <w:ins w:id="1868" w:author="Tran, Thi-Van-Trinh (NIH/NCI) [F]" w:date="2024-09-01T17:07:00Z" w16du:dateUtc="2024-09-01T21:07:00Z">
              <w:r w:rsidR="0020337E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(</w:t>
              </w:r>
            </w:ins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  <w:ins w:id="1869" w:author="Tran, Thi-Van-Trinh (NIH/NCI) [F]" w:date="2024-09-01T17:07:00Z" w16du:dateUtc="2024-09-01T21:07:00Z">
              <w:r w:rsidR="0020337E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%)</w:t>
              </w:r>
            </w:ins>
            <w:del w:id="1870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71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5109577" w14:textId="72858BC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72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r w:rsidR="00D65B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</w:t>
            </w:r>
            <w:del w:id="187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74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842DC36" w14:textId="740FDEA4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294,128</w:t>
            </w:r>
            <w:del w:id="1875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76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806BF55" w14:textId="6056CCA7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7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1</w:t>
              </w:r>
            </w:ins>
            <w:del w:id="187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79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5E7172B" w14:textId="03E7B8C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80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—</w:t>
              </w:r>
            </w:ins>
            <w:del w:id="1881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</w:delText>
              </w:r>
            </w:del>
          </w:p>
        </w:tc>
      </w:tr>
      <w:tr w:rsidR="0020337E" w:rsidRPr="00E73EA5" w14:paraId="1610134B" w14:textId="77777777" w:rsidTr="005730CE">
        <w:trPr>
          <w:trHeight w:val="160"/>
          <w:trPrChange w:id="1882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83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E689225" w14:textId="0BC52F5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84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   </w:t>
              </w:r>
            </w:ins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Small town </w:t>
            </w:r>
            <w:r w:rsidR="004148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or</w:t>
            </w:r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r</w:t>
            </w:r>
            <w:ins w:id="1885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ural areas</w:t>
              </w:r>
            </w:ins>
            <w:del w:id="188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Urban, suburban, small town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87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CBB9785" w14:textId="11349F32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23,207 (48%)</w:t>
            </w:r>
            <w:del w:id="1888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36,184 (75.5%)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89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3B08962" w14:textId="6CEB1C63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</w:t>
            </w:r>
            <w:del w:id="1890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180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91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69333B0" w14:textId="2CF7B017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280,828</w:t>
            </w:r>
            <w:del w:id="1892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442,597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9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832E4E5" w14:textId="472C16E9" w:rsidR="0020337E" w:rsidRPr="00A623DF" w:rsidRDefault="002225D9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  <w:del w:id="1894" w:author="Tran, Thi-Van-Trinh (NIH/NCI) [F]" w:date="2024-09-01T17:07:00Z" w16du:dateUtc="2024-09-01T21:07:00Z">
              <w:r w:rsidR="0020337E"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895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383E5B5" w14:textId="4DDE10F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896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0.7</w:t>
              </w:r>
            </w:ins>
            <w:r w:rsidR="002225D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ins w:id="1897" w:author="Tran, Thi-Van-Trinh (NIH/NCI) [F]" w:date="2024-09-01T17:07:00Z" w16du:dateUtc="2024-09-01T21:07:00Z">
              <w:r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, 1.</w:t>
              </w:r>
            </w:ins>
            <w:r w:rsidR="002225D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</w:t>
            </w:r>
            <w:del w:id="189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20337E" w:rsidRPr="00E73EA5" w:rsidDel="003D1C49" w14:paraId="1EBCF7D4" w14:textId="04BE0861" w:rsidTr="005730CE">
        <w:trPr>
          <w:trHeight w:val="160"/>
          <w:del w:id="1899" w:author="Tran, Thi-Van-Trinh (NIH/NCI) [F]" w:date="2024-09-01T17:34:00Z"/>
          <w:trPrChange w:id="1900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01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7023BCE" w14:textId="0FC68753" w:rsidR="0020337E" w:rsidRPr="00E73EA5" w:rsidDel="003D1C49" w:rsidRDefault="0020337E" w:rsidP="00A623DF">
            <w:pPr>
              <w:spacing w:after="0" w:line="240" w:lineRule="auto"/>
              <w:rPr>
                <w:del w:id="1902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03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Rural areas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04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BBCFA31" w14:textId="5C6B2381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905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0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11,024 (23.0%)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07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BD71806" w14:textId="0354340C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908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09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57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10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5C15912" w14:textId="2BAEC4B1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911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1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132,358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13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1582FEE7" w14:textId="5CE87924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914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15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1.07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16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79A507" w14:textId="0236A0A8" w:rsidR="0020337E" w:rsidRPr="00A623DF" w:rsidDel="003D1C49" w:rsidRDefault="0020337E" w:rsidP="00A623DF">
            <w:pPr>
              <w:spacing w:after="0" w:line="240" w:lineRule="auto"/>
              <w:jc w:val="center"/>
              <w:rPr>
                <w:del w:id="1917" w:author="Tran, Thi-Van-Trinh (NIH/NCI) [F]" w:date="2024-09-01T17:34:00Z" w16du:dateUtc="2024-09-01T21:34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1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0.79, 1.44</w:delText>
              </w:r>
            </w:del>
          </w:p>
        </w:tc>
      </w:tr>
      <w:tr w:rsidR="0020337E" w:rsidRPr="00E73EA5" w14:paraId="3D15D26A" w14:textId="77777777" w:rsidTr="005730CE">
        <w:trPr>
          <w:trHeight w:val="160"/>
          <w:trPrChange w:id="1919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20" w:author="Tran, Thi-Van-Trinh (NIH/NCI) [F]" w:date="2024-09-01T22:41:00Z" w16du:dateUtc="2024-09-02T02:41:00Z">
              <w:tcPr>
                <w:tcW w:w="576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5D8EECCF" w14:textId="338B5512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ins w:id="1921" w:author="Tran, Thi-Van-Trinh (NIH/NCI) [F]" w:date="2024-09-01T17:07:00Z" w16du:dateUtc="2024-09-01T21:07:00Z">
              <w:r w:rsidRPr="00E73EA5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 HR = Hazard Ratio, CI = Confidence Interval</w:t>
              </w:r>
            </w:ins>
            <w:del w:id="192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   Unknown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</w:del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23" w:author="Tran, Thi-Van-Trinh (NIH/NCI) [F]" w:date="2024-09-01T22:41:00Z" w16du:dateUtc="2024-09-02T02:41:00Z">
              <w:tcPr>
                <w:tcW w:w="1630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F1F9950" w14:textId="034B5C60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24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705 (1.5%)</w:delText>
              </w:r>
            </w:del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25" w:author="Tran, Thi-Van-Trinh (NIH/NCI) [F]" w:date="2024-09-01T22:41:00Z" w16du:dateUtc="2024-09-02T02:41:00Z">
              <w:tcPr>
                <w:tcW w:w="1509" w:type="dxa"/>
                <w:gridSpan w:val="2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A498348" w14:textId="7D237144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26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2</w:delText>
              </w:r>
            </w:del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27" w:author="Tran, Thi-Van-Trinh (NIH/NCI) [F]" w:date="2024-09-01T22:41:00Z" w16du:dateUtc="2024-09-02T02:41:00Z">
              <w:tcPr>
                <w:tcW w:w="1352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413E263E" w14:textId="53BD25D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28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8,180</w:delText>
              </w:r>
            </w:del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29" w:author="Tran, Thi-Van-Trinh (NIH/NCI) [F]" w:date="2024-09-01T22:41:00Z" w16du:dateUtc="2024-09-02T02:41:00Z">
              <w:tcPr>
                <w:tcW w:w="950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084DDE23" w14:textId="1A621F8C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30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31" w:author="Tran, Thi-Van-Trinh (NIH/NCI) [F]" w:date="2024-09-01T22:41:00Z" w16du:dateUtc="2024-09-02T02:41:00Z">
              <w:tcPr>
                <w:tcW w:w="997" w:type="dxa"/>
                <w:tcBorders>
                  <w:top w:val="single" w:sz="8" w:space="0" w:color="D3D3D3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E4F8E60" w14:textId="4161014C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32" w:author="Tran, Thi-Van-Trinh (NIH/NCI) [F]" w:date="2024-09-01T17:07:00Z" w16du:dateUtc="2024-09-01T21:07:00Z">
              <w:r w:rsidRPr="00A623DF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—</w:delText>
              </w:r>
            </w:del>
          </w:p>
        </w:tc>
      </w:tr>
      <w:tr w:rsidR="00A52CEB" w:rsidRPr="00E73EA5" w14:paraId="3E114C5B" w14:textId="77777777" w:rsidTr="005730CE">
        <w:trPr>
          <w:trHeight w:val="160"/>
          <w:trPrChange w:id="1933" w:author="Tran, Thi-Van-Trinh (NIH/NCI) [F]" w:date="2024-09-01T22:41:00Z" w16du:dateUtc="2024-09-02T02:41:00Z">
            <w:trPr>
              <w:gridAfter w:val="0"/>
              <w:trHeight w:val="160"/>
            </w:trPr>
          </w:trPrChange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34" w:author="Tran, Thi-Van-Trinh (NIH/NCI) [F]" w:date="2024-09-01T22:41:00Z" w16du:dateUtc="2024-09-02T02:41:00Z">
              <w:tcPr>
                <w:tcW w:w="12198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39753A9B" w14:textId="3736CE5F" w:rsidR="00A52CEB" w:rsidRPr="00E73EA5" w:rsidRDefault="00A52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pPrChange w:id="1935" w:author="Tran, Thi-Van-Trinh (NIH/NCI) [F]" w:date="2024-09-01T22:26:00Z" w16du:dateUtc="2024-09-02T02:26:00Z">
                <w:pPr>
                  <w:spacing w:after="0" w:line="240" w:lineRule="auto"/>
                  <w:jc w:val="center"/>
                </w:pPr>
              </w:pPrChange>
            </w:pPr>
            <w:ins w:id="1936" w:author="Tran, Thi-Van-Trinh (NIH/NCI) [F]" w:date="2024-09-01T17:07:00Z" w16du:dateUtc="2024-09-01T21:07:00Z">
              <w:r w:rsidRPr="00E73EA5">
                <w:rPr>
                  <w:rFonts w:ascii="Segoe UI" w:eastAsia="Times New Roman" w:hAnsi="Segoe UI" w:cs="Segoe UI"/>
                  <w:i/>
                  <w:iCs/>
                  <w:color w:val="333333"/>
                  <w:sz w:val="16"/>
                  <w:szCs w:val="16"/>
                  <w:vertAlign w:val="superscript"/>
                  <w:lang w:eastAsia="en-US"/>
                </w:rPr>
                <w:t xml:space="preserve">1 </w:t>
              </w:r>
              <w:r w:rsidRPr="00E73EA5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Multivariable </w:t>
              </w:r>
              <w:proofErr w:type="gramStart"/>
              <w:r w:rsidRPr="00E73EA5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models</w:t>
              </w:r>
              <w:proofErr w:type="gramEnd"/>
              <w:r w:rsidRPr="00E73EA5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used attained age as the timescale and were adjusted for </w:t>
              </w:r>
            </w:ins>
            <w:r w:rsidR="004F690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ins w:id="1937" w:author="Tran, Thi-Van-Trinh (NIH/NCI) [F]" w:date="2024-09-01T17:07:00Z" w16du:dateUtc="2024-09-01T21:07:00Z">
              <w:r w:rsidRPr="00E73EA5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race/ethnicity</w:t>
              </w:r>
            </w:ins>
            <w:del w:id="1938" w:author="Tran, Thi-Van-Trinh (NIH/NCI) [F]" w:date="2024-09-01T17:07:00Z" w16du:dateUtc="2024-09-01T21:07:00Z">
              <w:r w:rsidRPr="00E73EA5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 HR = Hazard Ratio, CI = Confidence Interval</w:delText>
              </w:r>
            </w:del>
          </w:p>
        </w:tc>
      </w:tr>
      <w:tr w:rsidR="0020337E" w:rsidRPr="00E73EA5" w:rsidDel="00473BEB" w14:paraId="44B7900E" w14:textId="166C2E66" w:rsidTr="005730CE">
        <w:trPr>
          <w:trHeight w:val="190"/>
          <w:del w:id="1939" w:author="Tran, Thi-Van-Trinh (NIH/NCI) [F]" w:date="2024-09-01T17:30:00Z"/>
          <w:trPrChange w:id="1940" w:author="Tran, Thi-Van-Trinh (NIH/NCI) [F]" w:date="2024-09-01T22:41:00Z" w16du:dateUtc="2024-09-02T02:41:00Z">
            <w:trPr>
              <w:gridAfter w:val="0"/>
              <w:trHeight w:val="190"/>
            </w:trPr>
          </w:trPrChange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  <w:tcPrChange w:id="1941" w:author="Tran, Thi-Van-Trinh (NIH/NCI) [F]" w:date="2024-09-01T22:41:00Z" w16du:dateUtc="2024-09-02T02:41:00Z">
              <w:tcPr>
                <w:tcW w:w="12198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</w:tcPrChange>
          </w:tcPr>
          <w:p w14:paraId="7BBE0AF7" w14:textId="482033B3" w:rsidR="0020337E" w:rsidRPr="00E73EA5" w:rsidDel="00473BEB" w:rsidRDefault="0020337E" w:rsidP="00696E29">
            <w:pPr>
              <w:spacing w:after="0" w:line="240" w:lineRule="auto"/>
              <w:rPr>
                <w:del w:id="1942" w:author="Tran, Thi-Van-Trinh (NIH/NCI) [F]" w:date="2024-09-01T17:30:00Z" w16du:dateUtc="2024-09-01T21:30:00Z"/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del w:id="1943" w:author="Tran, Thi-Van-Trinh (NIH/NCI) [F]" w:date="2024-09-01T17:07:00Z" w16du:dateUtc="2024-09-01T21:07:00Z">
              <w:r w:rsidRPr="00E73EA5" w:rsidDel="008479CA">
                <w:rPr>
                  <w:rFonts w:ascii="Segoe UI" w:eastAsia="Times New Roman" w:hAnsi="Segoe UI" w:cs="Segoe UI"/>
                  <w:i/>
                  <w:iCs/>
                  <w:color w:val="333333"/>
                  <w:sz w:val="16"/>
                  <w:szCs w:val="16"/>
                  <w:vertAlign w:val="superscript"/>
                  <w:lang w:eastAsia="en-US"/>
                </w:rPr>
                <w:delText xml:space="preserve">1 </w:delText>
              </w:r>
              <w:r w:rsidRPr="00E73EA5"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Multivariable models used attained age as the timescale and were adjusted for race/ethnicity</w:delText>
              </w:r>
            </w:del>
          </w:p>
        </w:tc>
      </w:tr>
      <w:tr w:rsidR="0020337E" w:rsidRPr="00E73EA5" w:rsidDel="008D3F48" w14:paraId="1D5A908F" w14:textId="2B79BB3E" w:rsidTr="005730CE">
        <w:trPr>
          <w:trHeight w:val="216"/>
          <w:del w:id="1944" w:author="Tran, Thi-Van-Trinh (NIH/NCI) [F]" w:date="2024-09-01T17:29:00Z"/>
          <w:trPrChange w:id="1945" w:author="Tran, Thi-Van-Trinh (NIH/NCI) [F]" w:date="2024-09-01T22:41:00Z" w16du:dateUtc="2024-09-02T02:41:00Z">
            <w:trPr>
              <w:gridAfter w:val="0"/>
              <w:trHeight w:val="216"/>
            </w:trPr>
          </w:trPrChange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46" w:author="Tran, Thi-Van-Trinh (NIH/NCI) [F]" w:date="2024-09-01T22:41:00Z" w16du:dateUtc="2024-09-02T02:41:00Z">
              <w:tcPr>
                <w:tcW w:w="12198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24243D90" w14:textId="729DD177" w:rsidR="0020337E" w:rsidRPr="004870F5" w:rsidDel="008D3F48" w:rsidRDefault="0020337E" w:rsidP="0043354A">
            <w:pPr>
              <w:spacing w:after="0" w:line="240" w:lineRule="auto"/>
              <w:rPr>
                <w:del w:id="1947" w:author="Tran, Thi-Van-Trinh (NIH/NCI) [F]" w:date="2024-09-01T17:29:00Z" w16du:dateUtc="2024-09-01T21:29:00Z"/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del w:id="1948" w:author="Tran, Thi-Van-Trinh (NIH/NCI) [F]" w:date="2024-09-01T17:07:00Z" w16du:dateUtc="2024-09-01T21:07:00Z">
              <w:r w:rsidDel="008479CA">
                <w:rPr>
                  <w:rFonts w:ascii="Segoe UI" w:eastAsia="Times New Roman" w:hAnsi="Segoe UI" w:cs="Segoe UI"/>
                  <w:i/>
                  <w:iCs/>
                  <w:color w:val="333333"/>
                  <w:sz w:val="16"/>
                  <w:szCs w:val="16"/>
                  <w:vertAlign w:val="superscript"/>
                  <w:lang w:eastAsia="en-US"/>
                </w:rPr>
                <w:delText>2</w:delText>
              </w:r>
              <w:r w:rsidRPr="00E73EA5" w:rsidDel="008479CA">
                <w:rPr>
                  <w:rFonts w:ascii="Segoe UI" w:eastAsia="Times New Roman" w:hAnsi="Segoe UI" w:cs="Segoe UI"/>
                  <w:i/>
                  <w:iCs/>
                  <w:color w:val="333333"/>
                  <w:sz w:val="16"/>
                  <w:szCs w:val="16"/>
                  <w:vertAlign w:val="superscript"/>
                  <w:lang w:eastAsia="en-US"/>
                </w:rPr>
                <w:delText xml:space="preserve"> </w:delText>
              </w:r>
              <w:r w:rsidDel="008479C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Results for “Unknown” categories are not shown</w:delText>
              </w:r>
            </w:del>
          </w:p>
        </w:tc>
      </w:tr>
      <w:tr w:rsidR="0020337E" w:rsidRPr="00E73EA5" w14:paraId="1C20805A" w14:textId="77777777" w:rsidTr="005730CE">
        <w:trPr>
          <w:trHeight w:val="216"/>
          <w:trPrChange w:id="1949" w:author="Tran, Thi-Van-Trinh (NIH/NCI) [F]" w:date="2024-09-01T22:41:00Z" w16du:dateUtc="2024-09-02T02:41:00Z">
            <w:trPr>
              <w:gridAfter w:val="0"/>
              <w:trHeight w:val="216"/>
            </w:trPr>
          </w:trPrChange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tcPrChange w:id="1950" w:author="Tran, Thi-Van-Trinh (NIH/NCI) [F]" w:date="2024-09-01T22:41:00Z" w16du:dateUtc="2024-09-02T02:41:00Z">
              <w:tcPr>
                <w:tcW w:w="12198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center"/>
              </w:tcPr>
            </w:tcPrChange>
          </w:tcPr>
          <w:p w14:paraId="7F8493A1" w14:textId="25CCA309" w:rsidR="0020337E" w:rsidRPr="00FE1610" w:rsidRDefault="00816BA8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  <w:rPrChange w:id="1951" w:author="Tran, Thi-Van-Trinh (NIH/NCI) [F]" w:date="2024-09-01T17:25:00Z" w16du:dateUtc="2024-09-01T21:25:00Z">
                  <w:rPr>
                    <w:rFonts w:ascii="Segoe UI" w:eastAsia="Times New Roman" w:hAnsi="Segoe UI" w:cs="Segoe UI"/>
                    <w:i/>
                    <w:iCs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ins w:id="1952" w:author="Tran, Thi-Van-Trinh (NIH/NCI) [F]" w:date="2024-09-01T22:26:00Z" w16du:dateUtc="2024-09-02T02:26:00Z">
              <w:r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Results for “Unknown” categories are not shown.</w:t>
              </w:r>
              <w:r w:rsidRPr="008D3F4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</w:t>
              </w:r>
            </w:ins>
            <w:ins w:id="1953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54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>The number of observations</w:t>
              </w:r>
            </w:ins>
            <w:ins w:id="1955" w:author="Tran, Thi-Van-Trinh (NIH/NCI) [F]" w:date="2024-09-01T17:30:00Z" w16du:dateUtc="2024-09-01T21:30:00Z">
              <w:r w:rsidR="00473BEB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within the “Unknown” categories</w:t>
              </w:r>
            </w:ins>
            <w:ins w:id="1956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57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 xml:space="preserve"> for each variable is as follows: </w:t>
              </w:r>
            </w:ins>
            <w:r w:rsidR="00D84C3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</w:t>
            </w:r>
            <w:ins w:id="1958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59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>eight</w:t>
              </w:r>
            </w:ins>
            <w:r w:rsidR="00D84C3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relative</w:t>
            </w:r>
            <w:ins w:id="1960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61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 xml:space="preserve"> to peers at age 10 (n=152), Height relative to peers at age 10 (n=88), Weight relative to peers during teen years (n=59), Age at breast development (n=579), Age at menarche (n=57), </w:t>
              </w:r>
            </w:ins>
            <w:ins w:id="1962" w:author="Tran, Thi-Van-Trinh (NIH/NCI) [F]" w:date="2024-09-01T17:28:00Z" w16du:dateUtc="2024-09-01T21:28:00Z">
              <w:r w:rsidR="00BC117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A</w:t>
              </w:r>
              <w:r w:rsidR="00BC1178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ge</w:t>
              </w:r>
              <w:r w:rsidR="00BC117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started using</w:t>
              </w:r>
              <w:r w:rsidR="00BC1178" w:rsidRPr="00A623D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hormonal birth control</w:t>
              </w:r>
              <w:r w:rsidR="00BC117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(</w:t>
              </w:r>
              <w:r w:rsidR="008D3F4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n=1,003</w:t>
              </w:r>
              <w:r w:rsidR="00BC1178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), </w:t>
              </w:r>
            </w:ins>
            <w:ins w:id="1963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64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 xml:space="preserve">Physical activity between age 5 and 20 (MET-hours/week) (n=323), Age started drinking regularly (n=31), Number of drinks per year between age 5 and 20 (drinks/year) (n=4,442), Total years of secondhand smoking under age 18 from </w:t>
              </w:r>
            </w:ins>
            <w:r w:rsidR="00217A0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caregiver or </w:t>
            </w:r>
            <w:ins w:id="1965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66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 xml:space="preserve">household member (n=869), Family income while growing up (n=116), Ever not having enough to eat during childhood (n=33), Highest household education level at age 13 (n=559), Household composition at age 13 (n=544), Childhood </w:t>
              </w:r>
            </w:ins>
            <w:ins w:id="1967" w:author="Tran, Thi-Van-Trinh (NIH/NCI) [F]" w:date="2024-09-01T17:35:00Z" w16du:dateUtc="2024-09-01T21:35:00Z">
              <w:r w:rsidR="00472C7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urbanicity</w:t>
              </w:r>
            </w:ins>
            <w:ins w:id="1968" w:author="Tran, Thi-Van-Trinh (NIH/NCI) [F]" w:date="2024-09-01T17:24:00Z">
              <w:r w:rsidR="00FE1610" w:rsidRPr="00FE1610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69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t xml:space="preserve"> (n=705).</w:t>
              </w:r>
            </w:ins>
            <w:ins w:id="1970" w:author="Tran, Thi-Van-Trinh (NIH/NCI) [F]" w:date="2024-09-01T22:26:00Z" w16du:dateUtc="2024-09-02T02:26:00Z">
              <w:r w:rsidR="00B0050C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 xml:space="preserve"> </w:t>
              </w:r>
            </w:ins>
            <w:del w:id="1971" w:author="Tran, Thi-Van-Trinh (NIH/NCI) [F]" w:date="2024-09-01T17:07:00Z" w16du:dateUtc="2024-09-01T21:07:00Z">
              <w:r w:rsidR="0020337E" w:rsidRPr="00FE1610" w:rsidDel="007B3F8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72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vertAlign w:val="superscript"/>
                      <w:lang w:eastAsia="en-US"/>
                    </w:rPr>
                  </w:rPrChange>
                </w:rPr>
                <w:delText>3</w:delText>
              </w:r>
              <w:r w:rsidR="0020337E" w:rsidRPr="00FE1610" w:rsidDel="007B3F8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  <w:rPrChange w:id="1973" w:author="Tran, Thi-Van-Trinh (NIH/NCI) [F]" w:date="2024-09-01T17:25:00Z" w16du:dateUtc="2024-09-01T21:25:00Z">
                    <w:rPr>
                      <w:rFonts w:ascii="Segoe UI" w:eastAsia="Times New Roman" w:hAnsi="Segoe UI" w:cs="Segoe UI"/>
                      <w:i/>
                      <w:iCs/>
                      <w:color w:val="333333"/>
                      <w:sz w:val="16"/>
                      <w:szCs w:val="16"/>
                      <w:lang w:eastAsia="en-US"/>
                    </w:rPr>
                  </w:rPrChange>
                </w:rPr>
                <w:delText xml:space="preserve"> </w:delText>
              </w:r>
              <w:r w:rsidR="0020337E" w:rsidRPr="00FE1610" w:rsidDel="007B3F8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 xml:space="preserve">Individuals started at 20 years of age or older were </w:delText>
              </w:r>
              <w:commentRangeStart w:id="1974"/>
              <w:r w:rsidR="0020337E" w:rsidRPr="00FE1610" w:rsidDel="007B3F8F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excluded from the analyses</w:delText>
              </w:r>
              <w:commentRangeEnd w:id="1974"/>
              <w:r w:rsidR="0020337E" w:rsidRPr="00FE1610" w:rsidDel="007B3F8F">
                <w:rPr>
                  <w:rFonts w:ascii="Segoe UI" w:eastAsia="Times New Roman" w:hAnsi="Segoe UI" w:cs="Segoe UI"/>
                  <w:color w:val="333333"/>
                  <w:lang w:eastAsia="en-US"/>
                  <w:rPrChange w:id="1975" w:author="Tran, Thi-Van-Trinh (NIH/NCI) [F]" w:date="2024-09-01T17:25:00Z" w16du:dateUtc="2024-09-01T21:25:00Z">
                    <w:rPr>
                      <w:rStyle w:val="CommentReference"/>
                    </w:rPr>
                  </w:rPrChange>
                </w:rPr>
                <w:commentReference w:id="1974"/>
              </w:r>
            </w:del>
          </w:p>
        </w:tc>
      </w:tr>
    </w:tbl>
    <w:p w14:paraId="5D845607" w14:textId="77777777" w:rsidR="008A3A38" w:rsidRPr="00E73EA5" w:rsidRDefault="008A3A38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D520B80" w14:textId="77777777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3D6EAC51" w14:textId="329A3893" w:rsidR="004E2FF5" w:rsidRPr="00E73EA5" w:rsidRDefault="004E2FF5" w:rsidP="0043354A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</w:t>
      </w:r>
      <w:r w:rsidR="00C6424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</w:t>
      </w:r>
      <w:r w:rsidR="0043354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Mutually adjusted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commentRangeStart w:id="1976"/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association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for selected factors and </w:t>
      </w:r>
      <w:r w:rsidR="00E96E1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thyroid cancer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commentRangeEnd w:id="1976"/>
      <w:r w:rsidR="00AD3B92">
        <w:rPr>
          <w:rStyle w:val="CommentReference"/>
        </w:rPr>
        <w:commentReference w:id="1976"/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</w:p>
    <w:tbl>
      <w:tblPr>
        <w:tblW w:w="8557" w:type="dxa"/>
        <w:tblLook w:val="04A0" w:firstRow="1" w:lastRow="0" w:firstColumn="1" w:lastColumn="0" w:noHBand="0" w:noVBand="1"/>
      </w:tblPr>
      <w:tblGrid>
        <w:gridCol w:w="3627"/>
        <w:gridCol w:w="1323"/>
        <w:gridCol w:w="540"/>
        <w:gridCol w:w="1077"/>
        <w:gridCol w:w="712"/>
        <w:gridCol w:w="1278"/>
      </w:tblGrid>
      <w:tr w:rsidR="0043354A" w:rsidRPr="0043354A" w14:paraId="5E8ED2C2" w14:textId="77777777" w:rsidTr="0036364B">
        <w:trPr>
          <w:trHeight w:val="20"/>
        </w:trPr>
        <w:tc>
          <w:tcPr>
            <w:tcW w:w="3627" w:type="dxa"/>
            <w:vMerge w:val="restart"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bottom"/>
            <w:hideMark/>
          </w:tcPr>
          <w:p w14:paraId="12F88A45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323" w:type="dxa"/>
            <w:vMerge w:val="restart"/>
            <w:tcBorders>
              <w:top w:val="single" w:sz="8" w:space="0" w:color="A8A8A8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3DD3887" w14:textId="00A57AFC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cases, N</w:t>
            </w:r>
          </w:p>
        </w:tc>
        <w:tc>
          <w:tcPr>
            <w:tcW w:w="161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CE8D7A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1</w:t>
            </w:r>
          </w:p>
        </w:tc>
        <w:tc>
          <w:tcPr>
            <w:tcW w:w="1990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6538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2</w:t>
            </w:r>
          </w:p>
        </w:tc>
      </w:tr>
      <w:tr w:rsidR="0043354A" w:rsidRPr="0043354A" w14:paraId="134221D5" w14:textId="77777777" w:rsidTr="0036364B">
        <w:trPr>
          <w:trHeight w:val="20"/>
        </w:trPr>
        <w:tc>
          <w:tcPr>
            <w:tcW w:w="3627" w:type="dxa"/>
            <w:vMerge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28383438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23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816B9" w14:textId="720D3B3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CC6A88" w14:textId="287256C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D81" w14:textId="45771DF4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1BAF7E" w14:textId="05C4EC71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8689C" w14:textId="6EAF538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43354A" w:rsidRPr="0043354A" w14:paraId="144DE92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18B747" w14:textId="36ECCB8D" w:rsidR="0043354A" w:rsidRPr="0043354A" w:rsidRDefault="0026141B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327260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3C02E6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47FECE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8070918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4928B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A6BA83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43354A" w:rsidRPr="0043354A" w14:paraId="05D94AA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F6C53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F91B2A" w14:textId="1BE8464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393CC9C" w14:textId="2DF2C6E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1D58E9" w14:textId="3F799C5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8E8AD20" w14:textId="124DBF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D677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1466D3C" w14:textId="4177210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</w:tr>
      <w:tr w:rsidR="0043354A" w:rsidRPr="0043354A" w14:paraId="39DA3D0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119074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DFA8C9" w14:textId="60C063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5AFE29" w14:textId="5BB5501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D54E41" w14:textId="17C2BDD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27C18B" w14:textId="0EC71A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38D898" w14:textId="77395C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27417B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63E80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C9D82C" w14:textId="1B4FFF8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76D238" w14:textId="02F11C3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6B9E10" w14:textId="63A0656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D9B9EFC" w14:textId="6CC97B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2EF4DA" w14:textId="1DDFEE9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1.85</w:t>
            </w:r>
          </w:p>
        </w:tc>
      </w:tr>
      <w:tr w:rsidR="0043354A" w:rsidRPr="0043354A" w14:paraId="707F28C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ABF0DD2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81DD32" w14:textId="3D3B485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0FB1F0" w14:textId="2DBDF6E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2A17CE" w14:textId="61F7B6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E02EF4" w14:textId="5207AD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75F685" w14:textId="6D3924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58AF8DE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4C39AD" w14:textId="68DE3BB3" w:rsidR="0043354A" w:rsidRPr="0043354A" w:rsidRDefault="0026141B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4D8487" w14:textId="7E7A6C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E2115A" w14:textId="444C04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C0692A" w14:textId="33425FF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8F1DF6" w14:textId="1468A37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7D5EEE" w14:textId="0D547F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347E3712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E3AEA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B057C4" w14:textId="0AC7B6F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23FA41" w14:textId="3932F38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4479CA" w14:textId="2ADED77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00FC9F" w14:textId="4047AB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BE8291E" w14:textId="03E54FA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0.97, 1.7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</w:tr>
      <w:tr w:rsidR="0043354A" w:rsidRPr="0043354A" w14:paraId="286572C1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1378D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0FBF00" w14:textId="3736FA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61F3640" w14:textId="392A13B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70E128" w14:textId="767273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AA64D" w14:textId="492D597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34AD1F5" w14:textId="3A2E00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B094683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F02C4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DF9BA6" w14:textId="31348B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6312CF" w14:textId="28D47A4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D5716F" w14:textId="0D8457D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6D67D2" w14:textId="36BD28F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34BB7B" w14:textId="0874A4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</w:tr>
      <w:tr w:rsidR="0043354A" w:rsidRPr="0043354A" w14:paraId="4227EE2D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DE2C790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0EAD17" w14:textId="450330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E1313AA" w14:textId="7999C8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E61F19" w14:textId="3F544D6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43E0B8" w14:textId="32DAC0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0B621" w14:textId="6733F80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1CE64C2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90B31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E48" w14:textId="3CEA8C9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994EF" w14:textId="4FBEA33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37A6E" w14:textId="5F8784A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8D21" w14:textId="6CF93C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EE330" w14:textId="30A17CC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0674A288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FC226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148B3" w14:textId="536A9E0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ECF19" w14:textId="0E783C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BC448" w14:textId="65E28A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5BB99" w14:textId="5F9FEED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CAB454" w14:textId="00F4975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0652FAA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BEEB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26608" w14:textId="1DFD28D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2289" w14:textId="2DD2979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1.58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6D59B" w14:textId="3C7ABC0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1.08, 2.31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D949F" w14:textId="085A9FF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1.9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B4E3C" w14:textId="239C70D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2.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88</w:t>
            </w:r>
          </w:p>
        </w:tc>
      </w:tr>
      <w:tr w:rsidR="0043354A" w:rsidRPr="0043354A" w14:paraId="5C5BE51E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24B6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35C33" w14:textId="5D7ADD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4E9B2" w14:textId="437C289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60AFC" w14:textId="555EF3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03DA9" w14:textId="77B7566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6D9C" w14:textId="4D5BB0D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67A1B114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19BDF" w14:textId="512ECA04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758A09" w14:textId="1FA84DA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D54CF" w14:textId="519C4F7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B655D" w14:textId="74A28CB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C644C" w14:textId="1AFDDAB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08457" w14:textId="17BC973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275EEEDF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3444D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0175D" w14:textId="0F85C63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1903" w14:textId="7623FA3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3D7" w14:textId="63B623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E5172" w14:textId="0EFCA7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76372" w14:textId="591B74B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F54ADC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EAE69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5E455" w14:textId="58C562F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58A31" w14:textId="2479B9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33032" w14:textId="5EC504D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0.67, 1.32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6CE96D" w14:textId="4C1F354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3A66E" w14:textId="55B3BB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1.2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</w:p>
        </w:tc>
      </w:tr>
      <w:tr w:rsidR="0043354A" w:rsidRPr="0043354A" w14:paraId="485F0733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B0FF3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F8549" w14:textId="758BAFB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4192" w14:textId="325FBFF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56836" w14:textId="0CC5BE7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0.56, 1.07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C839" w14:textId="3B152F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CD5B3" w14:textId="7B6F5B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0.51, 1.0</w:t>
            </w:r>
            <w:r w:rsidR="005426E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</w:tr>
      <w:tr w:rsidR="0043354A" w:rsidRPr="0043354A" w14:paraId="3DD2CB8C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A3FAD6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A85E9" w14:textId="4BE164D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00EE4" w14:textId="7D2620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81E9A" w14:textId="5F2980D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0.66, 4.88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CD01" w14:textId="787BC0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B77365" w14:textId="65893E4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0.62, 4.77</w:t>
            </w:r>
          </w:p>
        </w:tc>
      </w:tr>
      <w:tr w:rsidR="0043354A" w:rsidRPr="0043354A" w14:paraId="621E765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D79C3D" w14:textId="3955B7A0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91BCF5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E0AD2F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04BAD3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240D0E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B9AF10D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3354A" w:rsidRPr="0043354A" w14:paraId="53D704F3" w14:textId="77777777" w:rsidTr="0036364B">
        <w:trPr>
          <w:trHeight w:val="20"/>
        </w:trPr>
        <w:tc>
          <w:tcPr>
            <w:tcW w:w="8557" w:type="dxa"/>
            <w:gridSpan w:val="6"/>
            <w:tcBorders>
              <w:top w:val="nil"/>
              <w:left w:val="nil"/>
              <w:bottom w:val="single" w:sz="8" w:space="0" w:color="A8A8A8"/>
              <w:right w:val="nil"/>
            </w:tcBorders>
            <w:shd w:val="clear" w:color="000000" w:fill="FFFFFF"/>
            <w:vAlign w:val="center"/>
            <w:hideMark/>
          </w:tcPr>
          <w:p w14:paraId="45AE8953" w14:textId="3FDB6E3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Model 1 was simultaneously adjusted for attained age (timescale), self-identified race/ethnicity, height </w:t>
            </w:r>
            <w:r w:rsidR="006D364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to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076709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and weight </w:t>
            </w:r>
            <w:r w:rsidR="006D364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to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ever not having enough to eat during childhood, and highest household education level at age 13. Model 2 was simultaneously adjusted for all covariates of model 1 and </w:t>
            </w:r>
            <w:bookmarkStart w:id="1977" w:name="_Hlk174364930"/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family income while growing up, </w:t>
            </w:r>
            <w:del w:id="1978" w:author="Tran, Thi-Van-Trinh (NIH/NCI) [F]" w:date="2024-09-01T21:52:00Z" w16du:dateUtc="2024-09-02T01:52:00Z">
              <w:r w:rsidRPr="0043354A" w:rsidDel="0052621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household composition</w:delText>
              </w:r>
            </w:del>
            <w:ins w:id="1979" w:author="Tran, Thi-Van-Trinh (NIH/NCI) [F]" w:date="2024-09-01T21:52:00Z" w16du:dateUtc="2024-09-02T01:52:00Z">
              <w:r w:rsidR="0052621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family type</w:t>
              </w:r>
            </w:ins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at age 13, and </w:t>
            </w:r>
            <w:commentRangeStart w:id="1980"/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childhood </w:t>
            </w:r>
            <w:del w:id="1981" w:author="Tran, Thi-Van-Trinh (NIH/NCI) [F]" w:date="2024-09-01T17:35:00Z" w16du:dateUtc="2024-09-01T21:35:00Z">
              <w:r w:rsidRPr="0043354A" w:rsidDel="00472C7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delText>residence</w:delText>
              </w:r>
              <w:bookmarkEnd w:id="1977"/>
              <w:commentRangeEnd w:id="1980"/>
              <w:r w:rsidR="00654950" w:rsidDel="00472C7A">
                <w:rPr>
                  <w:rStyle w:val="CommentReference"/>
                </w:rPr>
                <w:commentReference w:id="1980"/>
              </w:r>
            </w:del>
            <w:ins w:id="1982" w:author="Tran, Thi-Van-Trinh (NIH/NCI) [F]" w:date="2024-09-01T17:35:00Z" w16du:dateUtc="2024-09-01T21:35:00Z">
              <w:r w:rsidR="00472C7A">
                <w:rPr>
                  <w:rFonts w:ascii="Segoe UI" w:eastAsia="Times New Roman" w:hAnsi="Segoe UI" w:cs="Segoe UI"/>
                  <w:color w:val="333333"/>
                  <w:sz w:val="16"/>
                  <w:szCs w:val="16"/>
                  <w:lang w:eastAsia="en-US"/>
                </w:rPr>
                <w:t>urbanicity</w:t>
              </w:r>
            </w:ins>
          </w:p>
        </w:tc>
      </w:tr>
    </w:tbl>
    <w:p w14:paraId="621599F7" w14:textId="77777777" w:rsidR="004E2FF5" w:rsidRPr="00E73EA5" w:rsidRDefault="004E2FF5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br w:type="page"/>
      </w:r>
    </w:p>
    <w:p w14:paraId="45D90683" w14:textId="121539A3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</w:p>
    <w:p w14:paraId="190948FD" w14:textId="2BBE04E2" w:rsidR="00003AFB" w:rsidRPr="00003AFB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commentRangeStart w:id="1983"/>
      <w:r w:rsidRPr="00003AFB">
        <w:rPr>
          <w:rFonts w:ascii="Segoe UI" w:hAnsi="Segoe UI" w:cs="Segoe UI"/>
          <w:sz w:val="16"/>
          <w:szCs w:val="16"/>
        </w:rPr>
        <w:t xml:space="preserve">Figure </w:t>
      </w:r>
      <w:commentRangeEnd w:id="1983"/>
      <w:r w:rsidR="00AD3B92">
        <w:rPr>
          <w:rStyle w:val="CommentReference"/>
          <w:rFonts w:asciiTheme="minorHAnsi" w:eastAsiaTheme="minorEastAsia" w:hAnsiTheme="minorHAnsi" w:cstheme="minorBidi"/>
          <w:b w:val="0"/>
          <w:bCs w:val="0"/>
          <w:lang w:eastAsia="ja-JP"/>
        </w:rPr>
        <w:commentReference w:id="1983"/>
      </w:r>
      <w:del w:id="1984" w:author="Tran, Thi-Van-Trinh (NIH/NCI) [F]" w:date="2024-09-01T17:04:00Z" w16du:dateUtc="2024-09-01T21:04:00Z">
        <w:r w:rsidRPr="00003AFB" w:rsidDel="00A940A7">
          <w:rPr>
            <w:rFonts w:ascii="Segoe UI" w:hAnsi="Segoe UI" w:cs="Segoe UI"/>
            <w:sz w:val="16"/>
            <w:szCs w:val="16"/>
          </w:rPr>
          <w:delText>2</w:delText>
        </w:r>
      </w:del>
      <w:ins w:id="1985" w:author="Tran, Thi-Van-Trinh (NIH/NCI) [F]" w:date="2024-09-01T17:04:00Z" w16du:dateUtc="2024-09-01T21:04:00Z">
        <w:r w:rsidR="00A940A7">
          <w:rPr>
            <w:rFonts w:ascii="Segoe UI" w:hAnsi="Segoe UI" w:cs="Segoe UI"/>
            <w:sz w:val="16"/>
            <w:szCs w:val="16"/>
          </w:rPr>
          <w:t>1</w:t>
        </w:r>
      </w:ins>
      <w:r w:rsidRPr="00003AFB">
        <w:rPr>
          <w:rFonts w:ascii="Segoe UI" w:hAnsi="Segoe UI" w:cs="Segoe UI"/>
          <w:sz w:val="16"/>
          <w:szCs w:val="16"/>
        </w:rPr>
        <w:t xml:space="preserve">: The joint associations of </w:t>
      </w:r>
      <w:r w:rsidR="00F7462D">
        <w:rPr>
          <w:rFonts w:ascii="Segoe UI" w:hAnsi="Segoe UI" w:cs="Segoe UI"/>
          <w:sz w:val="16"/>
          <w:szCs w:val="16"/>
        </w:rPr>
        <w:t>weight relative to</w:t>
      </w:r>
      <w:r w:rsidRPr="00003AFB">
        <w:rPr>
          <w:rFonts w:ascii="Segoe UI" w:hAnsi="Segoe UI" w:cs="Segoe UI"/>
          <w:sz w:val="16"/>
          <w:szCs w:val="16"/>
        </w:rPr>
        <w:t xml:space="preserve"> peers</w:t>
      </w:r>
      <w:r w:rsidR="00084FB1">
        <w:rPr>
          <w:rFonts w:ascii="Segoe UI" w:hAnsi="Segoe UI" w:cs="Segoe UI"/>
          <w:sz w:val="16"/>
          <w:szCs w:val="16"/>
        </w:rPr>
        <w:t xml:space="preserve"> during teen years</w:t>
      </w:r>
      <w:r w:rsidRPr="00003AFB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p w14:paraId="6DA44615" w14:textId="64875A63" w:rsidR="002804C2" w:rsidRDefault="00FA57A5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  <w:r w:rsidRPr="00FA57A5">
        <w:t xml:space="preserve"> </w:t>
      </w:r>
      <w:del w:id="1986" w:author="Tran, Thi-Van-Trinh (NIH/NCI) [F]" w:date="2024-09-01T23:44:00Z" w16du:dateUtc="2024-09-02T03:44:00Z">
        <w:r w:rsidR="002804C2" w:rsidDel="00040F1F">
          <w:rPr>
            <w:noProof/>
          </w:rPr>
          <w:drawing>
            <wp:inline distT="0" distB="0" distL="0" distR="0" wp14:anchorId="3A489A04" wp14:editId="6682C0BD">
              <wp:extent cx="4152818" cy="3864338"/>
              <wp:effectExtent l="0" t="0" r="635" b="3175"/>
              <wp:docPr id="167899940" name="Picture 2" descr="A picture containing text, antenna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899940" name="Picture 2" descr="A picture containing text, antenna&#10;&#10;Description automatically generated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901" t="13586" b="13339"/>
                      <a:stretch/>
                    </pic:blipFill>
                    <pic:spPr bwMode="auto">
                      <a:xfrm>
                        <a:off x="0" y="0"/>
                        <a:ext cx="4152900" cy="3864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1987" w:author="Tran, Thi-Van-Trinh (NIH/NCI) [F]" w:date="2024-09-01T23:44:00Z" w16du:dateUtc="2024-09-02T03:44:00Z">
        <w:r w:rsidR="00040F1F">
          <w:rPr>
            <w:noProof/>
          </w:rPr>
          <w:drawing>
            <wp:inline distT="0" distB="0" distL="0" distR="0" wp14:anchorId="3DE8F7AF" wp14:editId="4C8B7065">
              <wp:extent cx="3488523" cy="3532415"/>
              <wp:effectExtent l="0" t="0" r="0" b="0"/>
              <wp:docPr id="212269936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2699362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2038" t="5118" b="7465"/>
                      <a:stretch/>
                    </pic:blipFill>
                    <pic:spPr bwMode="auto">
                      <a:xfrm>
                        <a:off x="0" y="0"/>
                        <a:ext cx="3489685" cy="35335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43D12E1" w14:textId="77777777" w:rsidR="002804C2" w:rsidRDefault="002804C2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7AC57753" w14:textId="5F46E85A" w:rsidR="00B06C6D" w:rsidRPr="00E73EA5" w:rsidRDefault="0036364B" w:rsidP="0036364B">
      <w:pPr>
        <w:spacing w:after="0" w:line="240" w:lineRule="auto"/>
        <w:outlineLvl w:val="0"/>
        <w:rPr>
          <w:rFonts w:eastAsia="Times New Roman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lastRenderedPageBreak/>
        <w:t>Supplementary materials</w:t>
      </w:r>
    </w:p>
    <w:p w14:paraId="5B654D52" w14:textId="7F1D8EC0" w:rsidR="00860746" w:rsidRPr="0036364B" w:rsidRDefault="00860746" w:rsidP="0036364B">
      <w:pPr>
        <w:pStyle w:val="Heading2"/>
        <w:rPr>
          <w:rFonts w:ascii="Segoe UI" w:hAnsi="Segoe UI" w:cs="Segoe UI"/>
          <w:sz w:val="16"/>
          <w:szCs w:val="16"/>
        </w:rPr>
      </w:pPr>
      <w:commentRangeStart w:id="1988"/>
      <w:r w:rsidRPr="0036364B">
        <w:rPr>
          <w:rFonts w:ascii="Segoe UI" w:hAnsi="Segoe UI" w:cs="Segoe UI"/>
          <w:sz w:val="16"/>
          <w:szCs w:val="16"/>
        </w:rPr>
        <w:t xml:space="preserve">Supplementary Figure 1: Association </w:t>
      </w:r>
      <w:commentRangeEnd w:id="1988"/>
      <w:r w:rsidR="00AD3B92">
        <w:rPr>
          <w:rStyle w:val="CommentReference"/>
          <w:rFonts w:asciiTheme="minorHAnsi" w:eastAsiaTheme="minorEastAsia" w:hAnsiTheme="minorHAnsi" w:cstheme="minorBidi"/>
          <w:b w:val="0"/>
          <w:bCs w:val="0"/>
          <w:lang w:eastAsia="ja-JP"/>
        </w:rPr>
        <w:commentReference w:id="1988"/>
      </w:r>
      <w:r w:rsidRPr="0036364B">
        <w:rPr>
          <w:rFonts w:ascii="Segoe UI" w:hAnsi="Segoe UI" w:cs="Segoe UI"/>
          <w:sz w:val="16"/>
          <w:szCs w:val="16"/>
        </w:rPr>
        <w:t>between height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at age 10</w:t>
      </w:r>
      <w:r w:rsidRPr="0036364B">
        <w:rPr>
          <w:rFonts w:ascii="Segoe UI" w:hAnsi="Segoe UI" w:cs="Segoe UI"/>
          <w:sz w:val="16"/>
          <w:szCs w:val="16"/>
        </w:rPr>
        <w:t>, weight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during teen years</w:t>
      </w:r>
      <w:r w:rsidRPr="0036364B">
        <w:rPr>
          <w:rFonts w:ascii="Segoe UI" w:hAnsi="Segoe UI" w:cs="Segoe UI"/>
          <w:sz w:val="16"/>
          <w:szCs w:val="16"/>
        </w:rPr>
        <w:t xml:space="preserve">, ever not having enough to eat during childhood, and highest household education level at age 13 and </w:t>
      </w:r>
      <w:r w:rsidR="00321D70" w:rsidRPr="0036364B">
        <w:rPr>
          <w:rFonts w:ascii="Segoe UI" w:hAnsi="Segoe UI" w:cs="Segoe UI"/>
          <w:sz w:val="16"/>
          <w:szCs w:val="16"/>
        </w:rPr>
        <w:t xml:space="preserve">differentiated </w:t>
      </w:r>
      <w:r w:rsidRPr="0036364B">
        <w:rPr>
          <w:rFonts w:ascii="Segoe UI" w:hAnsi="Segoe UI" w:cs="Segoe UI"/>
          <w:sz w:val="16"/>
          <w:szCs w:val="16"/>
        </w:rPr>
        <w:t>thyroid cancer incidence in the Sister Study participants stratified according to potential modifying factors</w:t>
      </w:r>
      <w:r w:rsidR="00637AE7">
        <w:rPr>
          <w:rFonts w:ascii="Segoe UI" w:hAnsi="Segoe UI" w:cs="Segoe UI"/>
          <w:sz w:val="16"/>
          <w:szCs w:val="16"/>
        </w:rPr>
        <w:t xml:space="preserve"> at baseline</w:t>
      </w:r>
    </w:p>
    <w:p w14:paraId="5854295D" w14:textId="2F079AA9" w:rsidR="00860746" w:rsidRDefault="00562CC0" w:rsidP="00A77532">
      <w:pPr>
        <w:ind w:left="-90"/>
      </w:pPr>
      <w:r>
        <w:rPr>
          <w:noProof/>
        </w:rPr>
        <w:drawing>
          <wp:inline distT="0" distB="0" distL="0" distR="0" wp14:anchorId="02CB3B7E" wp14:editId="7932FB09">
            <wp:extent cx="8246350" cy="4424679"/>
            <wp:effectExtent l="0" t="0" r="2540" b="0"/>
            <wp:docPr id="1684486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653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350" cy="44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2686" w14:textId="1006F045" w:rsidR="009A5931" w:rsidRPr="00E73EA5" w:rsidRDefault="009A5931">
      <w:pPr>
        <w:spacing w:after="160" w:line="259" w:lineRule="auto"/>
        <w:rPr>
          <w:rFonts w:ascii="Segoe UI" w:hAnsi="Segoe UI" w:cs="Segoe UI"/>
          <w:sz w:val="16"/>
          <w:szCs w:val="16"/>
        </w:rPr>
      </w:pPr>
      <w:r w:rsidRPr="00E73EA5">
        <w:rPr>
          <w:rFonts w:ascii="Segoe UI" w:hAnsi="Segoe UI" w:cs="Segoe UI"/>
          <w:sz w:val="16"/>
          <w:szCs w:val="16"/>
        </w:rPr>
        <w:br w:type="page"/>
      </w:r>
    </w:p>
    <w:p w14:paraId="222AFBF9" w14:textId="625B1C7A" w:rsidR="00003AFB" w:rsidRPr="00172FE5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1: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423805">
        <w:rPr>
          <w:rFonts w:ascii="Segoe UI" w:hAnsi="Segoe UI" w:cs="Segoe UI"/>
          <w:sz w:val="16"/>
          <w:szCs w:val="16"/>
        </w:rPr>
        <w:t xml:space="preserve"> during teen years</w:t>
      </w:r>
      <w:r w:rsidRPr="00172FE5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3420"/>
        <w:gridCol w:w="1620"/>
        <w:gridCol w:w="737"/>
        <w:gridCol w:w="1314"/>
      </w:tblGrid>
      <w:tr w:rsidR="00172FE5" w:rsidRPr="0093329A" w14:paraId="1695DB7C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602B8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34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1640071" w14:textId="3DE5087A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eight 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423805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16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471AC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7F6156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69F4138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6249A074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11EB3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79FF5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457C5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BF868B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996F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1.61, 4.50</w:t>
            </w:r>
          </w:p>
        </w:tc>
      </w:tr>
      <w:tr w:rsidR="00172FE5" w:rsidRPr="0093329A" w14:paraId="6461D62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9D5CF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03DC2C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22748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DD32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D953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6D1370C0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61B5C5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6F5F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9810A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A8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2.34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20CADF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1.06, 5.13</w:t>
            </w:r>
          </w:p>
        </w:tc>
      </w:tr>
      <w:tr w:rsidR="00172FE5" w:rsidRPr="0093329A" w14:paraId="110B8405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D9683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0DAF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5D9B7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21D443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D8D26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1.40, 4.47</w:t>
            </w:r>
          </w:p>
        </w:tc>
      </w:tr>
      <w:tr w:rsidR="00172FE5" w:rsidRPr="0093329A" w14:paraId="7400D6F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470D0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F8897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BF8DE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B2B8D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69201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1.23, 3.67</w:t>
            </w:r>
          </w:p>
        </w:tc>
      </w:tr>
      <w:tr w:rsidR="00172FE5" w:rsidRPr="0093329A" w14:paraId="447D24C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44906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65DB2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51F11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D595FC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E7B0F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0.91, 3.95</w:t>
            </w:r>
          </w:p>
        </w:tc>
      </w:tr>
      <w:tr w:rsidR="00172FE5" w:rsidRPr="0093329A" w14:paraId="0A404F2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F9152E" w14:textId="4037581E" w:rsidR="00172FE5" w:rsidRPr="0093329A" w:rsidRDefault="008B4B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8B4BF9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≥</w:t>
            </w:r>
            <w:r w:rsidR="00172FE5"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AE373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9FB7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81226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11B457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0.70, 3.41</w:t>
            </w:r>
          </w:p>
        </w:tc>
      </w:tr>
      <w:tr w:rsidR="00172FE5" w:rsidRPr="0093329A" w14:paraId="61B9F24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29C4C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6E6A1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E9F5B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8427C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F6BCE9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1.75, 5.12</w:t>
            </w:r>
          </w:p>
        </w:tc>
      </w:tr>
      <w:tr w:rsidR="00172FE5" w:rsidRPr="0093329A" w14:paraId="0324E61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0CAD7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C2584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C22C4E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2A9E3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3.13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04F48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1.79, 5.48</w:t>
            </w:r>
          </w:p>
        </w:tc>
      </w:tr>
      <w:tr w:rsidR="00172FE5" w:rsidRPr="0093329A" w14:paraId="1B1334A3" w14:textId="77777777" w:rsidTr="0036364B">
        <w:trPr>
          <w:trHeight w:val="290"/>
        </w:trPr>
        <w:tc>
          <w:tcPr>
            <w:tcW w:w="837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399C93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46D601E3" w14:textId="33D4ADB8" w:rsidR="00172FE5" w:rsidRPr="0093329A" w:rsidRDefault="005425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models used attained age as the timescale and were adjusted for </w:t>
            </w:r>
            <w:r w:rsidR="004F462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</w:tr>
    </w:tbl>
    <w:p w14:paraId="3D04F3C2" w14:textId="0B04699D" w:rsidR="0093329A" w:rsidRDefault="0093329A" w:rsidP="00172FE5"/>
    <w:p w14:paraId="43545326" w14:textId="77777777" w:rsidR="0093329A" w:rsidRDefault="0093329A">
      <w:pPr>
        <w:spacing w:after="160" w:line="259" w:lineRule="auto"/>
      </w:pPr>
      <w:r>
        <w:br w:type="page"/>
      </w:r>
    </w:p>
    <w:p w14:paraId="0F0D22F5" w14:textId="31ECDAD3" w:rsidR="00172FE5" w:rsidRPr="00172FE5" w:rsidRDefault="00172FE5" w:rsidP="00172FE5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2: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9F721F">
        <w:rPr>
          <w:rFonts w:ascii="Segoe UI" w:hAnsi="Segoe UI" w:cs="Segoe UI"/>
          <w:sz w:val="16"/>
          <w:szCs w:val="16"/>
        </w:rPr>
        <w:t xml:space="preserve"> </w:t>
      </w:r>
      <w:r w:rsidR="009F721F" w:rsidRPr="00172FE5">
        <w:rPr>
          <w:rFonts w:ascii="Segoe UI" w:hAnsi="Segoe UI" w:cs="Segoe UI"/>
          <w:sz w:val="16"/>
          <w:szCs w:val="16"/>
        </w:rPr>
        <w:t xml:space="preserve">at age 10 </w:t>
      </w:r>
      <w:r w:rsidRPr="00172FE5">
        <w:rPr>
          <w:rFonts w:ascii="Segoe UI" w:hAnsi="Segoe UI" w:cs="Segoe UI"/>
          <w:sz w:val="16"/>
          <w:szCs w:val="16"/>
        </w:rPr>
        <w:t xml:space="preserve">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880"/>
        <w:gridCol w:w="1800"/>
        <w:gridCol w:w="737"/>
        <w:gridCol w:w="1314"/>
      </w:tblGrid>
      <w:tr w:rsidR="00172FE5" w:rsidRPr="0093329A" w14:paraId="64BD3896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09C2E1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88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2A07B2C" w14:textId="4AACEDAF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eight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F97E49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="00F97E49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180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1A232E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686D129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4D12C93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52022247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30BF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E48C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7B9214" w14:textId="2DECF39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FC62F" w14:textId="5AA2F5A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2C667" w14:textId="529B6A1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1.25, 3.32</w:t>
            </w:r>
          </w:p>
        </w:tc>
      </w:tr>
      <w:tr w:rsidR="00172FE5" w:rsidRPr="0093329A" w14:paraId="2987E29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E9D4D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97D84F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52271E" w14:textId="324A1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B36A42" w14:textId="0B6FBF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00674E" w14:textId="5DF93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31956356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0CB117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2B152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897B31" w14:textId="029B5F7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47EFED" w14:textId="0B039D19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CC2ADF" w14:textId="55C1035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0.70, 3.25</w:t>
            </w:r>
          </w:p>
        </w:tc>
      </w:tr>
      <w:tr w:rsidR="00172FE5" w:rsidRPr="0093329A" w14:paraId="63D48A5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0A82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104FDD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D4ADBF" w14:textId="07E99F0A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1A57C5" w14:textId="5A94194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A6032D" w14:textId="65353572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0.84, 2.73</w:t>
            </w:r>
          </w:p>
        </w:tc>
      </w:tr>
      <w:tr w:rsidR="00172FE5" w:rsidRPr="0093329A" w14:paraId="6390920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CB55B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5075A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1803DA" w14:textId="31C7EEB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589B48" w14:textId="4E2C0ED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4A183D" w14:textId="6C57D134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1.07, 3.02</w:t>
            </w:r>
          </w:p>
        </w:tc>
      </w:tr>
      <w:tr w:rsidR="00172FE5" w:rsidRPr="0093329A" w14:paraId="3FEC844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F2DC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CAE75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A6846" w14:textId="59BEA7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F1394" w14:textId="3BA4310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3EFFEA" w14:textId="0E20AC8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1.14, 4.04</w:t>
            </w:r>
          </w:p>
        </w:tc>
      </w:tr>
      <w:tr w:rsidR="00172FE5" w:rsidRPr="0093329A" w14:paraId="33D66ED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AA00E" w14:textId="1D7A1B54" w:rsidR="00172FE5" w:rsidRPr="0093329A" w:rsidRDefault="008B4B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8B4BF9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≥</w:t>
            </w:r>
            <w:r w:rsidR="00172FE5"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FB2F4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06EF5" w14:textId="41E32B8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BD9C80" w14:textId="658BDF2D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2998C5" w14:textId="3ECBF1D6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0.62, 2.71</w:t>
            </w:r>
          </w:p>
        </w:tc>
      </w:tr>
      <w:tr w:rsidR="00172FE5" w:rsidRPr="0093329A" w14:paraId="19520CA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68286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37A2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D32F0C" w14:textId="5116785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7C0AE69" w14:textId="6C43C4F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EFBDD2" w14:textId="08106F4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1.54, 4.16</w:t>
            </w:r>
          </w:p>
        </w:tc>
      </w:tr>
      <w:tr w:rsidR="00172FE5" w:rsidRPr="0093329A" w14:paraId="094E128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C9465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E134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ED3AC4" w14:textId="346F470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F457DA" w14:textId="640EAEA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2.45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DB40B4" w14:textId="4F9805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1.41, 4.25</w:t>
            </w:r>
          </w:p>
        </w:tc>
      </w:tr>
      <w:tr w:rsidR="00172FE5" w:rsidRPr="0093329A" w14:paraId="03ABE1EE" w14:textId="77777777" w:rsidTr="0036364B">
        <w:trPr>
          <w:trHeight w:val="290"/>
        </w:trPr>
        <w:tc>
          <w:tcPr>
            <w:tcW w:w="801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132AB1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67DF7C2E" w14:textId="57BCBE77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models used attained age as the timescale and were adjusted for </w:t>
            </w:r>
            <w:r w:rsidR="002466A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</w:tr>
    </w:tbl>
    <w:p w14:paraId="550D604F" w14:textId="77777777" w:rsidR="00172FE5" w:rsidRDefault="00172FE5" w:rsidP="00172FE5"/>
    <w:p w14:paraId="68FB6DD4" w14:textId="77777777" w:rsidR="00172FE5" w:rsidRDefault="00172FE5" w:rsidP="00172FE5"/>
    <w:p w14:paraId="7A9E93E2" w14:textId="77777777" w:rsidR="00172FE5" w:rsidRDefault="00172FE5" w:rsidP="00172FE5"/>
    <w:p w14:paraId="007A3BE5" w14:textId="77777777" w:rsidR="00003AFB" w:rsidRDefault="00003AFB" w:rsidP="00003AFB"/>
    <w:p w14:paraId="68A5228A" w14:textId="6C586461" w:rsidR="00003AFB" w:rsidRDefault="00003AFB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01F662CC" w14:textId="02166EB6" w:rsidR="00C97F04" w:rsidRPr="00E73EA5" w:rsidRDefault="00C97F04" w:rsidP="001E5C0B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Supplementary table </w:t>
      </w:r>
      <w:r w:rsidR="006331B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Association between </w:t>
      </w:r>
      <w:r w:rsidR="0093329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factors and 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thyroid cancer 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 in the Sister Study participants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: sensitivity analyses</w:t>
      </w:r>
    </w:p>
    <w:tbl>
      <w:tblPr>
        <w:tblW w:w="12870" w:type="dxa"/>
        <w:tblLayout w:type="fixed"/>
        <w:tblLook w:val="0000" w:firstRow="0" w:lastRow="0" w:firstColumn="0" w:lastColumn="0" w:noHBand="0" w:noVBand="0"/>
      </w:tblPr>
      <w:tblGrid>
        <w:gridCol w:w="3234"/>
        <w:gridCol w:w="627"/>
        <w:gridCol w:w="540"/>
        <w:gridCol w:w="802"/>
        <w:gridCol w:w="8"/>
        <w:gridCol w:w="630"/>
        <w:gridCol w:w="540"/>
        <w:gridCol w:w="903"/>
        <w:gridCol w:w="636"/>
        <w:gridCol w:w="630"/>
        <w:gridCol w:w="810"/>
        <w:gridCol w:w="630"/>
        <w:gridCol w:w="540"/>
        <w:gridCol w:w="810"/>
        <w:gridCol w:w="717"/>
        <w:gridCol w:w="813"/>
        <w:tblGridChange w:id="1989">
          <w:tblGrid>
            <w:gridCol w:w="3234"/>
            <w:gridCol w:w="627"/>
            <w:gridCol w:w="540"/>
            <w:gridCol w:w="802"/>
            <w:gridCol w:w="8"/>
            <w:gridCol w:w="630"/>
            <w:gridCol w:w="540"/>
            <w:gridCol w:w="903"/>
            <w:gridCol w:w="636"/>
            <w:gridCol w:w="630"/>
            <w:gridCol w:w="810"/>
            <w:gridCol w:w="630"/>
            <w:gridCol w:w="540"/>
            <w:gridCol w:w="810"/>
            <w:gridCol w:w="717"/>
            <w:gridCol w:w="813"/>
            <w:gridCol w:w="1634"/>
          </w:tblGrid>
        </w:tblGridChange>
      </w:tblGrid>
      <w:tr w:rsidR="00FA5C9F" w:rsidRPr="00376694" w14:paraId="4A06DDF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F1F9E29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Characteristic</w:t>
            </w:r>
          </w:p>
        </w:tc>
        <w:tc>
          <w:tcPr>
            <w:tcW w:w="1969" w:type="dxa"/>
            <w:gridSpan w:val="3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7B03864C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Early-onset cancers</w:t>
            </w:r>
          </w:p>
        </w:tc>
        <w:tc>
          <w:tcPr>
            <w:tcW w:w="2081" w:type="dxa"/>
            <w:gridSpan w:val="4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5144181B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Late-onset cancers</w:t>
            </w:r>
          </w:p>
        </w:tc>
        <w:tc>
          <w:tcPr>
            <w:tcW w:w="2076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EBAB7DF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Medically confirmed DTC cases</w:t>
            </w:r>
          </w:p>
        </w:tc>
        <w:tc>
          <w:tcPr>
            <w:tcW w:w="198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C2CCF97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199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Papillary thyroid cancer</w:t>
            </w:r>
          </w:p>
        </w:tc>
        <w:tc>
          <w:tcPr>
            <w:tcW w:w="1530" w:type="dxa"/>
            <w:gridSpan w:val="2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2E2484C9" w14:textId="4BF6327B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E-values</w:t>
            </w:r>
          </w:p>
        </w:tc>
      </w:tr>
      <w:tr w:rsidR="001B0F7C" w:rsidRPr="00376694" w14:paraId="185BCAFF" w14:textId="77777777" w:rsidTr="001B0F7C">
        <w:trPr>
          <w:trHeight w:val="20"/>
        </w:trPr>
        <w:tc>
          <w:tcPr>
            <w:tcW w:w="3234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47D7F55" w14:textId="77777777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D8AA15D" w14:textId="67FECC3A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A5D638C" w14:textId="34EDABB5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0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HR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C0C7E0" w14:textId="1CE1020B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0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DC0CA4C" w14:textId="7F1817D0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0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81D8AFE" w14:textId="5A569320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1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06A13C1" w14:textId="46572989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1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95% CI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FDAD02" w14:textId="2A3E4E15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Cases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1E3204E" w14:textId="2AF95D66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1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1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15B56D5" w14:textId="5959FF38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1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81F0505" w14:textId="7510A10B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1049E9" w14:textId="68EE1031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2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0F05939" w14:textId="067B96BE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2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95% CI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F9B90A3" w14:textId="3B66F875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2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E-values for HR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88825" w14:textId="20058B68" w:rsidR="00FA5C9F" w:rsidRPr="00376694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2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  <w:rPrChange w:id="203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E-values for CI</w:t>
            </w:r>
            <w:r w:rsidRPr="00376694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03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b/>
                    <w:b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</w:tr>
      <w:tr w:rsidR="001B0F7C" w:rsidRPr="00376694" w14:paraId="6C08AE1E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48768C7" w14:textId="118FC806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Height relative to peers at age 10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9CB44BE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18EFD2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B535BA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8E4B62E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92DC505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BEC4781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3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7FEEE9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FD52B0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159EEF2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2309EEB" w14:textId="77F6631D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E4D7184" w14:textId="77777777" w:rsidR="00FA5C9F" w:rsidRPr="00376694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0DCF444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40C9495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Shorter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ACF053" w14:textId="657A1A3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8C4B9D" w14:textId="443A409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4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1.18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D86FF" w14:textId="6A544CC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0.50, 2.75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70D0FC" w14:textId="4C7BAA3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D0E200D" w14:textId="64BD58A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1F057A7" w14:textId="264E10A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0.63, 1.31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469259" w14:textId="6A8F7EF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695B5D" w14:textId="3098E56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5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1.05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E2E285" w14:textId="08450AB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0.72, 1.54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18B2BA" w14:textId="658584A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41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8D5C10" w14:textId="3EB53B9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511D17F" w14:textId="4155DBA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0.74, 1.62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9E9608" w14:textId="0915D0C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6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1.31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9EE80C8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</w:tr>
      <w:tr w:rsidR="001B0F7C" w:rsidRPr="00376694" w14:paraId="46BAB34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37A7C61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Same height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027E5C" w14:textId="1C1ADA7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B6898F" w14:textId="7E1C0F2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C7E96C" w14:textId="2613503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7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52B018" w14:textId="39E1980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3A7D16" w14:textId="1207739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DD6BEA" w14:textId="0164F30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593A5" w14:textId="438C27C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72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FDD1DE" w14:textId="1A3E18A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922F1" w14:textId="020BC79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E439A" w14:textId="3E87E19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8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66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2452CD" w14:textId="001985B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0892C83" w14:textId="7BA8CC6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7D4D3F" w14:textId="0CB53D8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7093172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35950CE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7D5AB5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Taller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B0D7B09" w14:textId="75305D9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09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360BB1" w14:textId="37F2AC5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76B7637" w14:textId="0AE9175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0.99, 4.23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A311EB" w14:textId="490FEC3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AF33A77" w14:textId="4CA0348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1.32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6B5C1" w14:textId="76330A9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0.96, 1.81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F723AD" w14:textId="5D3A6EF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0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60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2073CC" w14:textId="7279B4A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1.34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072BAF" w14:textId="4AC9E3B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0.95, 1.88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3927F" w14:textId="0DB9D05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57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B7D545" w14:textId="17884E7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07DAEAE" w14:textId="7470DA9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1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0.97, 1.97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0A3115E" w14:textId="28D46FC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2.18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ADE19EA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1.31</w:t>
            </w:r>
          </w:p>
        </w:tc>
      </w:tr>
      <w:tr w:rsidR="001B0F7C" w:rsidRPr="00376694" w14:paraId="21570772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21C2314" w14:textId="12142E1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12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Unknown</w:t>
            </w: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12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7A7C18" w14:textId="13B5437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F7B004" w14:textId="5BC13C6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2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83058" w14:textId="7C73E70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D35DDD" w14:textId="287445B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C4B31D" w14:textId="6D4D0E0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E18327A" w14:textId="080D47B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F033E9" w14:textId="3DDB906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0427E4" w14:textId="6B75CC0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3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7B4326" w14:textId="75D0487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CBE33F" w14:textId="2F8318B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2D9A494" w14:textId="0F88AA9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28BA08D" w14:textId="526DCCB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19B2972" w14:textId="1D34231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891EDA7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4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7AC4FF76" w14:textId="77777777" w:rsidTr="001B0F7C">
        <w:trPr>
          <w:trHeight w:val="20"/>
        </w:trPr>
        <w:tc>
          <w:tcPr>
            <w:tcW w:w="4401" w:type="dxa"/>
            <w:gridSpan w:val="3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A7A5D9C" w14:textId="07E33D9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Weight relative to peers during teen years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65F0DB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8D5CA77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C506F4" w14:textId="08E1780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A8A2AC" w14:textId="0085EEB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A4B24D" w14:textId="2D246A4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58FE3B" w14:textId="690EFB2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1DD122" w14:textId="3830691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EECEBEE" w14:textId="343C45A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5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23D67D" w14:textId="074947F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3E848C2" w14:textId="215B04A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3C2207" w14:textId="59D9766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AF2416E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72753D9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893E49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Lighter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7706E" w14:textId="3B36F8B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10F3D2" w14:textId="74F6461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6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1.17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667A2E" w14:textId="708C287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0.57, 2.41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6A2E12" w14:textId="1E7EAC3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7666F1" w14:textId="586F6D7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E5815E0" w14:textId="276A4F8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0.95, 1.78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6156B8" w14:textId="5EB72EE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71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48B95E" w14:textId="05A4704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1.52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FC33F9" w14:textId="6FCEF19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7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1.08, 2.12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62B5B8" w14:textId="3978900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67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E21AA7" w14:textId="2192E37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9254519" w14:textId="5669C1E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1.10, 2.21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5D88E0D" w14:textId="7CAAC0A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1.88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FCE4484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8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</w:tr>
      <w:tr w:rsidR="001B0F7C" w:rsidRPr="00376694" w14:paraId="56BB3AC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AC861C7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Same weight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C071A" w14:textId="5976E19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9895B4A" w14:textId="06001DA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8026D5" w14:textId="1DF1B9E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5EAA5F" w14:textId="5DE2569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19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AD50E" w14:textId="52F3816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8C4C0F" w14:textId="7A9BBD9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D0D884" w14:textId="001DC57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65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0F221C" w14:textId="2B150C4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9C640F" w14:textId="421E643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B7961F" w14:textId="1CCFC1E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0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071B12" w14:textId="6A67ADC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5A66C77" w14:textId="0C36D4D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C9BCC6C" w14:textId="0C0640C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FE381A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2EE36B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7CB9FF7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Heavier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C4AA3D" w14:textId="0E9B222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1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C3A207" w14:textId="720EEEC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1.26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42BC566" w14:textId="16723D8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0.56, 2.85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40D89B" w14:textId="5E3E973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C2AA7F" w14:textId="1F4D3D3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F138B19" w14:textId="17C6802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0.96, 2.00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68C4912" w14:textId="35028D5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DC36EA" w14:textId="185E129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2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1.53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33A71E" w14:textId="1234CE3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1.03, 2.27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9F0A56" w14:textId="50600E3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5C2FF4" w14:textId="641B62F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8A86BA6" w14:textId="35B8F25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1.04, 2.36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0368823" w14:textId="4304AD6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3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2.07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116F79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</w:tr>
      <w:tr w:rsidR="001B0F7C" w:rsidRPr="00376694" w14:paraId="5F7DCFF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7B7034B" w14:textId="5ADBAF1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24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Unknown</w:t>
            </w: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24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064025" w14:textId="62FE048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D7947F" w14:textId="0335A74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4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68A9CD" w14:textId="4CC32C2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46D2E5" w14:textId="5DAF8B6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58896" w14:textId="214853D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525C3D2" w14:textId="47C099F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E043DD" w14:textId="74DAF6A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98483C" w14:textId="36BB007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17DC31" w14:textId="1F468DC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5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673F0E" w14:textId="7325448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EAF491" w14:textId="6A21E01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3AB561E0" w14:textId="3FE7DF2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78AA50" w14:textId="065C73F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F2A9408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3F0107C8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8A14259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6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Ever not having enough to eat during childhood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7B52EE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F296560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2309D0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787D7A" w14:textId="42DEA1A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726D57" w14:textId="71ED054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D9690A" w14:textId="2CF0145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9F7494" w14:textId="2EF4555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484AB4" w14:textId="6E7B128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C669576" w14:textId="0282545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7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680A0F1" w14:textId="4F6E72C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FAB058E" w14:textId="16A0951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AF87AD8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5944C6A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No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44404B" w14:textId="0092795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636984" w14:textId="19DAA86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3D8DA" w14:textId="111CA88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8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32EC3F" w14:textId="3B72F50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174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9E30E8" w14:textId="33E57A1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C73696" w14:textId="7CAEA0C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7DAA36" w14:textId="7E5701B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155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F79856" w14:textId="7A40275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9BCFFF" w14:textId="43CD333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2871852" w14:textId="05FB0A4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29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146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BCBB7C" w14:textId="3D50690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A7158A3" w14:textId="752DCFA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9626831" w14:textId="635CF35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43E6C1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4E9995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98D6658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Yes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9C0872" w14:textId="75D758F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0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FCEC63" w14:textId="6D927EE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0545D0" w14:textId="6504281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0.87, 4.79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543114" w14:textId="2894369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EB910D" w14:textId="541D08D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1.6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286FD2" w14:textId="48B9708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1.05, 2.42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9B1F4A" w14:textId="313031B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1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0C457B" w14:textId="1EE9626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D2533B" w14:textId="4F9BAAE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0.85, 2.19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CFC637" w14:textId="460D845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F40645" w14:textId="1DFDA41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0A15A2F" w14:textId="6405F17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2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0.80, 2.17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0DA41A" w14:textId="64FF653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2.73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B5D49EC" w14:textId="47C1CB7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1.56</w:t>
            </w:r>
          </w:p>
        </w:tc>
      </w:tr>
      <w:tr w:rsidR="001B0F7C" w:rsidRPr="00376694" w14:paraId="7DD3802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0AD21DB" w14:textId="5A3ACFB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33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Unknown</w:t>
            </w: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33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F8BAAD" w14:textId="4780AF0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1E832C" w14:textId="3E7E4F1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3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9B006F" w14:textId="028F2C5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6C66CE" w14:textId="79EDF69F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B0EDCA" w14:textId="5F760F39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E9F2916" w14:textId="6E75312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0A91392" w14:textId="6F05B7F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607C90" w14:textId="2FB69A9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4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9786D1" w14:textId="655D6FA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BC5FC" w14:textId="5C5C6FE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872805" w14:textId="3F38E04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1708A1" w14:textId="3F15B6D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BB2E6E6" w14:textId="4C4A1B9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50DA4D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5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9596C63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E8639C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Highest household education level at age 13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F4232DC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9A5FDF0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0B95C4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608D0D1" w14:textId="20EBB4E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3FD2C5" w14:textId="0D87049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85982C" w14:textId="0FC6E69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2BAA34" w14:textId="06A16BD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2D34AD" w14:textId="79B2188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6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4ABBFF" w14:textId="4064BB1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B1B0CBC" w14:textId="36DBAB1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C4861B" w14:textId="3D7BF67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1D49B73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69FDCBF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Highschool or GED or less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DE44981" w14:textId="3A8BDC1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E4A399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364CDDF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7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3A9AB5" w14:textId="7646500B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4E0285" w14:textId="0E22446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9064" w14:textId="2C50981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BD1AA" w14:textId="2B956C25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A753A2" w14:textId="467C421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8401E7B" w14:textId="5140E2D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8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E2A1B" w14:textId="4A51187C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0203FA" w14:textId="3E3AFC3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745F9A88" w14:textId="5CEF1051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2B85868" w14:textId="03D308B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5245124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</w:p>
        </w:tc>
      </w:tr>
      <w:tr w:rsidR="001B0F7C" w:rsidRPr="00376694" w14:paraId="777964F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0073484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39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Some college or associate or technical degree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767CE1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A17DCF" w14:textId="087D3AB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1.08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1643F46" w14:textId="47E5EE9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0.49, 2.39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DDC286F" w14:textId="63F9B0D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081985" w14:textId="3CD59BA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0.89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C7CC12" w14:textId="1405C7F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0.61, 1.30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3B243A" w14:textId="79974EF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0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E97C72" w14:textId="46A03E0A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57DDCF" w14:textId="117E750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0.58, 1.30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E5111D" w14:textId="1352CC4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29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CE40E1" w14:textId="11B167BD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9BCC30" w14:textId="47740EE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1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0.56, 1.30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EF4F5BF" w14:textId="24C9C8F6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1.38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68495F4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</w:t>
            </w:r>
          </w:p>
        </w:tc>
      </w:tr>
      <w:tr w:rsidR="001B0F7C" w:rsidRPr="00376694" w14:paraId="6C182C2B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72341D5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Bachelor's degree or higher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EA143A5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AD04C8" w14:textId="69001A28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2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79D3F99" w14:textId="5941C4E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0.26, 1.28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9DD3B4" w14:textId="364E84A3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CF9BCC" w14:textId="185CCCD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98C12A" w14:textId="6CFF66E4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0.57, 1.13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42932C" w14:textId="58CD8150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4F96A" w14:textId="54BE4902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3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0.78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B15011" w14:textId="62ED1C6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0.54, 1.13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59800E" w14:textId="4147DFF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40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9277CC" w14:textId="3F62ABE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0.77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70A975E" w14:textId="5F0DA96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0.53, 1.12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C5DA4DA" w14:textId="6BF2592E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4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1.99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89FF68" w14:textId="77777777" w:rsidR="00C469E2" w:rsidRPr="00376694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1.22</w:t>
            </w:r>
          </w:p>
        </w:tc>
      </w:tr>
      <w:tr w:rsidR="001B0F7C" w:rsidRPr="00376694" w14:paraId="0F7EBE25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636355" w14:textId="4D4878E2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45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    Unknown</w:t>
            </w: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45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E69B81" w14:textId="77777777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E885CB" w14:textId="77777777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61A618" w14:textId="77777777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5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DCF8C" w14:textId="676352BF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7FE5C2" w14:textId="48242F46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9E0A49" w14:textId="556C8CAD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40251B" w14:textId="45019709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CDC49C2" w14:textId="535C7909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A068639" w14:textId="1D9C4196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6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57FE04" w14:textId="7AD6706A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0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5B8B9F7" w14:textId="0E8CDFE0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2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3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AC322C1" w14:textId="4D7559AF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4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5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1920DA" w14:textId="27EAD637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6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7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E0E23C3" w14:textId="20125B05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8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  <w:rPrChange w:id="2479" w:author="Tran, Thi-Van-Trinh (NIH/NCI) [F]" w:date="2024-09-01T23:50:00Z" w16du:dateUtc="2024-09-02T03:50:00Z">
                  <w:rPr>
                    <w:rFonts w:ascii="Segoe UI" w:eastAsiaTheme="minorHAnsi" w:hAnsi="Segoe UI" w:cs="Segoe UI"/>
                    <w:color w:val="333333"/>
                    <w:sz w:val="16"/>
                    <w:szCs w:val="16"/>
                    <w:lang w:eastAsia="en-US"/>
                    <w14:ligatures w14:val="standardContextual"/>
                  </w:rPr>
                </w:rPrChange>
              </w:rPr>
              <w:t>—</w:t>
            </w:r>
          </w:p>
        </w:tc>
      </w:tr>
      <w:tr w:rsidR="002D6CEB" w:rsidRPr="00376694" w14:paraId="393B36CC" w14:textId="77777777" w:rsidTr="001B0F7C">
        <w:tblPrEx>
          <w:tblW w:w="12870" w:type="dxa"/>
          <w:tblLayout w:type="fixed"/>
          <w:tblLook w:val="0000" w:firstRow="0" w:lastRow="0" w:firstColumn="0" w:lastColumn="0" w:noHBand="0" w:noVBand="0"/>
          <w:tblPrExChange w:id="2480" w:author="Tran, Thi-Van-Trinh (NIH/NCI) [F]" w:date="2024-09-01T23:51:00Z" w16du:dateUtc="2024-09-02T03:51:00Z">
            <w:tblPrEx>
              <w:tblW w:w="14535" w:type="dxa"/>
              <w:tblInd w:w="-630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0"/>
          <w:trPrChange w:id="2481" w:author="Tran, Thi-Van-Trinh (NIH/NCI) [F]" w:date="2024-09-01T23:51:00Z" w16du:dateUtc="2024-09-02T03:51:00Z">
            <w:trPr>
              <w:wAfter w:w="31" w:type="dxa"/>
              <w:trHeight w:val="20"/>
            </w:trPr>
          </w:trPrChange>
        </w:trPr>
        <w:tc>
          <w:tcPr>
            <w:tcW w:w="12870" w:type="dxa"/>
            <w:gridSpan w:val="16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  <w:tcPrChange w:id="2482" w:author="Tran, Thi-Van-Trinh (NIH/NCI) [F]" w:date="2024-09-01T23:51:00Z" w16du:dateUtc="2024-09-02T03:51:00Z">
              <w:tcPr>
                <w:tcW w:w="14504" w:type="dxa"/>
                <w:gridSpan w:val="17"/>
                <w:tcBorders>
                  <w:top w:val="nil"/>
                  <w:left w:val="nil"/>
                  <w:bottom w:val="single" w:sz="12" w:space="0" w:color="969696"/>
                  <w:right w:val="nil"/>
                </w:tcBorders>
                <w:shd w:val="solid" w:color="FFFFFF" w:fill="auto"/>
              </w:tcPr>
            </w:tcPrChange>
          </w:tcPr>
          <w:p w14:paraId="7E71F314" w14:textId="6FE45628" w:rsidR="002D6CEB" w:rsidRPr="00376694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3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4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HR = Hazard Ratio, CI = Confidence Interval. The risk estimates are shown when there were at least 5 cases.</w:t>
            </w:r>
          </w:p>
          <w:p w14:paraId="748748A3" w14:textId="06A8D45E" w:rsidR="002D6CEB" w:rsidRPr="00376694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5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6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Multivariable models used attained age as the timescale and were adjusted for</w:t>
            </w:r>
            <w:r w:rsidR="002466AE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 xml:space="preserve"> </w:t>
            </w:r>
            <w:r w:rsidR="002466AE" w:rsidRPr="002466AE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self-identified</w:t>
            </w: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7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 xml:space="preserve"> race/ethnicity</w:t>
            </w:r>
          </w:p>
          <w:p w14:paraId="04FA9785" w14:textId="75980552" w:rsidR="002D6CEB" w:rsidRPr="00376694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88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</w:pPr>
            <w:r w:rsidRPr="00376694">
              <w:rPr>
                <w:rFonts w:ascii="Segoe UI" w:eastAsia="Times New Roman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:rPrChange w:id="2489" w:author="Tran, Thi-Van-Trinh (NIH/NCI) [F]" w:date="2024-09-01T23:50:00Z" w16du:dateUtc="2024-09-02T03:50:00Z">
                  <w:rPr>
                    <w:rFonts w:ascii="Segoe UI" w:eastAsia="Times New Roman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</w:rPr>
                </w:rPrChange>
              </w:rPr>
              <w:t>1</w:t>
            </w: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90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E-values for the limit of the confidence interval closest to the null</w:t>
            </w:r>
          </w:p>
          <w:p w14:paraId="6389D19C" w14:textId="7B432243" w:rsidR="002D6CEB" w:rsidRPr="00376694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  <w:rPrChange w:id="2491" w:author="Tran, Thi-Van-Trinh (NIH/NCI) [F]" w:date="2024-09-01T23:50:00Z" w16du:dateUtc="2024-09-02T03:50:00Z">
                  <w:rPr>
                    <w:rFonts w:ascii="Segoe UI" w:eastAsiaTheme="minorHAnsi" w:hAnsi="Segoe UI" w:cs="Segoe UI"/>
                    <w:i/>
                    <w:iCs/>
                    <w:color w:val="333333"/>
                    <w:sz w:val="16"/>
                    <w:szCs w:val="16"/>
                    <w:vertAlign w:val="superscript"/>
                    <w:lang w:eastAsia="en-US"/>
                    <w14:ligatures w14:val="standardContextual"/>
                  </w:rPr>
                </w:rPrChange>
              </w:rPr>
            </w:pP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vertAlign w:val="superscript"/>
                <w:lang w:eastAsia="en-US"/>
                <w:rPrChange w:id="2492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vertAlign w:val="superscript"/>
                    <w:lang w:eastAsia="en-US"/>
                  </w:rPr>
                </w:rPrChange>
              </w:rPr>
              <w:t>2</w:t>
            </w:r>
            <w:r w:rsidRPr="00376694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  <w:rPrChange w:id="2493" w:author="Tran, Thi-Van-Trinh (NIH/NCI) [F]" w:date="2024-09-01T23:50:00Z" w16du:dateUtc="2024-09-02T03:50:00Z">
                  <w:rPr>
                    <w:rFonts w:ascii="Segoe UI" w:eastAsia="Times New Roman" w:hAnsi="Segoe UI" w:cs="Segoe UI"/>
                    <w:color w:val="333333"/>
                    <w:sz w:val="16"/>
                    <w:szCs w:val="16"/>
                    <w:lang w:eastAsia="en-US"/>
                  </w:rPr>
                </w:rPrChange>
              </w:rPr>
              <w:t> Results for “Unknown” categories of are not shown</w:t>
            </w:r>
          </w:p>
        </w:tc>
      </w:tr>
    </w:tbl>
    <w:p w14:paraId="2FB203E1" w14:textId="77777777" w:rsidR="00353EA9" w:rsidRPr="00B06813" w:rsidRDefault="00353EA9" w:rsidP="00353EA9"/>
    <w:p w14:paraId="1303ACF5" w14:textId="77777777" w:rsidR="00253A50" w:rsidRPr="00E73EA5" w:rsidRDefault="00253A50" w:rsidP="005B59DF">
      <w:pPr>
        <w:rPr>
          <w:rFonts w:ascii="Segoe UI" w:hAnsi="Segoe UI" w:cs="Segoe UI"/>
          <w:sz w:val="16"/>
          <w:szCs w:val="16"/>
        </w:rPr>
      </w:pPr>
    </w:p>
    <w:sectPr w:rsidR="00253A50" w:rsidRPr="00E73EA5" w:rsidSect="00683972">
      <w:pgSz w:w="15840" w:h="12240" w:orient="landscape"/>
      <w:pgMar w:top="720" w:right="108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roisi, Rebecca (NIH/NCI) [E]" w:date="2024-08-22T10:47:00Z" w:initials="RT">
    <w:p w14:paraId="588EE74F" w14:textId="77777777" w:rsidR="002B6909" w:rsidRDefault="002B6909" w:rsidP="002B6909">
      <w:pPr>
        <w:pStyle w:val="CommentText"/>
      </w:pPr>
      <w:r>
        <w:rPr>
          <w:rStyle w:val="CommentReference"/>
        </w:rPr>
        <w:annotationRef/>
      </w:r>
      <w:r>
        <w:t>If women with invasive cancer are excluded, who are the 55 who had cancer treatment?  Could the treatment been for another condition?</w:t>
      </w:r>
    </w:p>
  </w:comment>
  <w:comment w:id="2" w:author="O'Brien, Katie (NIH/NIEHS) [E]" w:date="2024-08-30T15:45:00Z" w:initials="MOU">
    <w:p w14:paraId="42F87DE9" w14:textId="77777777" w:rsidR="00E50E12" w:rsidRDefault="00E50E12" w:rsidP="00E50E1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would consider omitting this figure - it doesn’t really add anything</w:t>
      </w:r>
    </w:p>
  </w:comment>
  <w:comment w:id="50" w:author="O'Brien, Katie (NIH/NIEHS) [E]" w:date="2024-08-30T16:35:00Z" w:initials="MOU">
    <w:p w14:paraId="341B4B6C" w14:textId="77777777" w:rsidR="00EC4FFB" w:rsidRDefault="00EC4FFB" w:rsidP="00A111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Here and throughout tables I recommend rounding to the nearest %</w:t>
      </w:r>
    </w:p>
  </w:comment>
  <w:comment w:id="106" w:author="Troisi, Rebecca (NIH/NCI) [E]" w:date="2024-08-22T11:33:00Z" w:initials="RT">
    <w:p w14:paraId="09895080" w14:textId="7D305CC2" w:rsidR="00EC4FFB" w:rsidRDefault="00EC4FFB" w:rsidP="00B85191">
      <w:pPr>
        <w:pStyle w:val="CommentText"/>
      </w:pPr>
      <w:r>
        <w:rPr>
          <w:rStyle w:val="CommentReference"/>
        </w:rPr>
        <w:annotationRef/>
      </w:r>
      <w:r>
        <w:t>BMI is included here but not in table 2. Conversely, relative height and weight are included in table 2 but not table 1.</w:t>
      </w:r>
    </w:p>
  </w:comment>
  <w:comment w:id="107" w:author="Tran, Thi-Van-Trinh (NIH/NCI) [F]" w:date="2024-09-03T10:44:00Z" w:initials="TT">
    <w:p w14:paraId="71402ABD" w14:textId="77777777" w:rsidR="005401ED" w:rsidRDefault="005401ED" w:rsidP="005401ED">
      <w:pPr>
        <w:pStyle w:val="CommentText"/>
      </w:pPr>
      <w:r>
        <w:rPr>
          <w:rStyle w:val="CommentReference"/>
        </w:rPr>
        <w:annotationRef/>
      </w:r>
      <w:r>
        <w:t>BMI was measured at baseline. Since we are interested in childhood and adolescent exposures, I considered baseline BMI as an effect modifier in our analyses.</w:t>
      </w:r>
    </w:p>
  </w:comment>
  <w:comment w:id="286" w:author="O'Brien, Katie (NIH/NIEHS) [E]" w:date="2024-08-30T16:50:00Z" w:initials="MOU">
    <w:p w14:paraId="5913D605" w14:textId="0ABDD135" w:rsidR="00134E47" w:rsidRDefault="00134E47" w:rsidP="00134E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These tables are nicely organized</w:t>
      </w:r>
    </w:p>
  </w:comment>
  <w:comment w:id="344" w:author="O'Brien, Katie (NIH/NIEHS) [E]" w:date="2024-08-30T16:46:00Z" w:initials="MOU">
    <w:p w14:paraId="02514A96" w14:textId="1A9F4E82" w:rsidR="00134E47" w:rsidRDefault="00134E47" w:rsidP="00134E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Could just put missing as a footnote and save yourself some space in this table</w:t>
      </w:r>
    </w:p>
  </w:comment>
  <w:comment w:id="472" w:author="O'Brien, Katie (NIH/NIEHS) [E]" w:date="2024-08-30T16:44:00Z" w:initials="MOU">
    <w:p w14:paraId="2C45CC33" w14:textId="655E0603" w:rsidR="0020337E" w:rsidRDefault="0020337E" w:rsidP="00A111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I’m guessing this is the non-missing sample size, but a mean (STD) would be much more informative</w:t>
      </w:r>
    </w:p>
  </w:comment>
  <w:comment w:id="583" w:author="O'Brien, Katie (NIH/NIEHS) [E]" w:date="2024-08-30T16:44:00Z" w:initials="MOU">
    <w:p w14:paraId="360E083D" w14:textId="77777777" w:rsidR="0020337E" w:rsidRDefault="0020337E" w:rsidP="00134E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Mean?</w:t>
      </w:r>
    </w:p>
  </w:comment>
  <w:comment w:id="696" w:author="O'Brien, Katie (NIH/NIEHS) [E]" w:date="2024-08-30T16:44:00Z" w:initials="MOU">
    <w:p w14:paraId="3213A13E" w14:textId="77777777" w:rsidR="0020337E" w:rsidRDefault="0020337E" w:rsidP="00134E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Mean?</w:t>
      </w:r>
    </w:p>
  </w:comment>
  <w:comment w:id="1032" w:author="Troisi, Rebecca (NIH/NCI) [E]" w:date="2024-08-22T11:33:00Z" w:initials="RT">
    <w:p w14:paraId="6DD5CF95" w14:textId="18053F27" w:rsidR="0020337E" w:rsidRDefault="0020337E" w:rsidP="00BC723D">
      <w:pPr>
        <w:pStyle w:val="CommentText"/>
      </w:pPr>
      <w:r>
        <w:rPr>
          <w:rStyle w:val="CommentReference"/>
        </w:rPr>
        <w:annotationRef/>
      </w:r>
      <w:r>
        <w:t>See comment in text about OC start age</w:t>
      </w:r>
    </w:p>
  </w:comment>
  <w:comment w:id="1974" w:author="O'Brien, Katie (NIH/NIEHS) [E]" w:date="2024-08-30T16:55:00Z" w:initials="MOU">
    <w:p w14:paraId="3517E594" w14:textId="77777777" w:rsidR="0020337E" w:rsidRDefault="0020337E" w:rsidP="00EF7BFF">
      <w:r>
        <w:rPr>
          <w:rStyle w:val="CommentReference"/>
        </w:rPr>
        <w:annotationRef/>
      </w:r>
      <w:r>
        <w:rPr>
          <w:sz w:val="20"/>
          <w:szCs w:val="20"/>
        </w:rPr>
        <w:t>Still not totally sure about this</w:t>
      </w:r>
    </w:p>
  </w:comment>
  <w:comment w:id="1976" w:author="O'Brien, Katie (NIH/NIEHS) [E]" w:date="2024-08-30T17:25:00Z" w:initials="MOU">
    <w:p w14:paraId="4BD58662" w14:textId="77777777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was a priori reason for doing this model? Need to justify in text</w:t>
      </w:r>
    </w:p>
  </w:comment>
  <w:comment w:id="1980" w:author="O'Brien, Katie (NIH/NIEHS) [E]" w:date="2024-08-30T17:35:00Z" w:initials="MOU">
    <w:p w14:paraId="27B19D4F" w14:textId="77777777" w:rsidR="00654950" w:rsidRDefault="00654950" w:rsidP="0065495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Could re-define as “childhood urbanicity” here and above or include options here. This and “household composition” are somewhat vague terms</w:t>
      </w:r>
    </w:p>
  </w:comment>
  <w:comment w:id="1983" w:author="O'Brien, Katie (NIH/NIEHS) [E]" w:date="2024-08-30T17:26:00Z" w:initials="MOU">
    <w:p w14:paraId="62759740" w14:textId="678BF6AC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put your HRs on the log scale so that the confidence intervals are symmetrical</w:t>
      </w:r>
    </w:p>
  </w:comment>
  <w:comment w:id="1988" w:author="O'Brien, Katie (NIH/NIEHS) [E]" w:date="2024-08-30T17:31:00Z" w:initials="MOU">
    <w:p w14:paraId="05ED9A29" w14:textId="77777777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p-for interaction values?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8EE74F" w15:done="1"/>
  <w15:commentEx w15:paraId="42F87DE9" w15:done="0"/>
  <w15:commentEx w15:paraId="341B4B6C" w15:done="1"/>
  <w15:commentEx w15:paraId="09895080" w15:done="1"/>
  <w15:commentEx w15:paraId="71402ABD" w15:paraIdParent="09895080" w15:done="1"/>
  <w15:commentEx w15:paraId="5913D605" w15:done="1"/>
  <w15:commentEx w15:paraId="02514A96" w15:done="1"/>
  <w15:commentEx w15:paraId="2C45CC33" w15:done="0"/>
  <w15:commentEx w15:paraId="360E083D" w15:done="0"/>
  <w15:commentEx w15:paraId="3213A13E" w15:done="0"/>
  <w15:commentEx w15:paraId="6DD5CF95" w15:done="0"/>
  <w15:commentEx w15:paraId="3517E594" w15:done="0"/>
  <w15:commentEx w15:paraId="4BD58662" w15:done="1"/>
  <w15:commentEx w15:paraId="27B19D4F" w15:done="1"/>
  <w15:commentEx w15:paraId="62759740" w15:done="1"/>
  <w15:commentEx w15:paraId="05ED9A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809DE8" w16cex:dateUtc="2024-08-22T14:47:00Z"/>
  <w16cex:commentExtensible w16cex:durableId="037399D2" w16cex:dateUtc="2024-08-30T19:45:00Z"/>
  <w16cex:commentExtensible w16cex:durableId="0241161F" w16cex:dateUtc="2024-08-30T20:35:00Z"/>
  <w16cex:commentExtensible w16cex:durableId="688053D4" w16cex:dateUtc="2024-08-22T15:33:00Z"/>
  <w16cex:commentExtensible w16cex:durableId="2003CD70" w16cex:dateUtc="2024-09-03T14:44:00Z"/>
  <w16cex:commentExtensible w16cex:durableId="28C22DFA" w16cex:dateUtc="2024-08-30T20:50:00Z"/>
  <w16cex:commentExtensible w16cex:durableId="2DCC1A4D" w16cex:dateUtc="2024-08-30T20:46:00Z"/>
  <w16cex:commentExtensible w16cex:durableId="75C36517" w16cex:dateUtc="2024-08-30T20:44:00Z"/>
  <w16cex:commentExtensible w16cex:durableId="128A1B21" w16cex:dateUtc="2024-08-30T20:44:00Z"/>
  <w16cex:commentExtensible w16cex:durableId="00076FEC" w16cex:dateUtc="2024-08-30T20:44:00Z"/>
  <w16cex:commentExtensible w16cex:durableId="281CF000" w16cex:dateUtc="2024-08-22T15:33:00Z"/>
  <w16cex:commentExtensible w16cex:durableId="3210078B" w16cex:dateUtc="2024-08-30T20:55:00Z"/>
  <w16cex:commentExtensible w16cex:durableId="30D27686" w16cex:dateUtc="2024-08-30T21:25:00Z"/>
  <w16cex:commentExtensible w16cex:durableId="064E70AA" w16cex:dateUtc="2024-08-30T21:35:00Z"/>
  <w16cex:commentExtensible w16cex:durableId="63D2C233" w16cex:dateUtc="2024-08-30T21:26:00Z"/>
  <w16cex:commentExtensible w16cex:durableId="292EFA37" w16cex:dateUtc="2024-08-30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8EE74F" w16cid:durableId="11809DE8"/>
  <w16cid:commentId w16cid:paraId="42F87DE9" w16cid:durableId="037399D2"/>
  <w16cid:commentId w16cid:paraId="341B4B6C" w16cid:durableId="0241161F"/>
  <w16cid:commentId w16cid:paraId="09895080" w16cid:durableId="688053D4"/>
  <w16cid:commentId w16cid:paraId="71402ABD" w16cid:durableId="2003CD70"/>
  <w16cid:commentId w16cid:paraId="5913D605" w16cid:durableId="28C22DFA"/>
  <w16cid:commentId w16cid:paraId="02514A96" w16cid:durableId="2DCC1A4D"/>
  <w16cid:commentId w16cid:paraId="2C45CC33" w16cid:durableId="75C36517"/>
  <w16cid:commentId w16cid:paraId="360E083D" w16cid:durableId="128A1B21"/>
  <w16cid:commentId w16cid:paraId="3213A13E" w16cid:durableId="00076FEC"/>
  <w16cid:commentId w16cid:paraId="6DD5CF95" w16cid:durableId="281CF000"/>
  <w16cid:commentId w16cid:paraId="3517E594" w16cid:durableId="3210078B"/>
  <w16cid:commentId w16cid:paraId="4BD58662" w16cid:durableId="30D27686"/>
  <w16cid:commentId w16cid:paraId="27B19D4F" w16cid:durableId="064E70AA"/>
  <w16cid:commentId w16cid:paraId="62759740" w16cid:durableId="63D2C233"/>
  <w16cid:commentId w16cid:paraId="05ED9A29" w16cid:durableId="292EFA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1AAFF" w14:textId="77777777" w:rsidR="00E638B5" w:rsidRDefault="00E638B5" w:rsidP="00EA2C1B">
      <w:pPr>
        <w:spacing w:after="0" w:line="240" w:lineRule="auto"/>
      </w:pPr>
      <w:r>
        <w:separator/>
      </w:r>
    </w:p>
  </w:endnote>
  <w:endnote w:type="continuationSeparator" w:id="0">
    <w:p w14:paraId="0D1979B9" w14:textId="77777777" w:rsidR="00E638B5" w:rsidRDefault="00E638B5" w:rsidP="00E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E4F6D" w14:textId="77777777" w:rsidR="00E638B5" w:rsidRDefault="00E638B5" w:rsidP="00EA2C1B">
      <w:pPr>
        <w:spacing w:after="0" w:line="240" w:lineRule="auto"/>
      </w:pPr>
      <w:r>
        <w:separator/>
      </w:r>
    </w:p>
  </w:footnote>
  <w:footnote w:type="continuationSeparator" w:id="0">
    <w:p w14:paraId="138886BA" w14:textId="77777777" w:rsidR="00E638B5" w:rsidRDefault="00E638B5" w:rsidP="00EA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ADE"/>
    <w:multiLevelType w:val="multilevel"/>
    <w:tmpl w:val="86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03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roisi, Rebecca (NIH/NCI) [E]">
    <w15:presenceInfo w15:providerId="AD" w15:userId="S::troisir@nih.gov::e6a1cdfd-a317-4fa9-83a1-f81b1ea72adf"/>
  </w15:person>
  <w15:person w15:author="Tran, Thi-Van-Trinh (NIH/NCI) [F]">
    <w15:presenceInfo w15:providerId="AD" w15:userId="S::trant4@nih.gov::c094b00c-c3c6-4a76-b24b-75401b243d6a"/>
  </w15:person>
  <w15:person w15:author="O'Brien, Katie (NIH/NIEHS) [E]">
    <w15:presenceInfo w15:providerId="AD" w15:userId="S::obrienkm2@nih.gov::4898380d-0ef2-4816-a5e4-b5702e07e0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0"/>
    <w:rsid w:val="0000364C"/>
    <w:rsid w:val="00003AFB"/>
    <w:rsid w:val="00017281"/>
    <w:rsid w:val="00020BB0"/>
    <w:rsid w:val="00030A44"/>
    <w:rsid w:val="00032382"/>
    <w:rsid w:val="00040F1F"/>
    <w:rsid w:val="00055B84"/>
    <w:rsid w:val="000610C5"/>
    <w:rsid w:val="00065225"/>
    <w:rsid w:val="00076709"/>
    <w:rsid w:val="00076A2F"/>
    <w:rsid w:val="00084FB1"/>
    <w:rsid w:val="000871B0"/>
    <w:rsid w:val="0009288A"/>
    <w:rsid w:val="000A4F42"/>
    <w:rsid w:val="000A7C85"/>
    <w:rsid w:val="000B1EB2"/>
    <w:rsid w:val="000C788E"/>
    <w:rsid w:val="000D0AC0"/>
    <w:rsid w:val="000D15AF"/>
    <w:rsid w:val="000D19FC"/>
    <w:rsid w:val="000D4CC4"/>
    <w:rsid w:val="000D6170"/>
    <w:rsid w:val="000E032A"/>
    <w:rsid w:val="000E2778"/>
    <w:rsid w:val="000E3671"/>
    <w:rsid w:val="000F2281"/>
    <w:rsid w:val="000F3158"/>
    <w:rsid w:val="000F5034"/>
    <w:rsid w:val="001028B4"/>
    <w:rsid w:val="00105A02"/>
    <w:rsid w:val="00107C20"/>
    <w:rsid w:val="00110251"/>
    <w:rsid w:val="00112C79"/>
    <w:rsid w:val="0011510F"/>
    <w:rsid w:val="001222FF"/>
    <w:rsid w:val="00133853"/>
    <w:rsid w:val="00134BEB"/>
    <w:rsid w:val="00134E47"/>
    <w:rsid w:val="00137277"/>
    <w:rsid w:val="001414F8"/>
    <w:rsid w:val="001419AE"/>
    <w:rsid w:val="0014373C"/>
    <w:rsid w:val="0016351C"/>
    <w:rsid w:val="00170A4C"/>
    <w:rsid w:val="00172FE5"/>
    <w:rsid w:val="00175BAC"/>
    <w:rsid w:val="00181168"/>
    <w:rsid w:val="001B0F7C"/>
    <w:rsid w:val="001B240E"/>
    <w:rsid w:val="001B44C2"/>
    <w:rsid w:val="001B66E0"/>
    <w:rsid w:val="001B6E3E"/>
    <w:rsid w:val="001B7A6E"/>
    <w:rsid w:val="001B7DDC"/>
    <w:rsid w:val="001C253C"/>
    <w:rsid w:val="001C659F"/>
    <w:rsid w:val="001D049F"/>
    <w:rsid w:val="001D2C13"/>
    <w:rsid w:val="001D2D0E"/>
    <w:rsid w:val="001D2F5A"/>
    <w:rsid w:val="001D5E43"/>
    <w:rsid w:val="001E5C0B"/>
    <w:rsid w:val="001F4946"/>
    <w:rsid w:val="001F7F6D"/>
    <w:rsid w:val="0020337E"/>
    <w:rsid w:val="00204A51"/>
    <w:rsid w:val="00204FC4"/>
    <w:rsid w:val="00212AF0"/>
    <w:rsid w:val="00214249"/>
    <w:rsid w:val="0021458A"/>
    <w:rsid w:val="00217A03"/>
    <w:rsid w:val="002225D9"/>
    <w:rsid w:val="00224D54"/>
    <w:rsid w:val="00224F2D"/>
    <w:rsid w:val="0023168F"/>
    <w:rsid w:val="002325EA"/>
    <w:rsid w:val="00234B1A"/>
    <w:rsid w:val="002445BF"/>
    <w:rsid w:val="002466AE"/>
    <w:rsid w:val="00253A50"/>
    <w:rsid w:val="002555E3"/>
    <w:rsid w:val="002568B5"/>
    <w:rsid w:val="00261117"/>
    <w:rsid w:val="0026141B"/>
    <w:rsid w:val="002700F2"/>
    <w:rsid w:val="00270B40"/>
    <w:rsid w:val="00273679"/>
    <w:rsid w:val="002804C2"/>
    <w:rsid w:val="00280EF3"/>
    <w:rsid w:val="002814C5"/>
    <w:rsid w:val="00283EC2"/>
    <w:rsid w:val="002A5EA1"/>
    <w:rsid w:val="002A7BA2"/>
    <w:rsid w:val="002B5154"/>
    <w:rsid w:val="002B6909"/>
    <w:rsid w:val="002D5527"/>
    <w:rsid w:val="002D6CEB"/>
    <w:rsid w:val="002E31DB"/>
    <w:rsid w:val="002E5E6C"/>
    <w:rsid w:val="002F398B"/>
    <w:rsid w:val="002F756C"/>
    <w:rsid w:val="003107B7"/>
    <w:rsid w:val="00312DD8"/>
    <w:rsid w:val="00315A9C"/>
    <w:rsid w:val="003162F7"/>
    <w:rsid w:val="00321D70"/>
    <w:rsid w:val="00325F61"/>
    <w:rsid w:val="003262A2"/>
    <w:rsid w:val="00327260"/>
    <w:rsid w:val="00337B71"/>
    <w:rsid w:val="00347D39"/>
    <w:rsid w:val="00353EA9"/>
    <w:rsid w:val="003600D1"/>
    <w:rsid w:val="00362C37"/>
    <w:rsid w:val="0036364B"/>
    <w:rsid w:val="00376694"/>
    <w:rsid w:val="003979EC"/>
    <w:rsid w:val="003A66E7"/>
    <w:rsid w:val="003B06C5"/>
    <w:rsid w:val="003D1C49"/>
    <w:rsid w:val="003D6B2E"/>
    <w:rsid w:val="003D6BA1"/>
    <w:rsid w:val="003E1B07"/>
    <w:rsid w:val="003E234A"/>
    <w:rsid w:val="003F4745"/>
    <w:rsid w:val="0040322B"/>
    <w:rsid w:val="00410F40"/>
    <w:rsid w:val="00413DBE"/>
    <w:rsid w:val="004140F8"/>
    <w:rsid w:val="004148C0"/>
    <w:rsid w:val="00417AC3"/>
    <w:rsid w:val="004224AD"/>
    <w:rsid w:val="00422F36"/>
    <w:rsid w:val="00423805"/>
    <w:rsid w:val="00423E48"/>
    <w:rsid w:val="0042682A"/>
    <w:rsid w:val="0043354A"/>
    <w:rsid w:val="004342B5"/>
    <w:rsid w:val="00440E20"/>
    <w:rsid w:val="004476E2"/>
    <w:rsid w:val="00447E82"/>
    <w:rsid w:val="00463650"/>
    <w:rsid w:val="00464DF0"/>
    <w:rsid w:val="004676D2"/>
    <w:rsid w:val="00467BA5"/>
    <w:rsid w:val="00471028"/>
    <w:rsid w:val="00472C7A"/>
    <w:rsid w:val="00473BEB"/>
    <w:rsid w:val="00476021"/>
    <w:rsid w:val="00481FB0"/>
    <w:rsid w:val="004856AB"/>
    <w:rsid w:val="004870F5"/>
    <w:rsid w:val="004A251C"/>
    <w:rsid w:val="004B78D0"/>
    <w:rsid w:val="004C02E7"/>
    <w:rsid w:val="004D053F"/>
    <w:rsid w:val="004E2FF5"/>
    <w:rsid w:val="004F3027"/>
    <w:rsid w:val="004F4625"/>
    <w:rsid w:val="004F690F"/>
    <w:rsid w:val="004F708F"/>
    <w:rsid w:val="00502ED4"/>
    <w:rsid w:val="00505C85"/>
    <w:rsid w:val="00510860"/>
    <w:rsid w:val="00511A04"/>
    <w:rsid w:val="0052621A"/>
    <w:rsid w:val="00530E89"/>
    <w:rsid w:val="005328BE"/>
    <w:rsid w:val="00534832"/>
    <w:rsid w:val="005401ED"/>
    <w:rsid w:val="00541175"/>
    <w:rsid w:val="005425F9"/>
    <w:rsid w:val="005426E0"/>
    <w:rsid w:val="00553C13"/>
    <w:rsid w:val="005542ED"/>
    <w:rsid w:val="00557B4F"/>
    <w:rsid w:val="00557C09"/>
    <w:rsid w:val="0056206C"/>
    <w:rsid w:val="00562CC0"/>
    <w:rsid w:val="00570A79"/>
    <w:rsid w:val="005730CE"/>
    <w:rsid w:val="0058432E"/>
    <w:rsid w:val="00585F31"/>
    <w:rsid w:val="005A35E1"/>
    <w:rsid w:val="005A76D7"/>
    <w:rsid w:val="005B369B"/>
    <w:rsid w:val="005B59DF"/>
    <w:rsid w:val="005C0B0A"/>
    <w:rsid w:val="005C1CF9"/>
    <w:rsid w:val="005D0781"/>
    <w:rsid w:val="005D0C24"/>
    <w:rsid w:val="005E5538"/>
    <w:rsid w:val="005E58E8"/>
    <w:rsid w:val="005F21AD"/>
    <w:rsid w:val="005F3F96"/>
    <w:rsid w:val="005F5E9F"/>
    <w:rsid w:val="00607D63"/>
    <w:rsid w:val="00613C58"/>
    <w:rsid w:val="00620986"/>
    <w:rsid w:val="00623922"/>
    <w:rsid w:val="00624547"/>
    <w:rsid w:val="006254C0"/>
    <w:rsid w:val="006331BA"/>
    <w:rsid w:val="006346B8"/>
    <w:rsid w:val="00635193"/>
    <w:rsid w:val="0063648F"/>
    <w:rsid w:val="00637AE7"/>
    <w:rsid w:val="006457BE"/>
    <w:rsid w:val="00646C82"/>
    <w:rsid w:val="00651E15"/>
    <w:rsid w:val="00652DDF"/>
    <w:rsid w:val="00654950"/>
    <w:rsid w:val="00667382"/>
    <w:rsid w:val="00673EEC"/>
    <w:rsid w:val="00682044"/>
    <w:rsid w:val="0068240E"/>
    <w:rsid w:val="00683972"/>
    <w:rsid w:val="00685CD7"/>
    <w:rsid w:val="0069033D"/>
    <w:rsid w:val="00696E29"/>
    <w:rsid w:val="006A0312"/>
    <w:rsid w:val="006A61CF"/>
    <w:rsid w:val="006B17CE"/>
    <w:rsid w:val="006B1CDE"/>
    <w:rsid w:val="006B3C02"/>
    <w:rsid w:val="006C1234"/>
    <w:rsid w:val="006D050B"/>
    <w:rsid w:val="006D0796"/>
    <w:rsid w:val="006D3649"/>
    <w:rsid w:val="006E2458"/>
    <w:rsid w:val="006E2956"/>
    <w:rsid w:val="006F40F3"/>
    <w:rsid w:val="006F4B3D"/>
    <w:rsid w:val="0070488C"/>
    <w:rsid w:val="0071004E"/>
    <w:rsid w:val="00710833"/>
    <w:rsid w:val="00714250"/>
    <w:rsid w:val="00714CD4"/>
    <w:rsid w:val="007262C0"/>
    <w:rsid w:val="0072706B"/>
    <w:rsid w:val="0073217C"/>
    <w:rsid w:val="00735D18"/>
    <w:rsid w:val="00737028"/>
    <w:rsid w:val="00742C06"/>
    <w:rsid w:val="007469D8"/>
    <w:rsid w:val="00754423"/>
    <w:rsid w:val="00757178"/>
    <w:rsid w:val="00760456"/>
    <w:rsid w:val="007759F7"/>
    <w:rsid w:val="007837AD"/>
    <w:rsid w:val="0079315E"/>
    <w:rsid w:val="00794650"/>
    <w:rsid w:val="0079744E"/>
    <w:rsid w:val="007A44C4"/>
    <w:rsid w:val="007B4FDD"/>
    <w:rsid w:val="007B63DC"/>
    <w:rsid w:val="007B7AA0"/>
    <w:rsid w:val="007C04D0"/>
    <w:rsid w:val="007C63DA"/>
    <w:rsid w:val="007C69BE"/>
    <w:rsid w:val="007D1920"/>
    <w:rsid w:val="007E1495"/>
    <w:rsid w:val="007E5396"/>
    <w:rsid w:val="007E5D09"/>
    <w:rsid w:val="00804E53"/>
    <w:rsid w:val="008159E1"/>
    <w:rsid w:val="00816BA8"/>
    <w:rsid w:val="008232C8"/>
    <w:rsid w:val="00844057"/>
    <w:rsid w:val="008502D0"/>
    <w:rsid w:val="008504F0"/>
    <w:rsid w:val="0085171D"/>
    <w:rsid w:val="00860746"/>
    <w:rsid w:val="00865EEA"/>
    <w:rsid w:val="0087289A"/>
    <w:rsid w:val="008866DB"/>
    <w:rsid w:val="00891288"/>
    <w:rsid w:val="00892F05"/>
    <w:rsid w:val="008A14EF"/>
    <w:rsid w:val="008A3A38"/>
    <w:rsid w:val="008A4157"/>
    <w:rsid w:val="008A418E"/>
    <w:rsid w:val="008A5D95"/>
    <w:rsid w:val="008B4BF9"/>
    <w:rsid w:val="008B544A"/>
    <w:rsid w:val="008C097B"/>
    <w:rsid w:val="008D05E7"/>
    <w:rsid w:val="008D194D"/>
    <w:rsid w:val="008D3F48"/>
    <w:rsid w:val="008E002F"/>
    <w:rsid w:val="008E19F0"/>
    <w:rsid w:val="00903043"/>
    <w:rsid w:val="00903132"/>
    <w:rsid w:val="009114BB"/>
    <w:rsid w:val="00925447"/>
    <w:rsid w:val="0092641E"/>
    <w:rsid w:val="0093329A"/>
    <w:rsid w:val="009344DA"/>
    <w:rsid w:val="00935A0C"/>
    <w:rsid w:val="00941C33"/>
    <w:rsid w:val="00953588"/>
    <w:rsid w:val="00953E2E"/>
    <w:rsid w:val="00957826"/>
    <w:rsid w:val="00961D27"/>
    <w:rsid w:val="00966EBD"/>
    <w:rsid w:val="009726F6"/>
    <w:rsid w:val="009832F4"/>
    <w:rsid w:val="0098737B"/>
    <w:rsid w:val="00987533"/>
    <w:rsid w:val="009929BA"/>
    <w:rsid w:val="00994E7A"/>
    <w:rsid w:val="009976E9"/>
    <w:rsid w:val="00997810"/>
    <w:rsid w:val="009A1090"/>
    <w:rsid w:val="009A1846"/>
    <w:rsid w:val="009A5931"/>
    <w:rsid w:val="009A6B5B"/>
    <w:rsid w:val="009C0729"/>
    <w:rsid w:val="009C1FE2"/>
    <w:rsid w:val="009C4B9B"/>
    <w:rsid w:val="009C5DB2"/>
    <w:rsid w:val="009D2B21"/>
    <w:rsid w:val="009D5872"/>
    <w:rsid w:val="009E49CD"/>
    <w:rsid w:val="009F639F"/>
    <w:rsid w:val="009F6F17"/>
    <w:rsid w:val="009F721F"/>
    <w:rsid w:val="00A00090"/>
    <w:rsid w:val="00A01129"/>
    <w:rsid w:val="00A034F0"/>
    <w:rsid w:val="00A043B2"/>
    <w:rsid w:val="00A04B07"/>
    <w:rsid w:val="00A04E6D"/>
    <w:rsid w:val="00A11157"/>
    <w:rsid w:val="00A210E3"/>
    <w:rsid w:val="00A2616F"/>
    <w:rsid w:val="00A410E5"/>
    <w:rsid w:val="00A417FF"/>
    <w:rsid w:val="00A41909"/>
    <w:rsid w:val="00A51598"/>
    <w:rsid w:val="00A5290F"/>
    <w:rsid w:val="00A52CEB"/>
    <w:rsid w:val="00A5779D"/>
    <w:rsid w:val="00A6095C"/>
    <w:rsid w:val="00A61CD1"/>
    <w:rsid w:val="00A623DF"/>
    <w:rsid w:val="00A6689B"/>
    <w:rsid w:val="00A66DD0"/>
    <w:rsid w:val="00A67607"/>
    <w:rsid w:val="00A72388"/>
    <w:rsid w:val="00A77532"/>
    <w:rsid w:val="00A7763E"/>
    <w:rsid w:val="00A816D9"/>
    <w:rsid w:val="00A86163"/>
    <w:rsid w:val="00A940A7"/>
    <w:rsid w:val="00AA3E42"/>
    <w:rsid w:val="00AA4F00"/>
    <w:rsid w:val="00AB63E8"/>
    <w:rsid w:val="00AC0B0C"/>
    <w:rsid w:val="00AC415D"/>
    <w:rsid w:val="00AC5E67"/>
    <w:rsid w:val="00AC6F32"/>
    <w:rsid w:val="00AD0C9D"/>
    <w:rsid w:val="00AD1DCC"/>
    <w:rsid w:val="00AD28FA"/>
    <w:rsid w:val="00AD3B92"/>
    <w:rsid w:val="00AE2827"/>
    <w:rsid w:val="00AE2B56"/>
    <w:rsid w:val="00AF0EBB"/>
    <w:rsid w:val="00AF4114"/>
    <w:rsid w:val="00AF6E17"/>
    <w:rsid w:val="00B000CB"/>
    <w:rsid w:val="00B0050C"/>
    <w:rsid w:val="00B02ABE"/>
    <w:rsid w:val="00B02B48"/>
    <w:rsid w:val="00B06C6D"/>
    <w:rsid w:val="00B13FDA"/>
    <w:rsid w:val="00B1402F"/>
    <w:rsid w:val="00B23C1E"/>
    <w:rsid w:val="00B31ADF"/>
    <w:rsid w:val="00B3437E"/>
    <w:rsid w:val="00B409AB"/>
    <w:rsid w:val="00B43692"/>
    <w:rsid w:val="00B545AD"/>
    <w:rsid w:val="00B55577"/>
    <w:rsid w:val="00B634C4"/>
    <w:rsid w:val="00B71211"/>
    <w:rsid w:val="00B7297B"/>
    <w:rsid w:val="00B7643A"/>
    <w:rsid w:val="00B801B0"/>
    <w:rsid w:val="00B80937"/>
    <w:rsid w:val="00B85191"/>
    <w:rsid w:val="00B85398"/>
    <w:rsid w:val="00B90B35"/>
    <w:rsid w:val="00B91351"/>
    <w:rsid w:val="00B95B30"/>
    <w:rsid w:val="00B966A0"/>
    <w:rsid w:val="00BA0413"/>
    <w:rsid w:val="00BA22D1"/>
    <w:rsid w:val="00BA320C"/>
    <w:rsid w:val="00BC1178"/>
    <w:rsid w:val="00BC3048"/>
    <w:rsid w:val="00BC4538"/>
    <w:rsid w:val="00BC4FB0"/>
    <w:rsid w:val="00BC723D"/>
    <w:rsid w:val="00BC729A"/>
    <w:rsid w:val="00BD0CA5"/>
    <w:rsid w:val="00BD24F6"/>
    <w:rsid w:val="00BE2B69"/>
    <w:rsid w:val="00BF32AD"/>
    <w:rsid w:val="00BF7427"/>
    <w:rsid w:val="00C026F9"/>
    <w:rsid w:val="00C07C3E"/>
    <w:rsid w:val="00C167C1"/>
    <w:rsid w:val="00C16B34"/>
    <w:rsid w:val="00C259B4"/>
    <w:rsid w:val="00C2657C"/>
    <w:rsid w:val="00C32AB3"/>
    <w:rsid w:val="00C429E4"/>
    <w:rsid w:val="00C469E2"/>
    <w:rsid w:val="00C515B3"/>
    <w:rsid w:val="00C52731"/>
    <w:rsid w:val="00C6424B"/>
    <w:rsid w:val="00C6774B"/>
    <w:rsid w:val="00C71882"/>
    <w:rsid w:val="00C726CF"/>
    <w:rsid w:val="00C7743E"/>
    <w:rsid w:val="00C810C8"/>
    <w:rsid w:val="00C81B71"/>
    <w:rsid w:val="00C86B86"/>
    <w:rsid w:val="00C875CF"/>
    <w:rsid w:val="00C97F04"/>
    <w:rsid w:val="00CA0804"/>
    <w:rsid w:val="00CA4536"/>
    <w:rsid w:val="00CB0F69"/>
    <w:rsid w:val="00CC3C11"/>
    <w:rsid w:val="00CC3F16"/>
    <w:rsid w:val="00CC64A0"/>
    <w:rsid w:val="00CF24C7"/>
    <w:rsid w:val="00CF2850"/>
    <w:rsid w:val="00CF4894"/>
    <w:rsid w:val="00CF60CA"/>
    <w:rsid w:val="00D14B03"/>
    <w:rsid w:val="00D2598B"/>
    <w:rsid w:val="00D33AFE"/>
    <w:rsid w:val="00D42717"/>
    <w:rsid w:val="00D43703"/>
    <w:rsid w:val="00D46DD4"/>
    <w:rsid w:val="00D61A5E"/>
    <w:rsid w:val="00D629D5"/>
    <w:rsid w:val="00D64448"/>
    <w:rsid w:val="00D65B54"/>
    <w:rsid w:val="00D677B3"/>
    <w:rsid w:val="00D724CF"/>
    <w:rsid w:val="00D72AF5"/>
    <w:rsid w:val="00D81424"/>
    <w:rsid w:val="00D82437"/>
    <w:rsid w:val="00D83856"/>
    <w:rsid w:val="00D84C36"/>
    <w:rsid w:val="00D8683F"/>
    <w:rsid w:val="00D87050"/>
    <w:rsid w:val="00D87E3C"/>
    <w:rsid w:val="00D94AF7"/>
    <w:rsid w:val="00D966FA"/>
    <w:rsid w:val="00D9679C"/>
    <w:rsid w:val="00D96D21"/>
    <w:rsid w:val="00DA2A1F"/>
    <w:rsid w:val="00DA6121"/>
    <w:rsid w:val="00DB1D15"/>
    <w:rsid w:val="00DB5203"/>
    <w:rsid w:val="00DC41A7"/>
    <w:rsid w:val="00DC6219"/>
    <w:rsid w:val="00DD023A"/>
    <w:rsid w:val="00DD5479"/>
    <w:rsid w:val="00DE65D8"/>
    <w:rsid w:val="00E03906"/>
    <w:rsid w:val="00E13FC9"/>
    <w:rsid w:val="00E43F81"/>
    <w:rsid w:val="00E455F5"/>
    <w:rsid w:val="00E50E12"/>
    <w:rsid w:val="00E638B5"/>
    <w:rsid w:val="00E73EA5"/>
    <w:rsid w:val="00E76A50"/>
    <w:rsid w:val="00E80218"/>
    <w:rsid w:val="00E826B6"/>
    <w:rsid w:val="00E92282"/>
    <w:rsid w:val="00E96E17"/>
    <w:rsid w:val="00EA2C1B"/>
    <w:rsid w:val="00EB7F32"/>
    <w:rsid w:val="00EC4FFB"/>
    <w:rsid w:val="00EC66B3"/>
    <w:rsid w:val="00ED0FB1"/>
    <w:rsid w:val="00ED6254"/>
    <w:rsid w:val="00EF3C79"/>
    <w:rsid w:val="00EF55DA"/>
    <w:rsid w:val="00EF61DC"/>
    <w:rsid w:val="00EF7BFF"/>
    <w:rsid w:val="00F026D3"/>
    <w:rsid w:val="00F044A3"/>
    <w:rsid w:val="00F05FBC"/>
    <w:rsid w:val="00F06550"/>
    <w:rsid w:val="00F164B6"/>
    <w:rsid w:val="00F2016C"/>
    <w:rsid w:val="00F238B3"/>
    <w:rsid w:val="00F37003"/>
    <w:rsid w:val="00F446CF"/>
    <w:rsid w:val="00F46636"/>
    <w:rsid w:val="00F55D68"/>
    <w:rsid w:val="00F57573"/>
    <w:rsid w:val="00F60F79"/>
    <w:rsid w:val="00F664C9"/>
    <w:rsid w:val="00F7297F"/>
    <w:rsid w:val="00F7462D"/>
    <w:rsid w:val="00F7536D"/>
    <w:rsid w:val="00F77E6B"/>
    <w:rsid w:val="00F81AD9"/>
    <w:rsid w:val="00F87911"/>
    <w:rsid w:val="00F97E49"/>
    <w:rsid w:val="00FA0DFB"/>
    <w:rsid w:val="00FA50DE"/>
    <w:rsid w:val="00FA57A5"/>
    <w:rsid w:val="00FA5C9F"/>
    <w:rsid w:val="00FC1F39"/>
    <w:rsid w:val="00FC4D54"/>
    <w:rsid w:val="00FD4E19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18"/>
  <w15:chartTrackingRefBased/>
  <w15:docId w15:val="{E2D38671-707A-4243-A42A-9AE9D9D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50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A3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A50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5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3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A3A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A38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A3A38"/>
  </w:style>
  <w:style w:type="paragraph" w:customStyle="1" w:styleId="Date1">
    <w:name w:val="Date1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A3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A3A38"/>
  </w:style>
  <w:style w:type="character" w:customStyle="1" w:styleId="ot">
    <w:name w:val="ot"/>
    <w:basedOn w:val="DefaultParagraphFont"/>
    <w:rsid w:val="008A3A38"/>
  </w:style>
  <w:style w:type="character" w:customStyle="1" w:styleId="fu">
    <w:name w:val="fu"/>
    <w:basedOn w:val="DefaultParagraphFont"/>
    <w:rsid w:val="008A3A38"/>
  </w:style>
  <w:style w:type="character" w:customStyle="1" w:styleId="do">
    <w:name w:val="do"/>
    <w:basedOn w:val="DefaultParagraphFont"/>
    <w:rsid w:val="008A3A38"/>
  </w:style>
  <w:style w:type="character" w:customStyle="1" w:styleId="at">
    <w:name w:val="at"/>
    <w:basedOn w:val="DefaultParagraphFont"/>
    <w:rsid w:val="008A3A38"/>
  </w:style>
  <w:style w:type="character" w:customStyle="1" w:styleId="cn">
    <w:name w:val="cn"/>
    <w:basedOn w:val="DefaultParagraphFont"/>
    <w:rsid w:val="008A3A38"/>
  </w:style>
  <w:style w:type="character" w:customStyle="1" w:styleId="st">
    <w:name w:val="st"/>
    <w:basedOn w:val="DefaultParagraphFont"/>
    <w:rsid w:val="008A3A38"/>
  </w:style>
  <w:style w:type="character" w:customStyle="1" w:styleId="sc">
    <w:name w:val="sc"/>
    <w:basedOn w:val="DefaultParagraphFont"/>
    <w:rsid w:val="008A3A38"/>
  </w:style>
  <w:style w:type="character" w:customStyle="1" w:styleId="dv">
    <w:name w:val="dv"/>
    <w:basedOn w:val="DefaultParagraphFont"/>
    <w:rsid w:val="008A3A38"/>
  </w:style>
  <w:style w:type="character" w:customStyle="1" w:styleId="cf">
    <w:name w:val="cf"/>
    <w:basedOn w:val="DefaultParagraphFont"/>
    <w:rsid w:val="008A3A38"/>
  </w:style>
  <w:style w:type="character" w:customStyle="1" w:styleId="fl">
    <w:name w:val="fl"/>
    <w:basedOn w:val="DefaultParagraphFont"/>
    <w:rsid w:val="008A3A38"/>
  </w:style>
  <w:style w:type="character" w:styleId="Strong">
    <w:name w:val="Strong"/>
    <w:basedOn w:val="DefaultParagraphFont"/>
    <w:uiPriority w:val="22"/>
    <w:qFormat/>
    <w:rsid w:val="008A3A38"/>
    <w:rPr>
      <w:b/>
      <w:bCs/>
    </w:rPr>
  </w:style>
  <w:style w:type="character" w:customStyle="1" w:styleId="gtfootnotemarks">
    <w:name w:val="gt_footnote_marks"/>
    <w:basedOn w:val="DefaultParagraphFont"/>
    <w:rsid w:val="008A3A38"/>
  </w:style>
  <w:style w:type="character" w:customStyle="1" w:styleId="gtcolumnspanner">
    <w:name w:val="gt_column_spanner"/>
    <w:basedOn w:val="DefaultParagraphFont"/>
    <w:rsid w:val="008A3A38"/>
  </w:style>
  <w:style w:type="paragraph" w:customStyle="1" w:styleId="font5">
    <w:name w:val="font5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font6">
    <w:name w:val="font6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3">
    <w:name w:val="xl6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4">
    <w:name w:val="xl64"/>
    <w:basedOn w:val="Normal"/>
    <w:rsid w:val="001338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5">
    <w:name w:val="xl65"/>
    <w:basedOn w:val="Normal"/>
    <w:rsid w:val="00133853"/>
    <w:pPr>
      <w:pBdr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6">
    <w:name w:val="xl66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7">
    <w:name w:val="xl67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9">
    <w:name w:val="xl69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0">
    <w:name w:val="xl70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1">
    <w:name w:val="xl71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2">
    <w:name w:val="xl72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3">
    <w:name w:val="xl7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4">
    <w:name w:val="xl74"/>
    <w:basedOn w:val="Normal"/>
    <w:rsid w:val="001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0"/>
      <w:szCs w:val="10"/>
      <w:lang w:eastAsia="en-US"/>
    </w:rPr>
  </w:style>
  <w:style w:type="paragraph" w:customStyle="1" w:styleId="xl75">
    <w:name w:val="xl75"/>
    <w:basedOn w:val="Normal"/>
    <w:rsid w:val="00FC4D5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2"/>
      <w:szCs w:val="12"/>
      <w:lang w:eastAsia="en-US"/>
    </w:rPr>
  </w:style>
  <w:style w:type="paragraph" w:customStyle="1" w:styleId="xl76">
    <w:name w:val="xl76"/>
    <w:basedOn w:val="Normal"/>
    <w:rsid w:val="00FC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en-US"/>
    </w:rPr>
  </w:style>
  <w:style w:type="paragraph" w:customStyle="1" w:styleId="xl77">
    <w:name w:val="xl77"/>
    <w:basedOn w:val="Normal"/>
    <w:rsid w:val="006F40F3"/>
    <w:pPr>
      <w:pBdr>
        <w:top w:val="single" w:sz="8" w:space="0" w:color="D3D3D3"/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0"/>
      <w:szCs w:val="1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1DC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Revision">
    <w:name w:val="Revision"/>
    <w:hidden/>
    <w:uiPriority w:val="99"/>
    <w:semiHidden/>
    <w:rsid w:val="00EA2C1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43eaa0-9987-4e60-a7c2-a74f93af9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B2BB8A1CECD4F98C756C3AB6C0D1C" ma:contentTypeVersion="15" ma:contentTypeDescription="Create a new document." ma:contentTypeScope="" ma:versionID="bdc530b56abbd5ad35f79e9b4d11e8a5">
  <xsd:schema xmlns:xsd="http://www.w3.org/2001/XMLSchema" xmlns:xs="http://www.w3.org/2001/XMLSchema" xmlns:p="http://schemas.microsoft.com/office/2006/metadata/properties" xmlns:ns3="2943eaa0-9987-4e60-a7c2-a74f93af9f0d" xmlns:ns4="67bf20d3-3f62-4583-a0e5-bc2a5342cc63" targetNamespace="http://schemas.microsoft.com/office/2006/metadata/properties" ma:root="true" ma:fieldsID="fde6369409e02f5a0d0fc0cc46fa1ff1" ns3:_="" ns4:_="">
    <xsd:import namespace="2943eaa0-9987-4e60-a7c2-a74f93af9f0d"/>
    <xsd:import namespace="67bf20d3-3f62-4583-a0e5-bc2a5342c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eaa0-9987-4e60-a7c2-a74f93af9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20d3-3f62-4583-a0e5-bc2a5342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E310-C3A2-462F-9745-DAD552F63B4A}">
  <ds:schemaRefs>
    <ds:schemaRef ds:uri="http://schemas.microsoft.com/office/2006/metadata/properties"/>
    <ds:schemaRef ds:uri="http://schemas.microsoft.com/office/infopath/2007/PartnerControls"/>
    <ds:schemaRef ds:uri="2943eaa0-9987-4e60-a7c2-a74f93af9f0d"/>
  </ds:schemaRefs>
</ds:datastoreItem>
</file>

<file path=customXml/itemProps2.xml><?xml version="1.0" encoding="utf-8"?>
<ds:datastoreItem xmlns:ds="http://schemas.openxmlformats.org/officeDocument/2006/customXml" ds:itemID="{393DB588-AA6D-4F68-B639-751A033C3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100DE-816A-4580-A7AA-2EC6B3AF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eaa0-9987-4e60-a7c2-a74f93af9f0d"/>
    <ds:schemaRef ds:uri="67bf20d3-3f62-4583-a0e5-bc2a5342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11D622-4DCC-49DD-864D-A31A19E202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46</cp:revision>
  <cp:lastPrinted>2024-09-03T19:40:00Z</cp:lastPrinted>
  <dcterms:created xsi:type="dcterms:W3CDTF">2024-09-04T15:25:00Z</dcterms:created>
  <dcterms:modified xsi:type="dcterms:W3CDTF">2024-09-18T02:47:00Z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0x0101002B1B2BB8A1CECD4F98C756C3AB6C0D1C</vt:lpwstr>
  </property>
</Properties>
</file>