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E5F1F" w14:textId="432C5854" w:rsidR="00A93E10" w:rsidRPr="008C37FB" w:rsidRDefault="00A93E10" w:rsidP="008C37FB">
      <w:pPr>
        <w:pStyle w:val="Heading1"/>
      </w:pPr>
      <w:bookmarkStart w:id="0" w:name="_Hlk159831866"/>
      <w:bookmarkStart w:id="1" w:name="_Hlk174955316"/>
      <w:r w:rsidRPr="008C37FB">
        <w:t>Childhood and adolescent factors and thyroid cancer incidence in adult women in the Sister Study cohort</w:t>
      </w:r>
    </w:p>
    <w:bookmarkEnd w:id="0"/>
    <w:p w14:paraId="6C540206" w14:textId="77777777" w:rsidR="00A93E10" w:rsidRPr="008C37FB" w:rsidRDefault="00A93E10" w:rsidP="008C37FB">
      <w:pPr>
        <w:spacing w:after="240" w:line="360" w:lineRule="auto"/>
        <w:jc w:val="both"/>
        <w:rPr>
          <w:rFonts w:cstheme="minorHAnsi"/>
        </w:rPr>
      </w:pPr>
      <w:r w:rsidRPr="008C37FB">
        <w:rPr>
          <w:rFonts w:cstheme="minorHAnsi"/>
          <w:b/>
        </w:rPr>
        <w:t>Running title: Early-life factors and thyroid cancer incidence</w:t>
      </w:r>
    </w:p>
    <w:p w14:paraId="6DDE913E" w14:textId="4756F0A7" w:rsidR="00A93E10" w:rsidRPr="008C37FB" w:rsidRDefault="00A93E10" w:rsidP="008C37FB">
      <w:pPr>
        <w:pStyle w:val="NoSpacing"/>
        <w:spacing w:line="360" w:lineRule="auto"/>
        <w:rPr>
          <w:rFonts w:cstheme="minorHAnsi"/>
        </w:rPr>
      </w:pPr>
      <w:r w:rsidRPr="008C37FB">
        <w:rPr>
          <w:rFonts w:cstheme="minorHAnsi"/>
        </w:rPr>
        <w:t>Thi-Van-Trinh Tran Ph.D.</w:t>
      </w:r>
      <w:r w:rsidRPr="008C37FB">
        <w:rPr>
          <w:rFonts w:cstheme="minorHAnsi"/>
          <w:vertAlign w:val="superscript"/>
        </w:rPr>
        <w:t>1</w:t>
      </w:r>
      <w:r w:rsidRPr="008C37FB">
        <w:rPr>
          <w:rFonts w:cstheme="minorHAnsi"/>
        </w:rPr>
        <w:t xml:space="preserve">, Katie </w:t>
      </w:r>
      <w:r w:rsidR="00A67B51" w:rsidRPr="008C37FB">
        <w:rPr>
          <w:rFonts w:cstheme="minorHAnsi"/>
        </w:rPr>
        <w:t>O’Brien</w:t>
      </w:r>
      <w:r w:rsidRPr="008C37FB">
        <w:rPr>
          <w:rFonts w:cstheme="minorHAnsi"/>
        </w:rPr>
        <w:t xml:space="preserve"> Ph.D.</w:t>
      </w:r>
      <w:r w:rsidRPr="008C37FB">
        <w:rPr>
          <w:rFonts w:cstheme="minorHAnsi"/>
          <w:vertAlign w:val="superscript"/>
        </w:rPr>
        <w:t>2</w:t>
      </w:r>
      <w:r w:rsidRPr="008C37FB">
        <w:rPr>
          <w:rFonts w:cstheme="minorHAnsi"/>
        </w:rPr>
        <w:t>, Rebecca Troisi Ph.D.</w:t>
      </w:r>
      <w:r w:rsidRPr="008C37FB">
        <w:rPr>
          <w:rFonts w:cstheme="minorHAnsi"/>
          <w:vertAlign w:val="superscript"/>
        </w:rPr>
        <w:t>3</w:t>
      </w:r>
      <w:r w:rsidRPr="008C37FB">
        <w:rPr>
          <w:rFonts w:cstheme="minorHAnsi"/>
        </w:rPr>
        <w:t>, Dale Sandler Ph.D.</w:t>
      </w:r>
      <w:r w:rsidRPr="008C37FB">
        <w:rPr>
          <w:rFonts w:cstheme="minorHAnsi"/>
          <w:vertAlign w:val="superscript"/>
        </w:rPr>
        <w:t>2</w:t>
      </w:r>
      <w:r w:rsidRPr="008C37FB">
        <w:rPr>
          <w:rFonts w:cstheme="minorHAnsi"/>
        </w:rPr>
        <w:t>, Cari M. Kitahara Ph.D.</w:t>
      </w:r>
      <w:r w:rsidRPr="008C37FB">
        <w:rPr>
          <w:rFonts w:cstheme="minorHAnsi"/>
          <w:vertAlign w:val="superscript"/>
        </w:rPr>
        <w:t>1</w:t>
      </w:r>
      <w:r w:rsidRPr="008C37FB">
        <w:rPr>
          <w:rFonts w:cstheme="minorHAnsi"/>
        </w:rPr>
        <w:t xml:space="preserve">* </w:t>
      </w:r>
    </w:p>
    <w:p w14:paraId="0E76FB7A" w14:textId="77777777" w:rsidR="00A93E10" w:rsidRPr="008C37FB" w:rsidRDefault="00A93E10" w:rsidP="008C37FB">
      <w:pPr>
        <w:spacing w:after="240" w:line="360" w:lineRule="auto"/>
        <w:jc w:val="both"/>
        <w:rPr>
          <w:rFonts w:cstheme="minorHAnsi"/>
          <w:color w:val="000000"/>
        </w:rPr>
      </w:pPr>
      <w:r w:rsidRPr="008C37FB">
        <w:rPr>
          <w:rFonts w:cstheme="minorHAnsi"/>
        </w:rPr>
        <w:t xml:space="preserve">1 </w:t>
      </w:r>
      <w:r w:rsidRPr="008C37FB">
        <w:rPr>
          <w:rFonts w:cstheme="minorHAnsi"/>
          <w:color w:val="000000"/>
        </w:rPr>
        <w:t>Radiation Epidemiology Branch, Division of Cancer Epidemiology and Genetics, National Cancer Institute, National Institutes of Health, 9609 Medical Center Drive, Room 7E-456, Bethesda, Maryland 20892-9778, USA.</w:t>
      </w:r>
    </w:p>
    <w:p w14:paraId="059A25DB"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2 Epidemiology Branch, National Institute of Environmental Health Sciences, Research Triangle Park, NC, USA.</w:t>
      </w:r>
    </w:p>
    <w:p w14:paraId="05AAEE52"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3 Trans-Divisional Research Program, Division of Cancer Epidemiology and Genetics, National Cancer Institute, National Institutes of Health, 9609 Medical Center Drive, Room 7E-456, Bethesda, Maryland 20892-9778, USA.</w:t>
      </w:r>
    </w:p>
    <w:p w14:paraId="09857644" w14:textId="77777777" w:rsidR="00A93E10" w:rsidRPr="008C37FB" w:rsidRDefault="00A93E10" w:rsidP="008C37FB">
      <w:pPr>
        <w:spacing w:after="240" w:line="360" w:lineRule="auto"/>
        <w:jc w:val="both"/>
        <w:rPr>
          <w:rFonts w:cstheme="minorHAnsi"/>
          <w:color w:val="000000"/>
        </w:rPr>
      </w:pPr>
      <w:r w:rsidRPr="008C37FB">
        <w:rPr>
          <w:rFonts w:cstheme="minorHAnsi"/>
          <w:color w:val="000000"/>
        </w:rPr>
        <w:t>* Corresponding author</w:t>
      </w:r>
    </w:p>
    <w:p w14:paraId="6016C433" w14:textId="0448E9F8" w:rsidR="00A93E10" w:rsidRPr="008C37FB" w:rsidRDefault="00A93E10" w:rsidP="008C37FB">
      <w:pPr>
        <w:spacing w:line="360" w:lineRule="auto"/>
        <w:jc w:val="both"/>
        <w:rPr>
          <w:rFonts w:cstheme="minorHAnsi"/>
        </w:rPr>
      </w:pPr>
      <w:r w:rsidRPr="008C37FB">
        <w:rPr>
          <w:rFonts w:cstheme="minorHAnsi"/>
          <w:b/>
        </w:rPr>
        <w:t>Keywords</w:t>
      </w:r>
      <w:r w:rsidRPr="008C37FB">
        <w:rPr>
          <w:rFonts w:cstheme="minorHAnsi"/>
        </w:rPr>
        <w:t>: Thyroid neoplasms, incidence, childhood exposures, adolescent exposures, risk factors, observational study</w:t>
      </w:r>
    </w:p>
    <w:p w14:paraId="6471CCE4" w14:textId="5179303F" w:rsidR="00A93E10" w:rsidRPr="008C37FB" w:rsidRDefault="00A93E10" w:rsidP="008C37FB">
      <w:pPr>
        <w:spacing w:line="360" w:lineRule="auto"/>
        <w:jc w:val="both"/>
        <w:rPr>
          <w:rFonts w:cstheme="minorHAnsi"/>
          <w:b/>
          <w:color w:val="FF0000"/>
        </w:rPr>
      </w:pPr>
      <w:r w:rsidRPr="008C37FB">
        <w:rPr>
          <w:rFonts w:cstheme="minorHAnsi"/>
          <w:b/>
        </w:rPr>
        <w:t>Word count</w:t>
      </w:r>
      <w:r w:rsidRPr="008C37FB">
        <w:rPr>
          <w:rFonts w:cstheme="minorHAnsi"/>
        </w:rPr>
        <w:t xml:space="preserve">: </w:t>
      </w:r>
      <w:del w:id="2" w:author="Tran, Thi-Van-Trinh (NIH/NCI) [F]" w:date="2024-09-03T17:15:00Z" w16du:dateUtc="2024-09-03T21:15:00Z">
        <w:r w:rsidR="00E67983" w:rsidDel="00CF069E">
          <w:rPr>
            <w:rFonts w:cstheme="minorHAnsi"/>
          </w:rPr>
          <w:delText>3336</w:delText>
        </w:r>
      </w:del>
      <w:ins w:id="3" w:author="Tran, Thi-Van-Trinh (NIH/NCI) [F]" w:date="2024-09-17T22:49:00Z" w16du:dateUtc="2024-09-18T02:49:00Z">
        <w:r w:rsidR="00E21F8D">
          <w:rPr>
            <w:rFonts w:cstheme="minorHAnsi"/>
          </w:rPr>
          <w:t>3208</w:t>
        </w:r>
      </w:ins>
    </w:p>
    <w:p w14:paraId="08434331" w14:textId="0B007B5F" w:rsidR="000163BB" w:rsidRDefault="00A93E10" w:rsidP="00E67983">
      <w:pPr>
        <w:pStyle w:val="Heading1"/>
        <w:rPr>
          <w:rFonts w:cstheme="minorHAnsi"/>
        </w:rPr>
      </w:pPr>
      <w:r w:rsidRPr="008C37FB">
        <w:rPr>
          <w:rFonts w:cstheme="minorHAnsi"/>
        </w:rPr>
        <w:br w:type="page"/>
      </w:r>
    </w:p>
    <w:p w14:paraId="05393952" w14:textId="730B4749" w:rsidR="000163BB" w:rsidRPr="00AF5464" w:rsidRDefault="000163BB" w:rsidP="000163BB">
      <w:pPr>
        <w:pStyle w:val="Heading1"/>
      </w:pPr>
      <w:r w:rsidRPr="00AF5464">
        <w:lastRenderedPageBreak/>
        <w:t>Abstract (</w:t>
      </w:r>
      <w:r w:rsidR="00A35B82">
        <w:t xml:space="preserve">short version, </w:t>
      </w:r>
      <w:del w:id="4" w:author="Tran, Thi-Van-Trinh (NIH/NCI) [F]" w:date="2024-09-03T15:22:00Z" w16du:dateUtc="2024-09-03T19:22:00Z">
        <w:r w:rsidR="00FA1700" w:rsidDel="00F83E2E">
          <w:delText>199</w:delText>
        </w:r>
        <w:r w:rsidR="00063EB5" w:rsidRPr="00AF5464" w:rsidDel="00F83E2E">
          <w:delText xml:space="preserve"> </w:delText>
        </w:r>
      </w:del>
      <w:ins w:id="5" w:author="Tran, Thi-Van-Trinh (NIH/NCI) [F]" w:date="2024-09-17T22:49:00Z" w16du:dateUtc="2024-09-18T02:49:00Z">
        <w:r w:rsidR="00E21F8D">
          <w:t>192</w:t>
        </w:r>
      </w:ins>
      <w:ins w:id="6" w:author="Tran, Thi-Van-Trinh (NIH/NCI) [F]" w:date="2024-09-03T15:22:00Z" w16du:dateUtc="2024-09-03T19:22:00Z">
        <w:r w:rsidR="00F83E2E" w:rsidRPr="00AF5464">
          <w:t xml:space="preserve"> </w:t>
        </w:r>
      </w:ins>
      <w:r w:rsidRPr="00AF5464">
        <w:t>words)</w:t>
      </w:r>
    </w:p>
    <w:p w14:paraId="35A5F7BD" w14:textId="17304913" w:rsidR="00BA264F" w:rsidRDefault="000163BB" w:rsidP="00E67983">
      <w:pPr>
        <w:pStyle w:val="NormalWeb"/>
        <w:spacing w:line="360" w:lineRule="auto"/>
        <w:rPr>
          <w:rFonts w:eastAsiaTheme="majorEastAsia" w:cstheme="majorBidi"/>
          <w:b/>
          <w:sz w:val="28"/>
          <w:szCs w:val="32"/>
          <w:lang w:eastAsia="ja-JP"/>
        </w:rPr>
      </w:pPr>
      <w:r>
        <w:rPr>
          <w:rFonts w:asciiTheme="minorHAnsi" w:hAnsiTheme="minorHAnsi" w:cstheme="minorHAnsi"/>
          <w:sz w:val="22"/>
          <w:szCs w:val="22"/>
        </w:rPr>
        <w:t xml:space="preserve">The etiology of differentiated thyroid cancer (DTC), </w:t>
      </w:r>
      <w:r w:rsidR="00FA1700">
        <w:rPr>
          <w:rFonts w:asciiTheme="minorHAnsi" w:hAnsiTheme="minorHAnsi" w:cstheme="minorHAnsi"/>
          <w:sz w:val="22"/>
          <w:szCs w:val="22"/>
        </w:rPr>
        <w:t xml:space="preserve">which is </w:t>
      </w:r>
      <w:r>
        <w:rPr>
          <w:rFonts w:asciiTheme="minorHAnsi" w:hAnsiTheme="minorHAnsi" w:cstheme="minorHAnsi"/>
          <w:sz w:val="22"/>
          <w:szCs w:val="22"/>
        </w:rPr>
        <w:t xml:space="preserve">diagnosed predominantly in women, remains largely unclear. This study </w:t>
      </w:r>
      <w:r w:rsidRPr="00AF5464">
        <w:rPr>
          <w:rFonts w:asciiTheme="minorHAnsi" w:hAnsiTheme="minorHAnsi" w:cstheme="minorHAnsi"/>
          <w:sz w:val="22"/>
          <w:szCs w:val="22"/>
        </w:rPr>
        <w:t>investigate</w:t>
      </w:r>
      <w:r w:rsidR="006E508F">
        <w:rPr>
          <w:rFonts w:asciiTheme="minorHAnsi" w:hAnsiTheme="minorHAnsi" w:cstheme="minorHAnsi"/>
          <w:sz w:val="22"/>
          <w:szCs w:val="22"/>
        </w:rPr>
        <w:t>d</w:t>
      </w:r>
      <w:r w:rsidRPr="00AF5464">
        <w:rPr>
          <w:rFonts w:asciiTheme="minorHAnsi" w:hAnsiTheme="minorHAnsi" w:cstheme="minorHAnsi"/>
          <w:sz w:val="22"/>
          <w:szCs w:val="22"/>
        </w:rPr>
        <w:t xml:space="preserve"> the association between childhood and adolescent factors and </w:t>
      </w:r>
      <w:r>
        <w:rPr>
          <w:rFonts w:asciiTheme="minorHAnsi" w:hAnsiTheme="minorHAnsi" w:cstheme="minorHAnsi"/>
          <w:sz w:val="22"/>
          <w:szCs w:val="22"/>
        </w:rPr>
        <w:t xml:space="preserve">subsequent </w:t>
      </w:r>
      <w:r w:rsidRPr="00AF5464">
        <w:rPr>
          <w:rFonts w:asciiTheme="minorHAnsi" w:hAnsiTheme="minorHAnsi" w:cstheme="minorHAnsi"/>
          <w:sz w:val="22"/>
          <w:szCs w:val="22"/>
        </w:rPr>
        <w:t>DTC</w:t>
      </w:r>
      <w:r>
        <w:rPr>
          <w:rFonts w:asciiTheme="minorHAnsi" w:hAnsiTheme="minorHAnsi" w:cstheme="minorHAnsi"/>
          <w:sz w:val="22"/>
          <w:szCs w:val="22"/>
        </w:rPr>
        <w:t xml:space="preserve"> incidence in women</w:t>
      </w:r>
      <w:ins w:id="7" w:author="Tran, Thi-Van-Trinh (NIH/NCI) [F]" w:date="2024-09-18T11:37:00Z" w16du:dateUtc="2024-09-18T15:37:00Z">
        <w:r w:rsidR="0070749C">
          <w:rPr>
            <w:rFonts w:asciiTheme="minorHAnsi" w:hAnsiTheme="minorHAnsi" w:cstheme="minorHAnsi"/>
            <w:sz w:val="22"/>
            <w:szCs w:val="22"/>
          </w:rPr>
          <w:t>. We</w:t>
        </w:r>
      </w:ins>
      <w:del w:id="8" w:author="Troisi, Rebecca (NIH/NCI) [E]" w:date="2024-08-22T10:41:00Z" w16du:dateUtc="2024-08-22T14:41:00Z">
        <w:r w:rsidDel="00AE44F1">
          <w:rPr>
            <w:rFonts w:asciiTheme="minorHAnsi" w:hAnsiTheme="minorHAnsi" w:cstheme="minorHAnsi"/>
            <w:sz w:val="22"/>
            <w:szCs w:val="22"/>
          </w:rPr>
          <w:delText>,</w:delText>
        </w:r>
      </w:del>
      <w:r>
        <w:rPr>
          <w:rFonts w:asciiTheme="minorHAnsi" w:hAnsiTheme="minorHAnsi" w:cstheme="minorHAnsi"/>
          <w:sz w:val="22"/>
          <w:szCs w:val="22"/>
        </w:rPr>
        <w:t xml:space="preserve"> us</w:t>
      </w:r>
      <w:del w:id="9" w:author="Tran, Thi-Van-Trinh (NIH/NCI) [F]" w:date="2024-09-18T11:37:00Z" w16du:dateUtc="2024-09-18T15:37:00Z">
        <w:r w:rsidDel="0070749C">
          <w:rPr>
            <w:rFonts w:asciiTheme="minorHAnsi" w:hAnsiTheme="minorHAnsi" w:cstheme="minorHAnsi"/>
            <w:sz w:val="22"/>
            <w:szCs w:val="22"/>
          </w:rPr>
          <w:delText>ing</w:delText>
        </w:r>
      </w:del>
      <w:ins w:id="10" w:author="Tran, Thi-Van-Trinh (NIH/NCI) [F]" w:date="2024-09-18T11:37:00Z" w16du:dateUtc="2024-09-18T15:37:00Z">
        <w:r w:rsidR="0070749C">
          <w:rPr>
            <w:rFonts w:asciiTheme="minorHAnsi" w:hAnsiTheme="minorHAnsi" w:cstheme="minorHAnsi"/>
            <w:sz w:val="22"/>
            <w:szCs w:val="22"/>
          </w:rPr>
          <w:t>ed</w:t>
        </w:r>
      </w:ins>
      <w:r w:rsidRPr="00AF5464">
        <w:rPr>
          <w:rFonts w:asciiTheme="minorHAnsi" w:hAnsiTheme="minorHAnsi" w:cstheme="minorHAnsi"/>
          <w:sz w:val="22"/>
          <w:szCs w:val="22"/>
        </w:rPr>
        <w:t xml:space="preserve"> data </w:t>
      </w:r>
      <w:r>
        <w:rPr>
          <w:rFonts w:asciiTheme="minorHAnsi" w:hAnsiTheme="minorHAnsi" w:cstheme="minorHAnsi"/>
          <w:sz w:val="22"/>
          <w:szCs w:val="22"/>
        </w:rPr>
        <w:t>from</w:t>
      </w:r>
      <w:r w:rsidRPr="00AF5464">
        <w:rPr>
          <w:rFonts w:asciiTheme="minorHAnsi" w:hAnsiTheme="minorHAnsi" w:cstheme="minorHAnsi"/>
          <w:sz w:val="22"/>
          <w:szCs w:val="22"/>
        </w:rPr>
        <w:t xml:space="preserve"> 47</w:t>
      </w:r>
      <w:r w:rsidR="00FA1700">
        <w:rPr>
          <w:rFonts w:asciiTheme="minorHAnsi" w:hAnsiTheme="minorHAnsi" w:cstheme="minorHAnsi"/>
          <w:sz w:val="22"/>
          <w:szCs w:val="22"/>
        </w:rPr>
        <w:t>,</w:t>
      </w:r>
      <w:r w:rsidRPr="00AF5464">
        <w:rPr>
          <w:rFonts w:asciiTheme="minorHAnsi" w:hAnsiTheme="minorHAnsi" w:cstheme="minorHAnsi"/>
          <w:sz w:val="22"/>
          <w:szCs w:val="22"/>
        </w:rPr>
        <w:t xml:space="preserve">913 </w:t>
      </w:r>
      <w:r>
        <w:rPr>
          <w:rFonts w:asciiTheme="minorHAnsi" w:hAnsiTheme="minorHAnsi" w:cstheme="minorHAnsi"/>
          <w:sz w:val="22"/>
          <w:szCs w:val="22"/>
        </w:rPr>
        <w:t>cancer-free</w:t>
      </w:r>
      <w:r w:rsidRPr="00AF5464">
        <w:rPr>
          <w:rFonts w:asciiTheme="minorHAnsi" w:hAnsiTheme="minorHAnsi" w:cstheme="minorHAnsi"/>
          <w:sz w:val="22"/>
          <w:szCs w:val="22"/>
        </w:rPr>
        <w:t xml:space="preserve"> women</w:t>
      </w:r>
      <w:r>
        <w:rPr>
          <w:rFonts w:asciiTheme="minorHAnsi" w:hAnsiTheme="minorHAnsi" w:cstheme="minorHAnsi"/>
          <w:sz w:val="22"/>
          <w:szCs w:val="22"/>
        </w:rPr>
        <w:t xml:space="preserve"> </w:t>
      </w:r>
      <w:r w:rsidRPr="00AF5464">
        <w:rPr>
          <w:rFonts w:asciiTheme="minorHAnsi" w:hAnsiTheme="minorHAnsi" w:cstheme="minorHAnsi"/>
          <w:sz w:val="22"/>
          <w:szCs w:val="22"/>
        </w:rPr>
        <w:t>at baseline (2003–2009)</w:t>
      </w:r>
      <w:r>
        <w:rPr>
          <w:rFonts w:asciiTheme="minorHAnsi" w:hAnsiTheme="minorHAnsi" w:cstheme="minorHAnsi"/>
          <w:sz w:val="22"/>
          <w:szCs w:val="22"/>
        </w:rPr>
        <w:t xml:space="preserve"> in </w:t>
      </w:r>
      <w:r w:rsidRPr="00AF5464">
        <w:rPr>
          <w:rFonts w:asciiTheme="minorHAnsi" w:hAnsiTheme="minorHAnsi" w:cstheme="minorHAnsi"/>
          <w:sz w:val="22"/>
          <w:szCs w:val="22"/>
        </w:rPr>
        <w:t xml:space="preserve">the U.S. </w:t>
      </w:r>
      <w:r w:rsidR="00FA1700">
        <w:rPr>
          <w:rFonts w:asciiTheme="minorHAnsi" w:hAnsiTheme="minorHAnsi" w:cstheme="minorHAnsi"/>
          <w:sz w:val="22"/>
          <w:szCs w:val="22"/>
        </w:rPr>
        <w:t xml:space="preserve">nationwide </w:t>
      </w:r>
      <w:del w:id="11" w:author="O'Brien, Katie (NIH/NIEHS) [E]" w:date="2024-08-30T13:43:00Z" w16du:dateUtc="2024-08-30T17:43:00Z">
        <w:r w:rsidRPr="00AF5464" w:rsidDel="00295DFF">
          <w:rPr>
            <w:rFonts w:asciiTheme="minorHAnsi" w:hAnsiTheme="minorHAnsi" w:cstheme="minorHAnsi"/>
            <w:sz w:val="22"/>
            <w:szCs w:val="22"/>
          </w:rPr>
          <w:delText xml:space="preserve">cohort </w:delText>
        </w:r>
      </w:del>
      <w:r w:rsidRPr="00AF5464">
        <w:rPr>
          <w:rFonts w:asciiTheme="minorHAnsi" w:hAnsiTheme="minorHAnsi" w:cstheme="minorHAnsi"/>
          <w:sz w:val="22"/>
          <w:szCs w:val="22"/>
        </w:rPr>
        <w:t>Sister Study</w:t>
      </w:r>
      <w:ins w:id="12" w:author="O'Brien, Katie (NIH/NIEHS) [E]" w:date="2024-08-30T13:43:00Z" w16du:dateUtc="2024-08-30T17:43:00Z">
        <w:r w:rsidR="00295DFF">
          <w:rPr>
            <w:rFonts w:asciiTheme="minorHAnsi" w:hAnsiTheme="minorHAnsi" w:cstheme="minorHAnsi"/>
            <w:sz w:val="22"/>
            <w:szCs w:val="22"/>
          </w:rPr>
          <w:t xml:space="preserve"> </w:t>
        </w:r>
        <w:r w:rsidR="00295DFF" w:rsidRPr="00AF5464">
          <w:rPr>
            <w:rFonts w:asciiTheme="minorHAnsi" w:hAnsiTheme="minorHAnsi" w:cstheme="minorHAnsi"/>
            <w:sz w:val="22"/>
            <w:szCs w:val="22"/>
          </w:rPr>
          <w:t>cohort</w:t>
        </w:r>
      </w:ins>
      <w:r w:rsidRPr="00AF5464">
        <w:rPr>
          <w:rFonts w:asciiTheme="minorHAnsi" w:hAnsiTheme="minorHAnsi" w:cstheme="minorHAnsi"/>
          <w:sz w:val="22"/>
          <w:szCs w:val="22"/>
        </w:rPr>
        <w:t xml:space="preserve">. </w:t>
      </w:r>
      <w:r>
        <w:rPr>
          <w:rFonts w:asciiTheme="minorHAnsi" w:hAnsiTheme="minorHAnsi" w:cstheme="minorHAnsi"/>
          <w:sz w:val="22"/>
          <w:szCs w:val="22"/>
        </w:rPr>
        <w:t>W</w:t>
      </w:r>
      <w:r w:rsidRPr="00AF5464">
        <w:rPr>
          <w:rFonts w:asciiTheme="minorHAnsi" w:hAnsiTheme="minorHAnsi" w:cstheme="minorHAnsi"/>
          <w:sz w:val="22"/>
          <w:szCs w:val="22"/>
        </w:rPr>
        <w:t>e</w:t>
      </w:r>
      <w:r>
        <w:rPr>
          <w:rFonts w:asciiTheme="minorHAnsi" w:hAnsiTheme="minorHAnsi" w:cstheme="minorHAnsi"/>
          <w:sz w:val="22"/>
          <w:szCs w:val="22"/>
        </w:rPr>
        <w:t xml:space="preserve"> </w:t>
      </w:r>
      <w:del w:id="13" w:author="Tran, Thi-Van-Trinh (NIH/NCI) [F]" w:date="2024-09-18T11:37:00Z" w16du:dateUtc="2024-09-18T15:37:00Z">
        <w:r>
          <w:rPr>
            <w:rFonts w:asciiTheme="minorHAnsi" w:hAnsiTheme="minorHAnsi" w:cstheme="minorHAnsi"/>
            <w:sz w:val="22"/>
            <w:szCs w:val="22"/>
          </w:rPr>
          <w:delText>used</w:delText>
        </w:r>
        <w:r w:rsidDel="0070749C">
          <w:rPr>
            <w:rFonts w:asciiTheme="minorHAnsi" w:hAnsiTheme="minorHAnsi" w:cstheme="minorHAnsi"/>
            <w:sz w:val="22"/>
            <w:szCs w:val="22"/>
          </w:rPr>
          <w:delText xml:space="preserve"> </w:delText>
        </w:r>
      </w:del>
      <w:ins w:id="14" w:author="Tran, Thi-Van-Trinh (NIH/NCI) [F]" w:date="2024-09-18T11:37:00Z" w16du:dateUtc="2024-09-18T15:37:00Z">
        <w:r w:rsidR="0070749C">
          <w:rPr>
            <w:rFonts w:asciiTheme="minorHAnsi" w:hAnsiTheme="minorHAnsi" w:cstheme="minorHAnsi"/>
            <w:sz w:val="22"/>
            <w:szCs w:val="22"/>
          </w:rPr>
          <w:t>applied</w:t>
        </w:r>
        <w:r>
          <w:rPr>
            <w:rFonts w:asciiTheme="minorHAnsi" w:hAnsiTheme="minorHAnsi" w:cstheme="minorHAnsi"/>
            <w:sz w:val="22"/>
            <w:szCs w:val="22"/>
          </w:rPr>
          <w:t xml:space="preserve"> </w:t>
        </w:r>
      </w:ins>
      <w:r>
        <w:rPr>
          <w:rFonts w:asciiTheme="minorHAnsi" w:hAnsiTheme="minorHAnsi" w:cstheme="minorHAnsi"/>
          <w:sz w:val="22"/>
          <w:szCs w:val="22"/>
        </w:rPr>
        <w:t>Cox regression models to</w:t>
      </w:r>
      <w:r w:rsidRPr="00AF5464">
        <w:rPr>
          <w:rFonts w:asciiTheme="minorHAnsi" w:hAnsiTheme="minorHAnsi" w:cstheme="minorHAnsi"/>
          <w:sz w:val="22"/>
          <w:szCs w:val="22"/>
        </w:rPr>
        <w:t xml:space="preserve"> assess association</w:t>
      </w:r>
      <w:r>
        <w:rPr>
          <w:rFonts w:asciiTheme="minorHAnsi" w:hAnsiTheme="minorHAnsi" w:cstheme="minorHAnsi"/>
          <w:sz w:val="22"/>
          <w:szCs w:val="22"/>
        </w:rPr>
        <w:t>s</w:t>
      </w:r>
      <w:r w:rsidRPr="00AF5464">
        <w:rPr>
          <w:rFonts w:asciiTheme="minorHAnsi" w:hAnsiTheme="minorHAnsi" w:cstheme="minorHAnsi"/>
          <w:sz w:val="22"/>
          <w:szCs w:val="22"/>
        </w:rPr>
        <w:t xml:space="preserve"> </w:t>
      </w:r>
      <w:r>
        <w:rPr>
          <w:rFonts w:asciiTheme="minorHAnsi" w:hAnsiTheme="minorHAnsi" w:cstheme="minorHAnsi"/>
          <w:sz w:val="22"/>
          <w:szCs w:val="22"/>
        </w:rPr>
        <w:t>for</w:t>
      </w:r>
      <w:r w:rsidRPr="00AF5464">
        <w:rPr>
          <w:rFonts w:asciiTheme="minorHAnsi" w:hAnsiTheme="minorHAnsi" w:cstheme="minorHAnsi"/>
          <w:sz w:val="22"/>
          <w:szCs w:val="22"/>
        </w:rPr>
        <w:t xml:space="preserve"> </w:t>
      </w:r>
      <w:ins w:id="15" w:author="O'Brien, Katie (NIH/NIEHS) [E]" w:date="2024-08-30T13:52:00Z" w16du:dateUtc="2024-08-30T17:52:00Z">
        <w:r w:rsidR="00295DFF">
          <w:rPr>
            <w:rFonts w:asciiTheme="minorHAnsi" w:hAnsiTheme="minorHAnsi" w:cstheme="minorHAnsi"/>
            <w:sz w:val="22"/>
            <w:szCs w:val="22"/>
          </w:rPr>
          <w:t xml:space="preserve">DTC and </w:t>
        </w:r>
      </w:ins>
      <w:r w:rsidRPr="00AF5464">
        <w:rPr>
          <w:rFonts w:asciiTheme="minorHAnsi" w:hAnsiTheme="minorHAnsi" w:cstheme="minorHAnsi"/>
          <w:sz w:val="22"/>
          <w:szCs w:val="22"/>
        </w:rPr>
        <w:t xml:space="preserve">baseline self-reported </w:t>
      </w:r>
      <w:ins w:id="16" w:author="Tran, Thi-Van-Trinh (NIH/NCI) [F]" w:date="2024-09-03T16:21:00Z" w16du:dateUtc="2024-09-03T20:21:00Z">
        <w:r w:rsidR="00E23423">
          <w:rPr>
            <w:rFonts w:asciiTheme="minorHAnsi" w:hAnsiTheme="minorHAnsi" w:cstheme="minorHAnsi"/>
            <w:sz w:val="22"/>
            <w:szCs w:val="22"/>
          </w:rPr>
          <w:t xml:space="preserve">information, including </w:t>
        </w:r>
      </w:ins>
      <w:r>
        <w:rPr>
          <w:rFonts w:asciiTheme="minorHAnsi" w:hAnsiTheme="minorHAnsi" w:cstheme="minorHAnsi"/>
          <w:sz w:val="22"/>
          <w:szCs w:val="22"/>
        </w:rPr>
        <w:t>perceived body size</w:t>
      </w:r>
      <w:r w:rsidRPr="00AF5464">
        <w:rPr>
          <w:rFonts w:asciiTheme="minorHAnsi" w:hAnsiTheme="minorHAnsi" w:cstheme="minorHAnsi"/>
          <w:sz w:val="22"/>
          <w:szCs w:val="22"/>
        </w:rPr>
        <w:t xml:space="preserve">, </w:t>
      </w:r>
      <w:r>
        <w:rPr>
          <w:rFonts w:asciiTheme="minorHAnsi" w:hAnsiTheme="minorHAnsi" w:cstheme="minorHAnsi"/>
          <w:sz w:val="22"/>
          <w:szCs w:val="22"/>
        </w:rPr>
        <w:t>hormonal</w:t>
      </w:r>
      <w:r w:rsidRPr="00AF5464">
        <w:rPr>
          <w:rFonts w:asciiTheme="minorHAnsi" w:hAnsiTheme="minorHAnsi" w:cstheme="minorHAnsi"/>
          <w:sz w:val="22"/>
          <w:szCs w:val="22"/>
        </w:rPr>
        <w:t>, lifestyle, and socioeconomic factors</w:t>
      </w:r>
      <w:r w:rsidR="00063EB5">
        <w:rPr>
          <w:rFonts w:asciiTheme="minorHAnsi" w:hAnsiTheme="minorHAnsi" w:cstheme="minorHAnsi"/>
          <w:sz w:val="22"/>
          <w:szCs w:val="22"/>
        </w:rPr>
        <w:t xml:space="preserve"> through age 20</w:t>
      </w:r>
      <w:r>
        <w:rPr>
          <w:rFonts w:asciiTheme="minorHAnsi" w:hAnsiTheme="minorHAnsi" w:cstheme="minorHAnsi"/>
          <w:sz w:val="22"/>
          <w:szCs w:val="22"/>
        </w:rPr>
        <w:t xml:space="preserve">, adjusting for </w:t>
      </w:r>
      <w:r w:rsidRPr="00AF5464">
        <w:rPr>
          <w:rFonts w:asciiTheme="minorHAnsi" w:hAnsiTheme="minorHAnsi" w:cstheme="minorHAnsi"/>
          <w:sz w:val="22"/>
          <w:szCs w:val="22"/>
        </w:rPr>
        <w:t xml:space="preserve">attained age (timescale), </w:t>
      </w:r>
      <w:r>
        <w:rPr>
          <w:rFonts w:asciiTheme="minorHAnsi" w:hAnsiTheme="minorHAnsi" w:cstheme="minorHAnsi"/>
          <w:sz w:val="22"/>
          <w:szCs w:val="22"/>
        </w:rPr>
        <w:t xml:space="preserve">and </w:t>
      </w:r>
      <w:r w:rsidRPr="00AF5464">
        <w:rPr>
          <w:rFonts w:asciiTheme="minorHAnsi" w:hAnsiTheme="minorHAnsi" w:cstheme="minorHAnsi"/>
          <w:sz w:val="22"/>
          <w:szCs w:val="22"/>
        </w:rPr>
        <w:t>race/ethnicity.</w:t>
      </w:r>
      <w:r>
        <w:rPr>
          <w:rFonts w:asciiTheme="minorHAnsi" w:hAnsiTheme="minorHAnsi" w:cstheme="minorHAnsi"/>
          <w:sz w:val="22"/>
          <w:szCs w:val="22"/>
        </w:rPr>
        <w:t xml:space="preserve"> </w:t>
      </w:r>
      <w:r w:rsidRPr="00AF5464">
        <w:rPr>
          <w:rFonts w:asciiTheme="minorHAnsi" w:hAnsiTheme="minorHAnsi" w:cstheme="minorHAnsi"/>
          <w:sz w:val="22"/>
          <w:szCs w:val="22"/>
        </w:rPr>
        <w:t xml:space="preserve">Over </w:t>
      </w:r>
      <w:del w:id="17" w:author="O'Brien, Katie (NIH/NIEHS) [E]" w:date="2024-08-30T13:52:00Z" w16du:dateUtc="2024-08-30T17:52:00Z">
        <w:r w:rsidRPr="00AF5464" w:rsidDel="00F704F8">
          <w:rPr>
            <w:rFonts w:asciiTheme="minorHAnsi" w:hAnsiTheme="minorHAnsi" w:cstheme="minorHAnsi"/>
            <w:sz w:val="22"/>
            <w:szCs w:val="22"/>
          </w:rPr>
          <w:delText xml:space="preserve">the </w:delText>
        </w:r>
      </w:del>
      <w:r w:rsidRPr="00AF5464">
        <w:rPr>
          <w:rFonts w:asciiTheme="minorHAnsi" w:hAnsiTheme="minorHAnsi" w:cstheme="minorHAnsi"/>
          <w:sz w:val="22"/>
          <w:szCs w:val="22"/>
        </w:rPr>
        <w:t>follow-up (median: 13.1 years), 239 DTC cases were identified. Factors associated with a higher</w:t>
      </w:r>
      <w:r>
        <w:rPr>
          <w:rFonts w:asciiTheme="minorHAnsi" w:hAnsiTheme="minorHAnsi" w:cstheme="minorHAnsi"/>
          <w:sz w:val="22"/>
          <w:szCs w:val="22"/>
        </w:rPr>
        <w:t xml:space="preserve"> DTC</w:t>
      </w:r>
      <w:r w:rsidRPr="00AF5464">
        <w:rPr>
          <w:rFonts w:asciiTheme="minorHAnsi" w:hAnsiTheme="minorHAnsi" w:cstheme="minorHAnsi"/>
          <w:sz w:val="22"/>
          <w:szCs w:val="22"/>
        </w:rPr>
        <w:t xml:space="preserve"> incidence included </w:t>
      </w:r>
      <w:r>
        <w:rPr>
          <w:rFonts w:asciiTheme="minorHAnsi" w:hAnsiTheme="minorHAnsi" w:cstheme="minorHAnsi"/>
          <w:sz w:val="22"/>
          <w:szCs w:val="22"/>
        </w:rPr>
        <w:t>being</w:t>
      </w:r>
      <w:r w:rsidRPr="00AF5464">
        <w:rPr>
          <w:rFonts w:asciiTheme="minorHAnsi" w:hAnsiTheme="minorHAnsi" w:cstheme="minorHAnsi"/>
          <w:sz w:val="22"/>
          <w:szCs w:val="22"/>
        </w:rPr>
        <w:t xml:space="preserve"> taller </w:t>
      </w:r>
      <w:r>
        <w:rPr>
          <w:rFonts w:asciiTheme="minorHAnsi" w:hAnsiTheme="minorHAnsi" w:cstheme="minorHAnsi"/>
          <w:sz w:val="22"/>
          <w:szCs w:val="22"/>
        </w:rPr>
        <w:t>than peers</w:t>
      </w:r>
      <w:r w:rsidRPr="00AF5464">
        <w:rPr>
          <w:rFonts w:asciiTheme="minorHAnsi" w:hAnsiTheme="minorHAnsi" w:cstheme="minorHAnsi"/>
          <w:sz w:val="22"/>
          <w:szCs w:val="22"/>
        </w:rPr>
        <w:t xml:space="preserve"> at age 10 (hazard ratio [HR]=1.41, 95% confidence interval [CI]</w:t>
      </w:r>
      <w:r w:rsidR="006E508F">
        <w:rPr>
          <w:rFonts w:asciiTheme="minorHAnsi" w:hAnsiTheme="minorHAnsi" w:cstheme="minorHAnsi"/>
          <w:sz w:val="22"/>
          <w:szCs w:val="22"/>
        </w:rPr>
        <w:t>=</w:t>
      </w:r>
      <w:r w:rsidRPr="00AF5464">
        <w:rPr>
          <w:rFonts w:asciiTheme="minorHAnsi" w:hAnsiTheme="minorHAnsi" w:cstheme="minorHAnsi"/>
          <w:sz w:val="22"/>
          <w:szCs w:val="22"/>
        </w:rPr>
        <w:t xml:space="preserve">1.06-1.89), </w:t>
      </w:r>
      <w:r>
        <w:rPr>
          <w:rFonts w:asciiTheme="minorHAnsi" w:hAnsiTheme="minorHAnsi" w:cstheme="minorHAnsi"/>
          <w:sz w:val="22"/>
          <w:szCs w:val="22"/>
        </w:rPr>
        <w:t>being</w:t>
      </w:r>
      <w:r w:rsidRPr="00AF5464">
        <w:rPr>
          <w:rFonts w:asciiTheme="minorHAnsi" w:hAnsiTheme="minorHAnsi" w:cstheme="minorHAnsi"/>
          <w:sz w:val="22"/>
          <w:szCs w:val="22"/>
        </w:rPr>
        <w:t xml:space="preserve"> lighter (</w:t>
      </w:r>
      <w:r w:rsidRPr="008C37FB">
        <w:rPr>
          <w:rFonts w:asciiTheme="minorHAnsi" w:hAnsiTheme="minorHAnsi" w:cstheme="minorHAnsi"/>
          <w:sz w:val="22"/>
          <w:szCs w:val="22"/>
        </w:rPr>
        <w:t>HR=1.37, 95%CI</w:t>
      </w:r>
      <w:r w:rsidR="006E508F">
        <w:rPr>
          <w:rFonts w:asciiTheme="minorHAnsi" w:hAnsiTheme="minorHAnsi" w:cstheme="minorHAnsi"/>
          <w:sz w:val="22"/>
          <w:szCs w:val="22"/>
        </w:rPr>
        <w:t>=</w:t>
      </w:r>
      <w:r w:rsidRPr="008C37FB">
        <w:rPr>
          <w:rFonts w:asciiTheme="minorHAnsi" w:hAnsiTheme="minorHAnsi" w:cstheme="minorHAnsi"/>
          <w:sz w:val="22"/>
          <w:szCs w:val="22"/>
        </w:rPr>
        <w:t>0.97-1.91</w:t>
      </w:r>
      <w:r w:rsidRPr="00AF5464">
        <w:rPr>
          <w:rFonts w:asciiTheme="minorHAnsi" w:hAnsiTheme="minorHAnsi" w:cstheme="minorHAnsi"/>
          <w:sz w:val="22"/>
          <w:szCs w:val="22"/>
        </w:rPr>
        <w:t>) or heavier (</w:t>
      </w:r>
      <w:r w:rsidRPr="008C37FB">
        <w:rPr>
          <w:rFonts w:asciiTheme="minorHAnsi" w:hAnsiTheme="minorHAnsi" w:cstheme="minorHAnsi"/>
          <w:sz w:val="22"/>
          <w:szCs w:val="22"/>
        </w:rPr>
        <w:t>HR=1.28, 95%CI</w:t>
      </w:r>
      <w:r w:rsidR="006E508F">
        <w:rPr>
          <w:rFonts w:asciiTheme="minorHAnsi" w:hAnsiTheme="minorHAnsi" w:cstheme="minorHAnsi"/>
          <w:sz w:val="22"/>
          <w:szCs w:val="22"/>
        </w:rPr>
        <w:t>=</w:t>
      </w:r>
      <w:r w:rsidRPr="008C37FB">
        <w:rPr>
          <w:rFonts w:asciiTheme="minorHAnsi" w:hAnsiTheme="minorHAnsi" w:cstheme="minorHAnsi"/>
          <w:sz w:val="22"/>
          <w:szCs w:val="22"/>
        </w:rPr>
        <w:t>0.96-1.71</w:t>
      </w:r>
      <w:r w:rsidRPr="00AF5464">
        <w:rPr>
          <w:rFonts w:asciiTheme="minorHAnsi" w:hAnsiTheme="minorHAnsi" w:cstheme="minorHAnsi"/>
          <w:sz w:val="22"/>
          <w:szCs w:val="22"/>
        </w:rPr>
        <w:t xml:space="preserve">) </w:t>
      </w:r>
      <w:r>
        <w:rPr>
          <w:rFonts w:asciiTheme="minorHAnsi" w:hAnsiTheme="minorHAnsi" w:cstheme="minorHAnsi"/>
          <w:sz w:val="22"/>
          <w:szCs w:val="22"/>
        </w:rPr>
        <w:t>than</w:t>
      </w:r>
      <w:r w:rsidRPr="00AF5464">
        <w:rPr>
          <w:rFonts w:asciiTheme="minorHAnsi" w:hAnsiTheme="minorHAnsi" w:cstheme="minorHAnsi"/>
          <w:sz w:val="22"/>
          <w:szCs w:val="22"/>
        </w:rPr>
        <w:t xml:space="preserve"> peers</w:t>
      </w:r>
      <w:r>
        <w:rPr>
          <w:rFonts w:asciiTheme="minorHAnsi" w:hAnsiTheme="minorHAnsi" w:cstheme="minorHAnsi"/>
          <w:sz w:val="22"/>
          <w:szCs w:val="22"/>
        </w:rPr>
        <w:t xml:space="preserve"> during teen years</w:t>
      </w:r>
      <w:r w:rsidRPr="00AF5464">
        <w:rPr>
          <w:rFonts w:asciiTheme="minorHAnsi" w:hAnsiTheme="minorHAnsi" w:cstheme="minorHAnsi"/>
          <w:sz w:val="22"/>
          <w:szCs w:val="22"/>
        </w:rPr>
        <w:t xml:space="preserve">, and </w:t>
      </w:r>
      <w:r>
        <w:rPr>
          <w:rFonts w:asciiTheme="minorHAnsi" w:hAnsiTheme="minorHAnsi" w:cstheme="minorHAnsi"/>
          <w:sz w:val="22"/>
          <w:szCs w:val="22"/>
        </w:rPr>
        <w:t xml:space="preserve">ever </w:t>
      </w:r>
      <w:r w:rsidRPr="00AF5464">
        <w:rPr>
          <w:rFonts w:asciiTheme="minorHAnsi" w:hAnsiTheme="minorHAnsi" w:cstheme="minorHAnsi"/>
          <w:sz w:val="22"/>
          <w:szCs w:val="22"/>
        </w:rPr>
        <w:t xml:space="preserve">not having enough to eat </w:t>
      </w:r>
      <w:r>
        <w:rPr>
          <w:rFonts w:asciiTheme="minorHAnsi" w:hAnsiTheme="minorHAnsi" w:cstheme="minorHAnsi"/>
          <w:sz w:val="22"/>
          <w:szCs w:val="22"/>
        </w:rPr>
        <w:t>during</w:t>
      </w:r>
      <w:r w:rsidRPr="00AF5464">
        <w:rPr>
          <w:rFonts w:asciiTheme="minorHAnsi" w:hAnsiTheme="minorHAnsi" w:cstheme="minorHAnsi"/>
          <w:sz w:val="22"/>
          <w:szCs w:val="22"/>
        </w:rPr>
        <w:t xml:space="preserve"> childhood (</w:t>
      </w:r>
      <w:r w:rsidRPr="008C37FB">
        <w:rPr>
          <w:rFonts w:asciiTheme="minorHAnsi" w:hAnsiTheme="minorHAnsi" w:cstheme="minorHAnsi"/>
          <w:sz w:val="22"/>
          <w:szCs w:val="22"/>
        </w:rPr>
        <w:t>HR=1.67, 95%CI</w:t>
      </w:r>
      <w:r w:rsidR="006E508F">
        <w:rPr>
          <w:rFonts w:asciiTheme="minorHAnsi" w:hAnsiTheme="minorHAnsi" w:cstheme="minorHAnsi"/>
          <w:sz w:val="22"/>
          <w:szCs w:val="22"/>
        </w:rPr>
        <w:t>=</w:t>
      </w:r>
      <w:r w:rsidRPr="008C37FB">
        <w:rPr>
          <w:rFonts w:asciiTheme="minorHAnsi" w:hAnsiTheme="minorHAnsi" w:cstheme="minorHAnsi"/>
          <w:sz w:val="22"/>
          <w:szCs w:val="22"/>
        </w:rPr>
        <w:t>1.15–2.43</w:t>
      </w:r>
      <w:r w:rsidRPr="00AF5464">
        <w:rPr>
          <w:rFonts w:asciiTheme="minorHAnsi" w:hAnsiTheme="minorHAnsi" w:cstheme="minorHAnsi"/>
          <w:sz w:val="22"/>
          <w:szCs w:val="22"/>
        </w:rPr>
        <w:t xml:space="preserve">). </w:t>
      </w:r>
      <w:del w:id="18" w:author="Tran, Thi-Van-Trinh (NIH/NCI) [F]" w:date="2024-09-03T15:22:00Z" w16du:dateUtc="2024-09-03T19:22:00Z">
        <w:r w:rsidRPr="00AF5464" w:rsidDel="00B959E6">
          <w:rPr>
            <w:rFonts w:asciiTheme="minorHAnsi" w:hAnsiTheme="minorHAnsi" w:cstheme="minorHAnsi"/>
            <w:sz w:val="22"/>
            <w:szCs w:val="22"/>
          </w:rPr>
          <w:delText>Conversely</w:delText>
        </w:r>
      </w:del>
      <w:ins w:id="19" w:author="Tran, Thi-Van-Trinh (NIH/NCI) [F]" w:date="2024-09-03T15:22:00Z" w16du:dateUtc="2024-09-03T19:22:00Z">
        <w:r w:rsidR="00B959E6">
          <w:rPr>
            <w:rFonts w:asciiTheme="minorHAnsi" w:hAnsiTheme="minorHAnsi" w:cstheme="minorHAnsi"/>
            <w:sz w:val="22"/>
            <w:szCs w:val="22"/>
          </w:rPr>
          <w:t>Moreover</w:t>
        </w:r>
      </w:ins>
      <w:r w:rsidRPr="00AF5464">
        <w:rPr>
          <w:rFonts w:asciiTheme="minorHAnsi" w:hAnsiTheme="minorHAnsi" w:cstheme="minorHAnsi"/>
          <w:sz w:val="22"/>
          <w:szCs w:val="22"/>
        </w:rPr>
        <w:t xml:space="preserve">, </w:t>
      </w:r>
      <w:r>
        <w:rPr>
          <w:rFonts w:asciiTheme="minorHAnsi" w:hAnsiTheme="minorHAnsi" w:cstheme="minorHAnsi"/>
          <w:sz w:val="22"/>
          <w:szCs w:val="22"/>
        </w:rPr>
        <w:t xml:space="preserve">we observed </w:t>
      </w:r>
      <w:r w:rsidRPr="00AF5464">
        <w:rPr>
          <w:rFonts w:asciiTheme="minorHAnsi" w:hAnsiTheme="minorHAnsi" w:cstheme="minorHAnsi"/>
          <w:sz w:val="22"/>
          <w:szCs w:val="22"/>
        </w:rPr>
        <w:t xml:space="preserve">lower incidence </w:t>
      </w:r>
      <w:r>
        <w:rPr>
          <w:rFonts w:asciiTheme="minorHAnsi" w:hAnsiTheme="minorHAnsi" w:cstheme="minorHAnsi"/>
          <w:sz w:val="22"/>
          <w:szCs w:val="22"/>
        </w:rPr>
        <w:t>in</w:t>
      </w:r>
      <w:r w:rsidRPr="00AF5464">
        <w:rPr>
          <w:rFonts w:asciiTheme="minorHAnsi" w:hAnsiTheme="minorHAnsi" w:cstheme="minorHAnsi"/>
          <w:sz w:val="22"/>
          <w:szCs w:val="22"/>
        </w:rPr>
        <w:t xml:space="preserve"> </w:t>
      </w:r>
      <w:r>
        <w:rPr>
          <w:rFonts w:asciiTheme="minorHAnsi" w:hAnsiTheme="minorHAnsi" w:cstheme="minorHAnsi"/>
          <w:sz w:val="22"/>
          <w:szCs w:val="22"/>
        </w:rPr>
        <w:t>w</w:t>
      </w:r>
      <w:r w:rsidRPr="008C37FB">
        <w:rPr>
          <w:rFonts w:asciiTheme="minorHAnsi" w:hAnsiTheme="minorHAnsi" w:cstheme="minorHAnsi"/>
          <w:sz w:val="22"/>
          <w:szCs w:val="22"/>
        </w:rPr>
        <w:t xml:space="preserve">omen </w:t>
      </w:r>
      <w:del w:id="20" w:author="Tran, Thi-Van-Trinh (NIH/NCI) [F]" w:date="2024-09-03T15:22:00Z" w16du:dateUtc="2024-09-03T19:22:00Z">
        <w:r w:rsidRPr="008C37FB" w:rsidDel="00F83E2E">
          <w:rPr>
            <w:rFonts w:asciiTheme="minorHAnsi" w:hAnsiTheme="minorHAnsi" w:cstheme="minorHAnsi"/>
            <w:sz w:val="22"/>
            <w:szCs w:val="22"/>
          </w:rPr>
          <w:delText xml:space="preserve">who </w:delText>
        </w:r>
        <w:r w:rsidR="00063EB5" w:rsidDel="00F83E2E">
          <w:rPr>
            <w:rFonts w:asciiTheme="minorHAnsi" w:hAnsiTheme="minorHAnsi" w:cstheme="minorHAnsi"/>
            <w:sz w:val="22"/>
            <w:szCs w:val="22"/>
          </w:rPr>
          <w:delText>started</w:delText>
        </w:r>
        <w:r w:rsidR="00063EB5" w:rsidRPr="008C37FB" w:rsidDel="00F83E2E">
          <w:rPr>
            <w:rFonts w:asciiTheme="minorHAnsi" w:hAnsiTheme="minorHAnsi" w:cstheme="minorHAnsi"/>
            <w:sz w:val="22"/>
            <w:szCs w:val="22"/>
          </w:rPr>
          <w:delText xml:space="preserve"> </w:delText>
        </w:r>
        <w:r w:rsidRPr="008C37FB" w:rsidDel="00F83E2E">
          <w:rPr>
            <w:rFonts w:asciiTheme="minorHAnsi" w:hAnsiTheme="minorHAnsi" w:cstheme="minorHAnsi"/>
            <w:sz w:val="22"/>
            <w:szCs w:val="22"/>
          </w:rPr>
          <w:delText>hormonal birth control</w:delText>
        </w:r>
        <w:r w:rsidDel="00F83E2E">
          <w:rPr>
            <w:rFonts w:asciiTheme="minorHAnsi" w:hAnsiTheme="minorHAnsi" w:cstheme="minorHAnsi"/>
            <w:sz w:val="22"/>
            <w:szCs w:val="22"/>
          </w:rPr>
          <w:delText xml:space="preserve"> before</w:delText>
        </w:r>
        <w:r w:rsidR="00063EB5" w:rsidDel="00F83E2E">
          <w:rPr>
            <w:rFonts w:asciiTheme="minorHAnsi" w:hAnsiTheme="minorHAnsi" w:cstheme="minorHAnsi"/>
            <w:sz w:val="22"/>
            <w:szCs w:val="22"/>
          </w:rPr>
          <w:delText xml:space="preserve"> </w:delText>
        </w:r>
        <w:r w:rsidDel="00F83E2E">
          <w:rPr>
            <w:rFonts w:asciiTheme="minorHAnsi" w:hAnsiTheme="minorHAnsi" w:cstheme="minorHAnsi"/>
            <w:sz w:val="22"/>
            <w:szCs w:val="22"/>
          </w:rPr>
          <w:delText xml:space="preserve">20 </w:delText>
        </w:r>
        <w:r w:rsidR="00150825" w:rsidDel="00F83E2E">
          <w:rPr>
            <w:rFonts w:asciiTheme="minorHAnsi" w:hAnsiTheme="minorHAnsi" w:cstheme="minorHAnsi"/>
            <w:sz w:val="22"/>
            <w:szCs w:val="22"/>
          </w:rPr>
          <w:delText>(</w:delText>
        </w:r>
        <w:r w:rsidR="00150825" w:rsidRPr="008C37FB" w:rsidDel="00F83E2E">
          <w:rPr>
            <w:rFonts w:asciiTheme="minorHAnsi" w:hAnsiTheme="minorHAnsi" w:cstheme="minorHAnsi"/>
            <w:sz w:val="22"/>
            <w:szCs w:val="22"/>
          </w:rPr>
          <w:delText>HR</w:delText>
        </w:r>
        <w:r w:rsidR="00D229BE" w:rsidDel="00F83E2E">
          <w:rPr>
            <w:rFonts w:asciiTheme="minorHAnsi" w:hAnsiTheme="minorHAnsi" w:cstheme="minorHAnsi"/>
            <w:sz w:val="22"/>
            <w:szCs w:val="22"/>
            <w:vertAlign w:val="subscript"/>
          </w:rPr>
          <w:delText xml:space="preserve">vs </w:delText>
        </w:r>
        <w:r w:rsidR="00150825" w:rsidRPr="008550B6" w:rsidDel="00F83E2E">
          <w:rPr>
            <w:rFonts w:asciiTheme="minorHAnsi" w:hAnsiTheme="minorHAnsi" w:cstheme="minorHAnsi"/>
            <w:sz w:val="22"/>
            <w:szCs w:val="22"/>
            <w:vertAlign w:val="subscript"/>
          </w:rPr>
          <w:delText>never</w:delText>
        </w:r>
        <w:r w:rsidR="00D229BE" w:rsidDel="00F83E2E">
          <w:rPr>
            <w:rFonts w:asciiTheme="minorHAnsi" w:hAnsiTheme="minorHAnsi" w:cstheme="minorHAnsi"/>
            <w:sz w:val="22"/>
            <w:szCs w:val="22"/>
            <w:vertAlign w:val="subscript"/>
          </w:rPr>
          <w:delText>-</w:delText>
        </w:r>
        <w:r w:rsidR="00150825" w:rsidRPr="008550B6" w:rsidDel="00F83E2E">
          <w:rPr>
            <w:rFonts w:asciiTheme="minorHAnsi" w:hAnsiTheme="minorHAnsi" w:cstheme="minorHAnsi"/>
            <w:sz w:val="22"/>
            <w:szCs w:val="22"/>
            <w:vertAlign w:val="subscript"/>
          </w:rPr>
          <w:delText>users</w:delText>
        </w:r>
        <w:r w:rsidRPr="008C37FB" w:rsidDel="00F83E2E">
          <w:rPr>
            <w:rFonts w:asciiTheme="minorHAnsi" w:hAnsiTheme="minorHAnsi" w:cstheme="minorHAnsi"/>
            <w:sz w:val="22"/>
            <w:szCs w:val="22"/>
          </w:rPr>
          <w:delText>=0.72, 95%CI</w:delText>
        </w:r>
        <w:r w:rsidR="006E508F" w:rsidDel="00F83E2E">
          <w:rPr>
            <w:rFonts w:asciiTheme="minorHAnsi" w:hAnsiTheme="minorHAnsi" w:cstheme="minorHAnsi"/>
            <w:sz w:val="22"/>
            <w:szCs w:val="22"/>
          </w:rPr>
          <w:delText>=</w:delText>
        </w:r>
        <w:r w:rsidRPr="008C37FB" w:rsidDel="00F83E2E">
          <w:rPr>
            <w:rFonts w:asciiTheme="minorHAnsi" w:hAnsiTheme="minorHAnsi" w:cstheme="minorHAnsi"/>
            <w:sz w:val="22"/>
            <w:szCs w:val="22"/>
          </w:rPr>
          <w:delText>0.50-1.05)</w:delText>
        </w:r>
        <w:r w:rsidDel="00F83E2E">
          <w:rPr>
            <w:rFonts w:asciiTheme="minorHAnsi" w:hAnsiTheme="minorHAnsi" w:cstheme="minorHAnsi"/>
            <w:sz w:val="22"/>
            <w:szCs w:val="22"/>
          </w:rPr>
          <w:delText xml:space="preserve">, and in those </w:delText>
        </w:r>
      </w:del>
      <w:r>
        <w:rPr>
          <w:rFonts w:asciiTheme="minorHAnsi" w:hAnsiTheme="minorHAnsi" w:cstheme="minorHAnsi"/>
          <w:sz w:val="22"/>
          <w:szCs w:val="22"/>
        </w:rPr>
        <w:t>who had</w:t>
      </w:r>
      <w:r w:rsidRPr="008C37FB">
        <w:rPr>
          <w:rFonts w:asciiTheme="minorHAnsi" w:hAnsiTheme="minorHAnsi" w:cstheme="minorHAnsi"/>
          <w:sz w:val="22"/>
          <w:szCs w:val="22"/>
        </w:rPr>
        <w:t xml:space="preserve"> </w:t>
      </w:r>
      <w:r w:rsidRPr="00AF5464">
        <w:rPr>
          <w:rFonts w:asciiTheme="minorHAnsi" w:hAnsiTheme="minorHAnsi" w:cstheme="minorHAnsi"/>
          <w:sz w:val="22"/>
          <w:szCs w:val="22"/>
        </w:rPr>
        <w:t>higher household education level</w:t>
      </w:r>
      <w:r w:rsidR="00720D9C">
        <w:rPr>
          <w:rFonts w:asciiTheme="minorHAnsi" w:hAnsiTheme="minorHAnsi" w:cstheme="minorHAnsi"/>
          <w:sz w:val="22"/>
          <w:szCs w:val="22"/>
        </w:rPr>
        <w:t>s</w:t>
      </w:r>
      <w:r w:rsidRPr="00AF5464">
        <w:rPr>
          <w:rFonts w:asciiTheme="minorHAnsi" w:hAnsiTheme="minorHAnsi" w:cstheme="minorHAnsi"/>
          <w:sz w:val="22"/>
          <w:szCs w:val="22"/>
        </w:rPr>
        <w:t xml:space="preserve"> at age 13 (</w:t>
      </w:r>
      <w:proofErr w:type="spellStart"/>
      <w:r w:rsidR="00D229BE" w:rsidRPr="00AF5464">
        <w:rPr>
          <w:rFonts w:asciiTheme="minorHAnsi" w:hAnsiTheme="minorHAnsi" w:cstheme="minorHAnsi"/>
          <w:sz w:val="22"/>
          <w:szCs w:val="22"/>
        </w:rPr>
        <w:t>HR</w:t>
      </w:r>
      <w:r w:rsidR="00D229BE">
        <w:rPr>
          <w:rFonts w:asciiTheme="minorHAnsi" w:hAnsiTheme="minorHAnsi" w:cstheme="minorHAnsi"/>
          <w:sz w:val="22"/>
          <w:szCs w:val="22"/>
          <w:vertAlign w:val="subscript"/>
        </w:rPr>
        <w:t>B</w:t>
      </w:r>
      <w:r w:rsidR="00D229BE" w:rsidRPr="00A70AC9">
        <w:rPr>
          <w:rFonts w:asciiTheme="minorHAnsi" w:hAnsiTheme="minorHAnsi" w:cstheme="minorHAnsi"/>
          <w:sz w:val="22"/>
          <w:szCs w:val="22"/>
          <w:vertAlign w:val="subscript"/>
        </w:rPr>
        <w:t>achelor’s</w:t>
      </w:r>
      <w:proofErr w:type="spellEnd"/>
      <w:r w:rsidR="00D229BE" w:rsidRPr="00A70AC9">
        <w:rPr>
          <w:rFonts w:asciiTheme="minorHAnsi" w:hAnsiTheme="minorHAnsi" w:cstheme="minorHAnsi"/>
          <w:sz w:val="22"/>
          <w:szCs w:val="22"/>
          <w:vertAlign w:val="subscript"/>
        </w:rPr>
        <w:t xml:space="preserve"> degree or higher vs high school,</w:t>
      </w:r>
      <w:r w:rsidR="00D229BE">
        <w:rPr>
          <w:rFonts w:asciiTheme="minorHAnsi" w:hAnsiTheme="minorHAnsi" w:cstheme="minorHAnsi"/>
          <w:sz w:val="22"/>
          <w:szCs w:val="22"/>
          <w:vertAlign w:val="subscript"/>
        </w:rPr>
        <w:t xml:space="preserve"> GED</w:t>
      </w:r>
      <w:r w:rsidR="00D229BE" w:rsidRPr="00A70AC9">
        <w:rPr>
          <w:rFonts w:asciiTheme="minorHAnsi" w:hAnsiTheme="minorHAnsi" w:cstheme="minorHAnsi"/>
          <w:sz w:val="22"/>
          <w:szCs w:val="22"/>
          <w:vertAlign w:val="subscript"/>
        </w:rPr>
        <w:t xml:space="preserve"> or less</w:t>
      </w:r>
      <w:r w:rsidR="00D229BE" w:rsidRPr="00AF5464">
        <w:rPr>
          <w:rFonts w:asciiTheme="minorHAnsi" w:hAnsiTheme="minorHAnsi" w:cstheme="minorHAnsi"/>
          <w:sz w:val="22"/>
          <w:szCs w:val="22"/>
        </w:rPr>
        <w:t>=</w:t>
      </w:r>
      <w:r w:rsidRPr="00AF5464">
        <w:rPr>
          <w:rFonts w:asciiTheme="minorHAnsi" w:hAnsiTheme="minorHAnsi" w:cstheme="minorHAnsi"/>
          <w:sz w:val="22"/>
          <w:szCs w:val="22"/>
        </w:rPr>
        <w:t>0.75, 95%CI</w:t>
      </w:r>
      <w:r w:rsidR="006E508F">
        <w:rPr>
          <w:rFonts w:asciiTheme="minorHAnsi" w:hAnsiTheme="minorHAnsi" w:cstheme="minorHAnsi"/>
          <w:sz w:val="22"/>
          <w:szCs w:val="22"/>
        </w:rPr>
        <w:t>=</w:t>
      </w:r>
      <w:r w:rsidRPr="00AF5464">
        <w:rPr>
          <w:rFonts w:asciiTheme="minorHAnsi" w:hAnsiTheme="minorHAnsi" w:cstheme="minorHAnsi"/>
          <w:sz w:val="22"/>
          <w:szCs w:val="22"/>
        </w:rPr>
        <w:t xml:space="preserve">0.55-1.03). </w:t>
      </w:r>
      <w:r>
        <w:rPr>
          <w:rFonts w:asciiTheme="minorHAnsi" w:hAnsiTheme="minorHAnsi" w:cstheme="minorHAnsi"/>
          <w:sz w:val="22"/>
          <w:szCs w:val="22"/>
        </w:rPr>
        <w:t>We found n</w:t>
      </w:r>
      <w:r w:rsidRPr="00AF5464">
        <w:rPr>
          <w:rFonts w:asciiTheme="minorHAnsi" w:hAnsiTheme="minorHAnsi" w:cstheme="minorHAnsi"/>
          <w:sz w:val="22"/>
          <w:szCs w:val="22"/>
        </w:rPr>
        <w:t xml:space="preserve">o significant associations for other </w:t>
      </w:r>
      <w:r>
        <w:rPr>
          <w:rFonts w:asciiTheme="minorHAnsi" w:hAnsiTheme="minorHAnsi" w:cstheme="minorHAnsi"/>
          <w:sz w:val="22"/>
          <w:szCs w:val="22"/>
        </w:rPr>
        <w:t>factors</w:t>
      </w:r>
      <w:r w:rsidRPr="00AF5464">
        <w:rPr>
          <w:rFonts w:asciiTheme="minorHAnsi" w:hAnsiTheme="minorHAnsi" w:cstheme="minorHAnsi"/>
          <w:sz w:val="22"/>
          <w:szCs w:val="22"/>
        </w:rPr>
        <w:t>.</w:t>
      </w:r>
      <w:r w:rsidRPr="00F21F4A">
        <w:rPr>
          <w:rFonts w:asciiTheme="minorHAnsi" w:hAnsiTheme="minorHAnsi" w:cstheme="minorHAnsi"/>
          <w:sz w:val="22"/>
          <w:szCs w:val="22"/>
        </w:rPr>
        <w:t xml:space="preserve"> </w:t>
      </w:r>
      <w:r w:rsidRPr="00E7648B">
        <w:rPr>
          <w:rFonts w:asciiTheme="minorHAnsi" w:hAnsiTheme="minorHAnsi" w:cstheme="minorHAnsi"/>
          <w:sz w:val="22"/>
          <w:szCs w:val="22"/>
        </w:rPr>
        <w:t xml:space="preserve">Our findings suggest that </w:t>
      </w:r>
      <w:del w:id="21" w:author="Kitahara, Cari Meinhold(NIH/NCI) [E]" w:date="2024-09-16T12:02:00Z" w16du:dateUtc="2024-09-16T16:02:00Z">
        <w:r w:rsidRPr="00E7648B" w:rsidDel="00AB6D8D">
          <w:rPr>
            <w:rFonts w:asciiTheme="minorHAnsi" w:hAnsiTheme="minorHAnsi" w:cstheme="minorHAnsi"/>
            <w:sz w:val="22"/>
            <w:szCs w:val="22"/>
          </w:rPr>
          <w:delText>early-life growth-related factors</w:delText>
        </w:r>
      </w:del>
      <w:ins w:id="22" w:author="Kitahara, Cari Meinhold(NIH/NCI) [E]" w:date="2024-09-16T12:02:00Z" w16du:dateUtc="2024-09-16T16:02:00Z">
        <w:r w:rsidR="00AB6D8D">
          <w:rPr>
            <w:rFonts w:asciiTheme="minorHAnsi" w:hAnsiTheme="minorHAnsi" w:cstheme="minorHAnsi"/>
            <w:sz w:val="22"/>
            <w:szCs w:val="22"/>
          </w:rPr>
          <w:t>childhood growth, nutr</w:t>
        </w:r>
      </w:ins>
      <w:ins w:id="23" w:author="Kitahara, Cari Meinhold(NIH/NCI) [E]" w:date="2024-09-16T12:03:00Z" w16du:dateUtc="2024-09-16T16:03:00Z">
        <w:r w:rsidR="00AB6D8D">
          <w:rPr>
            <w:rFonts w:asciiTheme="minorHAnsi" w:hAnsiTheme="minorHAnsi" w:cstheme="minorHAnsi"/>
            <w:sz w:val="22"/>
            <w:szCs w:val="22"/>
          </w:rPr>
          <w:t xml:space="preserve">ition, and socioeconomic factors </w:t>
        </w:r>
      </w:ins>
      <w:del w:id="24" w:author="Kitahara, Cari Meinhold(NIH/NCI) [E]" w:date="2024-09-16T12:03:00Z" w16du:dateUtc="2024-09-16T16:03:00Z">
        <w:r w:rsidDel="00AB6D8D">
          <w:rPr>
            <w:rFonts w:asciiTheme="minorHAnsi" w:hAnsiTheme="minorHAnsi" w:cstheme="minorHAnsi"/>
            <w:sz w:val="22"/>
            <w:szCs w:val="22"/>
          </w:rPr>
          <w:delText xml:space="preserve"> </w:delText>
        </w:r>
      </w:del>
      <w:r w:rsidRPr="00E7648B">
        <w:rPr>
          <w:rFonts w:asciiTheme="minorHAnsi" w:hAnsiTheme="minorHAnsi" w:cstheme="minorHAnsi"/>
          <w:sz w:val="22"/>
          <w:szCs w:val="22"/>
        </w:rPr>
        <w:t xml:space="preserve">may influence the development of </w:t>
      </w:r>
      <w:r>
        <w:rPr>
          <w:rFonts w:asciiTheme="minorHAnsi" w:hAnsiTheme="minorHAnsi" w:cstheme="minorHAnsi"/>
          <w:sz w:val="22"/>
          <w:szCs w:val="22"/>
        </w:rPr>
        <w:t>DTC</w:t>
      </w:r>
      <w:r w:rsidRPr="00E7648B">
        <w:rPr>
          <w:rFonts w:asciiTheme="minorHAnsi" w:hAnsiTheme="minorHAnsi" w:cstheme="minorHAnsi"/>
          <w:sz w:val="22"/>
          <w:szCs w:val="22"/>
        </w:rPr>
        <w:t xml:space="preserve"> in women. </w:t>
      </w:r>
      <w:r w:rsidR="00BA264F">
        <w:br w:type="page"/>
      </w:r>
    </w:p>
    <w:p w14:paraId="6AD607FD" w14:textId="2C7F95E3" w:rsidR="00A93E10" w:rsidRPr="008C37FB" w:rsidRDefault="00A93E10" w:rsidP="005923BB">
      <w:pPr>
        <w:pStyle w:val="Heading1"/>
      </w:pPr>
      <w:r w:rsidRPr="003C77CE">
        <w:lastRenderedPageBreak/>
        <w:t>Introduction</w:t>
      </w:r>
    </w:p>
    <w:p w14:paraId="1AF120AF" w14:textId="01F3D0F8" w:rsidR="00771C3D" w:rsidRDefault="00713D01" w:rsidP="00A10BBF">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Thyroid cancer</w:t>
      </w:r>
      <w:r w:rsidR="005728F0">
        <w:rPr>
          <w:rFonts w:asciiTheme="minorHAnsi" w:hAnsiTheme="minorHAnsi" w:cstheme="minorHAnsi"/>
          <w:sz w:val="22"/>
          <w:szCs w:val="22"/>
        </w:rPr>
        <w:t xml:space="preserve"> </w:t>
      </w:r>
      <w:r w:rsidRPr="008C37FB">
        <w:rPr>
          <w:rFonts w:asciiTheme="minorHAnsi" w:hAnsiTheme="minorHAnsi" w:cstheme="minorHAnsi"/>
          <w:sz w:val="22"/>
          <w:szCs w:val="22"/>
        </w:rPr>
        <w:t>ranks as the fifth most common</w:t>
      </w:r>
      <w:r w:rsidR="00DE1770">
        <w:rPr>
          <w:rFonts w:asciiTheme="minorHAnsi" w:hAnsiTheme="minorHAnsi" w:cstheme="minorHAnsi"/>
          <w:sz w:val="22"/>
          <w:szCs w:val="22"/>
        </w:rPr>
        <w:t xml:space="preserve"> cancer</w:t>
      </w:r>
      <w:r w:rsidRPr="008C37FB">
        <w:rPr>
          <w:rFonts w:asciiTheme="minorHAnsi" w:hAnsiTheme="minorHAnsi" w:cstheme="minorHAnsi"/>
          <w:sz w:val="22"/>
          <w:szCs w:val="22"/>
        </w:rPr>
        <w:t xml:space="preserve"> in women globally</w:t>
      </w:r>
      <w:r w:rsidR="005513CA">
        <w:rPr>
          <w:rFonts w:asciiTheme="minorHAnsi" w:hAnsiTheme="minorHAnsi" w:cstheme="minorHAnsi"/>
          <w:sz w:val="22"/>
          <w:szCs w:val="22"/>
        </w:rPr>
        <w:t>.</w:t>
      </w:r>
      <w:r w:rsidR="002C60BD" w:rsidRPr="00A45EDC">
        <w:rPr>
          <w:rFonts w:asciiTheme="minorHAnsi" w:hAnsiTheme="minorHAnsi" w:cstheme="minorHAnsi"/>
          <w:sz w:val="22"/>
          <w:szCs w:val="22"/>
        </w:rPr>
        <w:fldChar w:fldCharType="begin"/>
      </w:r>
      <w:r w:rsidR="002C60BD" w:rsidRPr="00A45EDC">
        <w:rPr>
          <w:rFonts w:asciiTheme="minorHAnsi" w:hAnsiTheme="minorHAnsi" w:cstheme="minorHAnsi"/>
          <w:sz w:val="22"/>
          <w:szCs w:val="22"/>
        </w:rPr>
        <w:instrText xml:space="preserve"> ADDIN EN.CITE &lt;EndNote&gt;&lt;Cite&gt;&lt;Author&gt;Ferlay J&lt;/Author&gt;&lt;Year&gt;2020&lt;/Year&gt;&lt;RecNum&gt;334&lt;/RecNum&gt;&lt;DisplayText&gt;&lt;style face="superscript"&gt;1&lt;/style&gt;&lt;/DisplayText&gt;&lt;record&gt;&lt;rec-number&gt;334&lt;/rec-number&gt;&lt;foreign-keys&gt;&lt;key app="EN" db-id="9eeeap9akwrsete9ft3xp2puxwwrw9ev5fd0" timestamp="1703879209"&gt;334&lt;/key&gt;&lt;/foreign-keys&gt;&lt;ref-type name="Web Page"&gt;12&lt;/ref-type&gt;&lt;contributors&gt;&lt;authors&gt;&lt;author&gt;Ferlay J, Ervik M, Lam F, Colombet M, Mery L, Piñeros M, Znaor A, Soerjomataram I, Bray F&lt;/author&gt;&lt;/authors&gt;&lt;/contributors&gt;&lt;titles&gt;&lt;title&gt;Global Cancer Observatory: Cancer Today. Lyon, France: International Agency for Research on Cancer&lt;/title&gt;&lt;/titles&gt;&lt;number&gt;December 29, 2023&lt;/number&gt;&lt;dates&gt;&lt;year&gt;2020&lt;/year&gt;&lt;/dates&gt;&lt;pub-location&gt;Lyon, France&lt;/pub-location&gt;&lt;publisher&gt;International Agency for Research on Cancer&lt;/publisher&gt;&lt;urls&gt;&lt;related-urls&gt;&lt;url&gt;https://gco.iarc.fr/today&lt;/url&gt;&lt;/related-urls&gt;&lt;/urls&gt;&lt;/record&gt;&lt;/Cite&gt;&lt;/EndNote&gt;</w:instrText>
      </w:r>
      <w:r w:rsidR="002C60BD" w:rsidRPr="00A45EDC">
        <w:rPr>
          <w:rFonts w:asciiTheme="minorHAnsi" w:hAnsiTheme="minorHAnsi" w:cstheme="minorHAnsi"/>
          <w:sz w:val="22"/>
          <w:szCs w:val="22"/>
        </w:rPr>
        <w:fldChar w:fldCharType="separate"/>
      </w:r>
      <w:r w:rsidR="002C60BD" w:rsidRPr="00A45EDC">
        <w:rPr>
          <w:rFonts w:asciiTheme="minorHAnsi" w:hAnsiTheme="minorHAnsi" w:cstheme="minorHAnsi"/>
          <w:noProof/>
          <w:sz w:val="22"/>
          <w:szCs w:val="22"/>
          <w:vertAlign w:val="superscript"/>
        </w:rPr>
        <w:t>1</w:t>
      </w:r>
      <w:r w:rsidR="002C60BD" w:rsidRPr="00A45EDC">
        <w:rPr>
          <w:rFonts w:asciiTheme="minorHAnsi" w:hAnsiTheme="minorHAnsi" w:cstheme="minorHAnsi"/>
          <w:sz w:val="22"/>
          <w:szCs w:val="22"/>
        </w:rPr>
        <w:fldChar w:fldCharType="end"/>
      </w:r>
      <w:r w:rsidR="005513CA">
        <w:rPr>
          <w:rFonts w:asciiTheme="minorHAnsi" w:hAnsiTheme="minorHAnsi" w:cstheme="minorHAnsi"/>
          <w:sz w:val="22"/>
          <w:szCs w:val="22"/>
        </w:rPr>
        <w:t xml:space="preserve"> </w:t>
      </w:r>
      <w:r w:rsidR="00E017B1">
        <w:rPr>
          <w:rFonts w:asciiTheme="minorHAnsi" w:hAnsiTheme="minorHAnsi" w:cstheme="minorHAnsi"/>
          <w:sz w:val="22"/>
          <w:szCs w:val="22"/>
        </w:rPr>
        <w:t>F</w:t>
      </w:r>
      <w:r w:rsidR="002F2751">
        <w:rPr>
          <w:rFonts w:asciiTheme="minorHAnsi" w:hAnsiTheme="minorHAnsi" w:cstheme="minorHAnsi"/>
          <w:sz w:val="22"/>
          <w:szCs w:val="22"/>
        </w:rPr>
        <w:t>ew modifiable risk factors have been identified</w:t>
      </w:r>
      <w:r w:rsidR="00F6052C">
        <w:rPr>
          <w:rFonts w:asciiTheme="minorHAnsi" w:hAnsiTheme="minorHAnsi" w:cstheme="minorHAnsi"/>
          <w:sz w:val="22"/>
          <w:szCs w:val="22"/>
        </w:rPr>
        <w:t xml:space="preserve">, apart </w:t>
      </w:r>
      <w:r w:rsidR="00062D7A">
        <w:rPr>
          <w:rFonts w:asciiTheme="minorHAnsi" w:hAnsiTheme="minorHAnsi" w:cstheme="minorHAnsi"/>
          <w:sz w:val="22"/>
          <w:szCs w:val="22"/>
        </w:rPr>
        <w:t>from</w:t>
      </w:r>
      <w:r w:rsidR="00321494">
        <w:rPr>
          <w:rFonts w:asciiTheme="minorHAnsi" w:hAnsiTheme="minorHAnsi" w:cstheme="minorHAnsi"/>
          <w:sz w:val="22"/>
          <w:szCs w:val="22"/>
        </w:rPr>
        <w:t xml:space="preserve"> </w:t>
      </w:r>
      <w:r w:rsidR="00331F5D">
        <w:rPr>
          <w:rFonts w:asciiTheme="minorHAnsi" w:hAnsiTheme="minorHAnsi" w:cstheme="minorHAnsi"/>
          <w:sz w:val="22"/>
          <w:szCs w:val="22"/>
        </w:rPr>
        <w:t xml:space="preserve">obesity and childhood </w:t>
      </w:r>
      <w:r w:rsidR="002A1DF3">
        <w:rPr>
          <w:rFonts w:asciiTheme="minorHAnsi" w:hAnsiTheme="minorHAnsi" w:cstheme="minorHAnsi"/>
          <w:sz w:val="22"/>
          <w:szCs w:val="22"/>
        </w:rPr>
        <w:t xml:space="preserve">exposure to </w:t>
      </w:r>
      <w:r w:rsidR="009B7028">
        <w:rPr>
          <w:rFonts w:asciiTheme="minorHAnsi" w:hAnsiTheme="minorHAnsi" w:cstheme="minorHAnsi"/>
          <w:sz w:val="22"/>
          <w:szCs w:val="22"/>
        </w:rPr>
        <w:t>ionizing radiation</w:t>
      </w:r>
      <w:r w:rsidR="002F2751">
        <w:rPr>
          <w:rFonts w:asciiTheme="minorHAnsi" w:hAnsiTheme="minorHAnsi" w:cstheme="minorHAnsi"/>
          <w:sz w:val="22"/>
          <w:szCs w:val="22"/>
        </w:rPr>
        <w:t>.</w:t>
      </w:r>
      <w:r w:rsidR="00F464EC" w:rsidRPr="00A45EDC">
        <w:rPr>
          <w:rFonts w:asciiTheme="minorHAnsi" w:hAnsiTheme="minorHAnsi" w:cstheme="minorHAnsi"/>
          <w:sz w:val="22"/>
          <w:szCs w:val="22"/>
        </w:rPr>
        <w:fldChar w:fldCharType="begin"/>
      </w:r>
      <w:r w:rsidR="00F464EC" w:rsidRPr="00A45EDC">
        <w:rPr>
          <w:rFonts w:asciiTheme="minorHAnsi" w:hAnsiTheme="minorHAnsi" w:cstheme="minorHAnsi"/>
          <w:sz w:val="22"/>
          <w:szCs w:val="22"/>
        </w:rPr>
        <w:instrText xml:space="preserve"> ADDIN EN.CITE &lt;EndNote&gt;&lt;Cite&gt;&lt;Author&gt;Kitahara&lt;/Author&gt;&lt;Year&gt;2022&lt;/Year&gt;&lt;RecNum&gt;221&lt;/RecNum&gt;&lt;DisplayText&gt;&lt;style face="superscript"&gt;2&lt;/style&gt;&lt;/DisplayText&gt;&lt;record&gt;&lt;rec-number&gt;221&lt;/rec-number&gt;&lt;foreign-keys&gt;&lt;key app="EN" db-id="9eeeap9akwrsete9ft3xp2puxwwrw9ev5fd0" timestamp="1669519408"&gt;221&lt;/key&gt;&lt;/foreign-keys&gt;&lt;ref-type name="Journal Article"&gt;17&lt;/ref-type&gt;&lt;contributors&gt;&lt;authors&gt;&lt;author&gt;Kitahara, C. M.&lt;/author&gt;&lt;author&gt;Schneider, A. B.&lt;/author&gt;&lt;/authors&gt;&lt;/contributors&gt;&lt;auth-address&gt;Radiation Epidemiology Branch, Division of Cancer Epidemiology and Genetics, NCI, NIH, Bethesda, Maryland.&amp;#xD;University of Illinois at Chicago, College of Medicine, Department of Medicine, Chicago, Illinois.&lt;/auth-address&gt;&lt;titles&gt;&lt;title&gt;Epidemiology of Thyroid Cancer&lt;/title&gt;&lt;secondary-title&gt;Cancer Epidemiol Biomarkers Prev&lt;/secondary-title&gt;&lt;/titles&gt;&lt;periodical&gt;&lt;full-title&gt;Cancer Epidemiol Biomarkers Prev&lt;/full-title&gt;&lt;abbr-1&gt;Cancer epidemiology, biomarkers &amp;amp; prevention : a publication of the American Association for Cancer Research, cosponsored by the American Society of Preventive Oncology&lt;/abbr-1&gt;&lt;/periodical&gt;&lt;pages&gt;1284-1297&lt;/pages&gt;&lt;volume&gt;31&lt;/volume&gt;&lt;number&gt;7&lt;/number&gt;&lt;edition&gt;2022/07/02&lt;/edition&gt;&lt;keywords&gt;&lt;keyword&gt;Humans&lt;/keyword&gt;&lt;keyword&gt;Incidence&lt;/keyword&gt;&lt;keyword&gt;*Thyroid Neoplasms/epidemiology&lt;/keyword&gt;&lt;/keywords&gt;&lt;dates&gt;&lt;year&gt;2022&lt;/year&gt;&lt;pub-dates&gt;&lt;date&gt;Jul 1&lt;/date&gt;&lt;/pub-dates&gt;&lt;/dates&gt;&lt;isbn&gt;1055-9965 (Print)&amp;#xD;1055-9965&lt;/isbn&gt;&lt;accession-num&gt;35775227&lt;/accession-num&gt;&lt;urls&gt;&lt;/urls&gt;&lt;custom2&gt;PMC9473679&lt;/custom2&gt;&lt;custom6&gt;NIHMS1799998&lt;/custom6&gt;&lt;electronic-resource-num&gt;10.1158/1055-9965.Epi-21-1440&lt;/electronic-resource-num&gt;&lt;remote-database-provider&gt;NLM&lt;/remote-database-provider&gt;&lt;language&gt;eng&lt;/language&gt;&lt;/record&gt;&lt;/Cite&gt;&lt;/EndNote&gt;</w:instrText>
      </w:r>
      <w:r w:rsidR="00F464EC" w:rsidRPr="00A45EDC">
        <w:rPr>
          <w:rFonts w:asciiTheme="minorHAnsi" w:hAnsiTheme="minorHAnsi" w:cstheme="minorHAnsi"/>
          <w:sz w:val="22"/>
          <w:szCs w:val="22"/>
        </w:rPr>
        <w:fldChar w:fldCharType="separate"/>
      </w:r>
      <w:r w:rsidR="00F464EC" w:rsidRPr="00A45EDC">
        <w:rPr>
          <w:rFonts w:asciiTheme="minorHAnsi" w:hAnsiTheme="minorHAnsi" w:cstheme="minorHAnsi"/>
          <w:noProof/>
          <w:sz w:val="22"/>
          <w:szCs w:val="22"/>
          <w:vertAlign w:val="superscript"/>
        </w:rPr>
        <w:t>2</w:t>
      </w:r>
      <w:r w:rsidR="00F464EC" w:rsidRPr="00A45EDC">
        <w:rPr>
          <w:rFonts w:asciiTheme="minorHAnsi" w:hAnsiTheme="minorHAnsi" w:cstheme="minorHAnsi"/>
          <w:sz w:val="22"/>
          <w:szCs w:val="22"/>
        </w:rPr>
        <w:fldChar w:fldCharType="end"/>
      </w:r>
      <w:r w:rsidR="002F2751">
        <w:rPr>
          <w:rFonts w:asciiTheme="minorHAnsi" w:hAnsiTheme="minorHAnsi" w:cstheme="minorHAnsi"/>
          <w:sz w:val="22"/>
          <w:szCs w:val="22"/>
        </w:rPr>
        <w:t xml:space="preserve"> </w:t>
      </w:r>
      <w:del w:id="25" w:author="Kitahara, Cari Meinhold(NIH/NCI) [E]" w:date="2024-09-16T12:03:00Z" w16du:dateUtc="2024-09-16T16:03:00Z">
        <w:r w:rsidR="001F12CA" w:rsidDel="00AB6D8D">
          <w:rPr>
            <w:rFonts w:asciiTheme="minorHAnsi" w:hAnsiTheme="minorHAnsi" w:cstheme="minorHAnsi"/>
            <w:sz w:val="22"/>
            <w:szCs w:val="22"/>
          </w:rPr>
          <w:delText xml:space="preserve">Given </w:delText>
        </w:r>
      </w:del>
      <w:ins w:id="26" w:author="Kitahara, Cari Meinhold(NIH/NCI) [E]" w:date="2024-09-16T12:03:00Z" w16du:dateUtc="2024-09-16T16:03:00Z">
        <w:r w:rsidR="00AB6D8D">
          <w:rPr>
            <w:rFonts w:asciiTheme="minorHAnsi" w:hAnsiTheme="minorHAnsi" w:cstheme="minorHAnsi"/>
            <w:sz w:val="22"/>
            <w:szCs w:val="22"/>
          </w:rPr>
          <w:t>T</w:t>
        </w:r>
      </w:ins>
      <w:del w:id="27" w:author="Kitahara, Cari Meinhold(NIH/NCI) [E]" w:date="2024-09-16T12:03:00Z" w16du:dateUtc="2024-09-16T16:03:00Z">
        <w:r w:rsidR="001F12CA" w:rsidRPr="005513CA" w:rsidDel="00AB6D8D">
          <w:rPr>
            <w:rFonts w:asciiTheme="minorHAnsi" w:hAnsiTheme="minorHAnsi" w:cstheme="minorHAnsi"/>
            <w:sz w:val="22"/>
            <w:szCs w:val="22"/>
          </w:rPr>
          <w:delText>t</w:delText>
        </w:r>
      </w:del>
      <w:r w:rsidR="001F12CA" w:rsidRPr="005513CA">
        <w:rPr>
          <w:rFonts w:asciiTheme="minorHAnsi" w:hAnsiTheme="minorHAnsi" w:cstheme="minorHAnsi"/>
          <w:sz w:val="22"/>
          <w:szCs w:val="22"/>
        </w:rPr>
        <w:t>he slow growth of most thyroid nodules</w:t>
      </w:r>
      <w:r w:rsidR="007C60DF">
        <w:rPr>
          <w:rFonts w:asciiTheme="minorHAnsi" w:hAnsiTheme="minorHAnsi" w:cstheme="minorHAnsi"/>
          <w:sz w:val="22"/>
          <w:szCs w:val="22"/>
        </w:rPr>
        <w:t>,</w:t>
      </w:r>
      <w:r w:rsidR="00951129">
        <w:rPr>
          <w:rFonts w:asciiTheme="minorHAnsi" w:hAnsiTheme="minorHAnsi" w:cstheme="minorHAnsi"/>
          <w:sz w:val="22"/>
          <w:szCs w:val="22"/>
        </w:rPr>
        <w:fldChar w:fldCharType="begin">
          <w:fldData xml:space="preserve">PEVuZE5vdGU+PENpdGU+PEF1dGhvcj5EdXJhbnRlPC9BdXRob3I+PFllYXI+MjAxNTwvWWVhcj48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</w:fldData>
        </w:fldChar>
      </w:r>
      <w:r w:rsidR="005F4CAE">
        <w:rPr>
          <w:rFonts w:asciiTheme="minorHAnsi" w:hAnsiTheme="minorHAnsi" w:cstheme="minorHAnsi"/>
          <w:sz w:val="22"/>
          <w:szCs w:val="22"/>
        </w:rPr>
        <w:instrText xml:space="preserve"> ADDIN EN.CITE </w:instrText>
      </w:r>
      <w:r w:rsidR="005F4CAE">
        <w:rPr>
          <w:rFonts w:asciiTheme="minorHAnsi" w:hAnsiTheme="minorHAnsi" w:cstheme="minorHAnsi"/>
          <w:sz w:val="22"/>
          <w:szCs w:val="22"/>
        </w:rPr>
        <w:fldChar w:fldCharType="begin">
          <w:fldData xml:space="preserve">PEVuZE5vdGU+PENpdGU+PEF1dGhvcj5EdXJhbnRlPC9BdXRob3I+PFllYXI+MjAxNTwvWWVhcj48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</w:fldData>
        </w:fldChar>
      </w:r>
      <w:r w:rsidR="005F4CAE">
        <w:rPr>
          <w:rFonts w:asciiTheme="minorHAnsi" w:hAnsiTheme="minorHAnsi" w:cstheme="minorHAnsi"/>
          <w:sz w:val="22"/>
          <w:szCs w:val="22"/>
        </w:rPr>
        <w:instrText xml:space="preserve"> ADDIN EN.CITE.DATA </w:instrText>
      </w:r>
      <w:r w:rsidR="005F4CAE">
        <w:rPr>
          <w:rFonts w:asciiTheme="minorHAnsi" w:hAnsiTheme="minorHAnsi" w:cstheme="minorHAnsi"/>
          <w:sz w:val="22"/>
          <w:szCs w:val="22"/>
        </w:rPr>
      </w:r>
      <w:r w:rsidR="005F4CAE">
        <w:rPr>
          <w:rFonts w:asciiTheme="minorHAnsi" w:hAnsiTheme="minorHAnsi" w:cstheme="minorHAnsi"/>
          <w:sz w:val="22"/>
          <w:szCs w:val="22"/>
        </w:rPr>
        <w:fldChar w:fldCharType="end"/>
      </w:r>
      <w:r w:rsidR="00951129">
        <w:rPr>
          <w:rFonts w:asciiTheme="minorHAnsi" w:hAnsiTheme="minorHAnsi" w:cstheme="minorHAnsi"/>
          <w:sz w:val="22"/>
          <w:szCs w:val="22"/>
        </w:rPr>
      </w:r>
      <w:r w:rsidR="00951129">
        <w:rPr>
          <w:rFonts w:asciiTheme="minorHAnsi" w:hAnsiTheme="minorHAnsi" w:cstheme="minorHAnsi"/>
          <w:sz w:val="22"/>
          <w:szCs w:val="22"/>
        </w:rPr>
        <w:fldChar w:fldCharType="separate"/>
      </w:r>
      <w:r w:rsidR="005F4CAE" w:rsidRPr="005F4CAE">
        <w:rPr>
          <w:rFonts w:asciiTheme="minorHAnsi" w:hAnsiTheme="minorHAnsi" w:cstheme="minorHAnsi"/>
          <w:noProof/>
          <w:sz w:val="22"/>
          <w:szCs w:val="22"/>
          <w:vertAlign w:val="superscript"/>
        </w:rPr>
        <w:t>3,4</w:t>
      </w:r>
      <w:r w:rsidR="00951129">
        <w:rPr>
          <w:rFonts w:asciiTheme="minorHAnsi" w:hAnsiTheme="minorHAnsi" w:cstheme="minorHAnsi"/>
          <w:sz w:val="22"/>
          <w:szCs w:val="22"/>
        </w:rPr>
        <w:fldChar w:fldCharType="end"/>
      </w:r>
      <w:r w:rsidR="00B27116">
        <w:rPr>
          <w:rFonts w:asciiTheme="minorHAnsi" w:hAnsiTheme="minorHAnsi" w:cstheme="minorHAnsi"/>
          <w:sz w:val="22"/>
          <w:szCs w:val="22"/>
        </w:rPr>
        <w:t xml:space="preserve"> </w:t>
      </w:r>
      <w:r w:rsidR="001F12CA">
        <w:rPr>
          <w:rFonts w:asciiTheme="minorHAnsi" w:hAnsiTheme="minorHAnsi" w:cstheme="minorHAnsi"/>
          <w:sz w:val="22"/>
          <w:szCs w:val="22"/>
        </w:rPr>
        <w:t xml:space="preserve">the relatively young age at diagnosis </w:t>
      </w:r>
      <w:r w:rsidR="001F12CA" w:rsidRPr="008C37FB">
        <w:rPr>
          <w:rFonts w:asciiTheme="minorHAnsi" w:hAnsiTheme="minorHAnsi" w:cstheme="minorHAnsi"/>
          <w:sz w:val="22"/>
          <w:szCs w:val="22"/>
        </w:rPr>
        <w:t>compared to other cancers</w:t>
      </w:r>
      <w:r w:rsidR="001F12CA">
        <w:rPr>
          <w:rFonts w:asciiTheme="minorHAnsi" w:hAnsiTheme="minorHAnsi" w:cstheme="minorHAnsi"/>
          <w:sz w:val="22"/>
          <w:szCs w:val="22"/>
        </w:rPr>
        <w:t>,</w:t>
      </w:r>
      <w:r w:rsidR="007267D9" w:rsidRPr="00A45EDC">
        <w:rPr>
          <w:rFonts w:asciiTheme="minorHAnsi" w:hAnsiTheme="minorHAnsi" w:cstheme="minorHAnsi"/>
          <w:sz w:val="22"/>
          <w:szCs w:val="22"/>
        </w:rPr>
        <w:fldChar w:fldCharType="begin"/>
      </w:r>
      <w:r w:rsidR="007267D9" w:rsidRPr="00A45EDC">
        <w:rPr>
          <w:rFonts w:asciiTheme="minorHAnsi" w:hAnsiTheme="minorHAnsi" w:cstheme="minorHAnsi"/>
          <w:sz w:val="22"/>
          <w:szCs w:val="22"/>
        </w:rPr>
        <w:instrText xml:space="preserve"> ADDIN EN.CITE &lt;EndNote&gt;&lt;Cite&gt;&lt;Author&gt;Kitahara&lt;/Author&gt;&lt;Year&gt;2022&lt;/Year&gt;&lt;RecNum&gt;221&lt;/RecNum&gt;&lt;DisplayText&gt;&lt;style face="superscript"&gt;2&lt;/style&gt;&lt;/DisplayText&gt;&lt;record&gt;&lt;rec-number&gt;221&lt;/rec-number&gt;&lt;foreign-keys&gt;&lt;key app="EN" db-id="9eeeap9akwrsete9ft3xp2puxwwrw9ev5fd0" timestamp="1669519408"&gt;221&lt;/key&gt;&lt;/foreign-keys&gt;&lt;ref-type name="Journal Article"&gt;17&lt;/ref-type&gt;&lt;contributors&gt;&lt;authors&gt;&lt;author&gt;Kitahara, C. M.&lt;/author&gt;&lt;author&gt;Schneider, A. B.&lt;/author&gt;&lt;/authors&gt;&lt;/contributors&gt;&lt;auth-address&gt;Radiation Epidemiology Branch, Division of Cancer Epidemiology and Genetics, NCI, NIH, Bethesda, Maryland.&amp;#xD;University of Illinois at Chicago, College of Medicine, Department of Medicine, Chicago, Illinois.&lt;/auth-address&gt;&lt;titles&gt;&lt;title&gt;Epidemiology of Thyroid Cancer&lt;/title&gt;&lt;secondary-title&gt;Cancer Epidemiol Biomarkers Prev&lt;/secondary-title&gt;&lt;/titles&gt;&lt;periodical&gt;&lt;full-title&gt;Cancer Epidemiol Biomarkers Prev&lt;/full-title&gt;&lt;abbr-1&gt;Cancer epidemiology, biomarkers &amp;amp; prevention : a publication of the American Association for Cancer Research, cosponsored by the American Society of Preventive Oncology&lt;/abbr-1&gt;&lt;/periodical&gt;&lt;pages&gt;1284-1297&lt;/pages&gt;&lt;volume&gt;31&lt;/volume&gt;&lt;number&gt;7&lt;/number&gt;&lt;edition&gt;2022/07/02&lt;/edition&gt;&lt;keywords&gt;&lt;keyword&gt;Humans&lt;/keyword&gt;&lt;keyword&gt;Incidence&lt;/keyword&gt;&lt;keyword&gt;*Thyroid Neoplasms/epidemiology&lt;/keyword&gt;&lt;/keywords&gt;&lt;dates&gt;&lt;year&gt;2022&lt;/year&gt;&lt;pub-dates&gt;&lt;date&gt;Jul 1&lt;/date&gt;&lt;/pub-dates&gt;&lt;/dates&gt;&lt;isbn&gt;1055-9965 (Print)&amp;#xD;1055-9965&lt;/isbn&gt;&lt;accession-num&gt;35775227&lt;/accession-num&gt;&lt;urls&gt;&lt;/urls&gt;&lt;custom2&gt;PMC9473679&lt;/custom2&gt;&lt;custom6&gt;NIHMS1799998&lt;/custom6&gt;&lt;electronic-resource-num&gt;10.1158/1055-9965.Epi-21-1440&lt;/electronic-resource-num&gt;&lt;remote-database-provider&gt;NLM&lt;/remote-database-provider&gt;&lt;language&gt;eng&lt;/language&gt;&lt;/record&gt;&lt;/Cite&gt;&lt;/EndNote&gt;</w:instrText>
      </w:r>
      <w:r w:rsidR="007267D9" w:rsidRPr="00A45EDC">
        <w:rPr>
          <w:rFonts w:asciiTheme="minorHAnsi" w:hAnsiTheme="minorHAnsi" w:cstheme="minorHAnsi"/>
          <w:sz w:val="22"/>
          <w:szCs w:val="22"/>
        </w:rPr>
        <w:fldChar w:fldCharType="separate"/>
      </w:r>
      <w:r w:rsidR="007267D9" w:rsidRPr="00A45EDC">
        <w:rPr>
          <w:rFonts w:asciiTheme="minorHAnsi" w:hAnsiTheme="minorHAnsi" w:cstheme="minorHAnsi"/>
          <w:noProof/>
          <w:sz w:val="22"/>
          <w:szCs w:val="22"/>
          <w:vertAlign w:val="superscript"/>
        </w:rPr>
        <w:t>2</w:t>
      </w:r>
      <w:r w:rsidR="007267D9" w:rsidRPr="00A45EDC">
        <w:rPr>
          <w:rFonts w:asciiTheme="minorHAnsi" w:hAnsiTheme="minorHAnsi" w:cstheme="minorHAnsi"/>
          <w:sz w:val="22"/>
          <w:szCs w:val="22"/>
        </w:rPr>
        <w:fldChar w:fldCharType="end"/>
      </w:r>
      <w:r w:rsidR="001F12CA">
        <w:rPr>
          <w:rFonts w:asciiTheme="minorHAnsi" w:hAnsiTheme="minorHAnsi" w:cstheme="minorHAnsi"/>
          <w:sz w:val="22"/>
          <w:szCs w:val="22"/>
        </w:rPr>
        <w:t xml:space="preserve"> </w:t>
      </w:r>
      <w:r w:rsidR="00896E1E">
        <w:rPr>
          <w:rFonts w:asciiTheme="minorHAnsi" w:hAnsiTheme="minorHAnsi" w:cstheme="minorHAnsi"/>
          <w:sz w:val="22"/>
          <w:szCs w:val="22"/>
        </w:rPr>
        <w:t>and t</w:t>
      </w:r>
      <w:r w:rsidR="00896E1E" w:rsidRPr="00834CD0">
        <w:rPr>
          <w:rFonts w:asciiTheme="minorHAnsi" w:hAnsiTheme="minorHAnsi" w:cstheme="minorHAnsi"/>
          <w:sz w:val="22"/>
          <w:szCs w:val="22"/>
        </w:rPr>
        <w:t>he higher incidence in women compared to men start</w:t>
      </w:r>
      <w:r w:rsidR="00896E1E">
        <w:rPr>
          <w:rFonts w:asciiTheme="minorHAnsi" w:hAnsiTheme="minorHAnsi" w:cstheme="minorHAnsi"/>
          <w:sz w:val="22"/>
          <w:szCs w:val="22"/>
        </w:rPr>
        <w:t>ing</w:t>
      </w:r>
      <w:r w:rsidR="00896E1E" w:rsidRPr="00834CD0">
        <w:rPr>
          <w:rFonts w:asciiTheme="minorHAnsi" w:hAnsiTheme="minorHAnsi" w:cstheme="minorHAnsi"/>
          <w:sz w:val="22"/>
          <w:szCs w:val="22"/>
        </w:rPr>
        <w:t xml:space="preserve"> </w:t>
      </w:r>
      <w:r w:rsidR="00896E1E">
        <w:rPr>
          <w:rFonts w:asciiTheme="minorHAnsi" w:hAnsiTheme="minorHAnsi" w:cstheme="minorHAnsi"/>
          <w:sz w:val="22"/>
          <w:szCs w:val="22"/>
        </w:rPr>
        <w:t>from</w:t>
      </w:r>
      <w:r w:rsidR="00896E1E" w:rsidRPr="00834CD0">
        <w:rPr>
          <w:rFonts w:asciiTheme="minorHAnsi" w:hAnsiTheme="minorHAnsi" w:cstheme="minorHAnsi"/>
          <w:sz w:val="22"/>
          <w:szCs w:val="22"/>
        </w:rPr>
        <w:t xml:space="preserve"> early adolescence</w:t>
      </w:r>
      <w:del w:id="28" w:author="Tran, Thi-Van-Trinh (NIH/NCI) [F]" w:date="2024-09-17T14:41:00Z" w16du:dateUtc="2024-09-17T18:41:00Z">
        <w:r w:rsidR="00896E1E" w:rsidDel="00EE10BB">
          <w:rPr>
            <w:rFonts w:asciiTheme="minorHAnsi" w:hAnsiTheme="minorHAnsi" w:cstheme="minorHAnsi"/>
            <w:sz w:val="22"/>
            <w:szCs w:val="22"/>
          </w:rPr>
          <w:delText>,</w:delText>
        </w:r>
      </w:del>
      <w:r w:rsidR="00E46B4A">
        <w:rPr>
          <w:rFonts w:asciiTheme="minorHAnsi" w:hAnsiTheme="minorHAnsi" w:cstheme="minorHAnsi"/>
          <w:sz w:val="22"/>
          <w:szCs w:val="22"/>
        </w:rPr>
        <w:fldChar w:fldCharType="begin"/>
      </w:r>
      <w:r w:rsidR="005F4CAE">
        <w:rPr>
          <w:rFonts w:asciiTheme="minorHAnsi" w:hAnsiTheme="minorHAnsi" w:cstheme="minorHAnsi"/>
          <w:sz w:val="22"/>
          <w:szCs w:val="22"/>
        </w:rPr>
        <w:instrText xml:space="preserve"> ADDIN EN.CITE &lt;EndNote&gt;&lt;Cite&gt;&lt;Author&gt;Surveillance Research Program&lt;/Author&gt;&lt;RecNum&gt;391&lt;/RecNum&gt;&lt;DisplayText&gt;&lt;style face="superscript"&gt;5&lt;/style&gt;&lt;/DisplayText&gt;&lt;record&gt;&lt;rec-number&gt;391&lt;/rec-number&gt;&lt;foreign-keys&gt;&lt;key app="EN" db-id="9eeeap9akwrsete9ft3xp2puxwwrw9ev5fd0" timestamp="1720192056"&gt;391&lt;/key&gt;&lt;/foreign-keys&gt;&lt;ref-type name="Web Page"&gt;12&lt;/ref-type&gt;&lt;contributors&gt;&lt;authors&gt;&lt;author&gt;Surveillance Research Program, National Cancer Institute.&lt;/author&gt;&lt;/authors&gt;&lt;/contributors&gt;&lt;titles&gt;&lt;title&gt;SEER*Explorer: An interactive website for SEER cancer statistics [Internet]&lt;/title&gt;&lt;/titles&gt;&lt;pages&gt;Surveillance Research Program, National Cancer Institute. Data source(s): SEER Incidence Data, November 2023 Submission (1975-2021), SEER 22 registries.&lt;/pages&gt;&lt;number&gt;April 17, 2024&lt;/number&gt;&lt;dates&gt;&lt;pub-dates&gt;&lt;date&gt;June 27, 2024&lt;/date&gt;&lt;/pub-dates&gt;&lt;/dates&gt;&lt;urls&gt;&lt;related-urls&gt;&lt;url&gt;https://seer.cancer.gov/statistics-network/explorer/&lt;/url&gt;&lt;/related-urls&gt;&lt;/urls&gt;&lt;/record&gt;&lt;/Cite&gt;&lt;/EndNote&gt;</w:instrText>
      </w:r>
      <w:r w:rsidR="00E46B4A">
        <w:rPr>
          <w:rFonts w:asciiTheme="minorHAnsi" w:hAnsiTheme="minorHAnsi" w:cstheme="minorHAnsi"/>
          <w:sz w:val="22"/>
          <w:szCs w:val="22"/>
        </w:rPr>
        <w:fldChar w:fldCharType="separate"/>
      </w:r>
      <w:r w:rsidR="005F4CAE" w:rsidRPr="005F4CAE">
        <w:rPr>
          <w:rFonts w:asciiTheme="minorHAnsi" w:hAnsiTheme="minorHAnsi" w:cstheme="minorHAnsi"/>
          <w:noProof/>
          <w:sz w:val="22"/>
          <w:szCs w:val="22"/>
          <w:vertAlign w:val="superscript"/>
        </w:rPr>
        <w:t>5</w:t>
      </w:r>
      <w:r w:rsidR="00E46B4A">
        <w:rPr>
          <w:rFonts w:asciiTheme="minorHAnsi" w:hAnsiTheme="minorHAnsi" w:cstheme="minorHAnsi"/>
          <w:sz w:val="22"/>
          <w:szCs w:val="22"/>
        </w:rPr>
        <w:fldChar w:fldCharType="end"/>
      </w:r>
      <w:r w:rsidR="00896E1E">
        <w:rPr>
          <w:rFonts w:asciiTheme="minorHAnsi" w:hAnsiTheme="minorHAnsi" w:cstheme="minorHAnsi"/>
          <w:sz w:val="22"/>
          <w:szCs w:val="22"/>
        </w:rPr>
        <w:t xml:space="preserve"> </w:t>
      </w:r>
      <w:ins w:id="29" w:author="Troisi, Rebecca (NIH/NCI) [E]" w:date="2024-08-22T10:51:00Z" w16du:dateUtc="2024-08-22T14:51:00Z">
        <w:r w:rsidR="00487F0D">
          <w:rPr>
            <w:rFonts w:asciiTheme="minorHAnsi" w:hAnsiTheme="minorHAnsi" w:cstheme="minorHAnsi"/>
            <w:sz w:val="22"/>
            <w:szCs w:val="22"/>
          </w:rPr>
          <w:t xml:space="preserve">suggest that </w:t>
        </w:r>
      </w:ins>
      <w:r w:rsidR="002A1DF3">
        <w:rPr>
          <w:rFonts w:asciiTheme="minorHAnsi" w:hAnsiTheme="minorHAnsi" w:cstheme="minorHAnsi"/>
          <w:sz w:val="22"/>
          <w:szCs w:val="22"/>
        </w:rPr>
        <w:t>biologi</w:t>
      </w:r>
      <w:r w:rsidR="00AD0580">
        <w:rPr>
          <w:rFonts w:asciiTheme="minorHAnsi" w:hAnsiTheme="minorHAnsi" w:cstheme="minorHAnsi"/>
          <w:sz w:val="22"/>
          <w:szCs w:val="22"/>
        </w:rPr>
        <w:t xml:space="preserve">cal </w:t>
      </w:r>
      <w:r w:rsidR="001F12CA">
        <w:rPr>
          <w:rFonts w:asciiTheme="minorHAnsi" w:hAnsiTheme="minorHAnsi" w:cstheme="minorHAnsi"/>
          <w:sz w:val="22"/>
          <w:szCs w:val="22"/>
        </w:rPr>
        <w:t>factors</w:t>
      </w:r>
      <w:r w:rsidR="001F12CA" w:rsidRPr="005513CA">
        <w:rPr>
          <w:rFonts w:asciiTheme="minorHAnsi" w:hAnsiTheme="minorHAnsi" w:cstheme="minorHAnsi"/>
          <w:sz w:val="22"/>
          <w:szCs w:val="22"/>
        </w:rPr>
        <w:t xml:space="preserve"> contributing to thyroid cancer</w:t>
      </w:r>
      <w:r w:rsidR="001F12CA">
        <w:rPr>
          <w:rFonts w:asciiTheme="minorHAnsi" w:hAnsiTheme="minorHAnsi" w:cstheme="minorHAnsi"/>
          <w:sz w:val="22"/>
          <w:szCs w:val="22"/>
        </w:rPr>
        <w:t xml:space="preserve"> development</w:t>
      </w:r>
      <w:r w:rsidR="001F12CA" w:rsidRPr="005513CA">
        <w:rPr>
          <w:rFonts w:asciiTheme="minorHAnsi" w:hAnsiTheme="minorHAnsi" w:cstheme="minorHAnsi"/>
          <w:sz w:val="22"/>
          <w:szCs w:val="22"/>
        </w:rPr>
        <w:t xml:space="preserve"> may </w:t>
      </w:r>
      <w:r w:rsidR="001F12CA">
        <w:rPr>
          <w:rFonts w:asciiTheme="minorHAnsi" w:hAnsiTheme="minorHAnsi" w:cstheme="minorHAnsi"/>
          <w:sz w:val="22"/>
          <w:szCs w:val="22"/>
        </w:rPr>
        <w:t>originate</w:t>
      </w:r>
      <w:r w:rsidR="001A278A">
        <w:rPr>
          <w:rFonts w:asciiTheme="minorHAnsi" w:hAnsiTheme="minorHAnsi" w:cstheme="minorHAnsi"/>
          <w:sz w:val="22"/>
          <w:szCs w:val="22"/>
        </w:rPr>
        <w:t xml:space="preserve"> at a </w:t>
      </w:r>
      <w:r w:rsidR="008F513E">
        <w:rPr>
          <w:rFonts w:asciiTheme="minorHAnsi" w:hAnsiTheme="minorHAnsi" w:cstheme="minorHAnsi"/>
          <w:sz w:val="22"/>
          <w:szCs w:val="22"/>
        </w:rPr>
        <w:t>very young age</w:t>
      </w:r>
      <w:r w:rsidR="00E31745">
        <w:rPr>
          <w:rFonts w:asciiTheme="minorHAnsi" w:hAnsiTheme="minorHAnsi" w:cstheme="minorHAnsi"/>
          <w:sz w:val="22"/>
          <w:szCs w:val="22"/>
        </w:rPr>
        <w:t xml:space="preserve">. </w:t>
      </w:r>
    </w:p>
    <w:p w14:paraId="2241A696" w14:textId="1DF1DFB7" w:rsidR="00544B9A" w:rsidRDefault="00A10BBF" w:rsidP="00C12F61">
      <w:pPr>
        <w:pStyle w:val="NormalWeb"/>
        <w:spacing w:line="360" w:lineRule="auto"/>
        <w:rPr>
          <w:rFonts w:asciiTheme="minorHAnsi" w:hAnsiTheme="minorHAnsi" w:cstheme="minorHAnsi"/>
          <w:sz w:val="22"/>
          <w:szCs w:val="22"/>
        </w:rPr>
      </w:pPr>
      <w:r w:rsidRPr="00A10BBF">
        <w:rPr>
          <w:rFonts w:asciiTheme="minorHAnsi" w:hAnsiTheme="minorHAnsi" w:cstheme="minorHAnsi"/>
          <w:sz w:val="22"/>
          <w:szCs w:val="22"/>
        </w:rPr>
        <w:t xml:space="preserve">During </w:t>
      </w:r>
      <w:r w:rsidR="008F513E">
        <w:rPr>
          <w:rFonts w:asciiTheme="minorHAnsi" w:hAnsiTheme="minorHAnsi" w:cstheme="minorHAnsi"/>
          <w:sz w:val="22"/>
          <w:szCs w:val="22"/>
        </w:rPr>
        <w:t>childhood and adolescence</w:t>
      </w:r>
      <w:r>
        <w:rPr>
          <w:rFonts w:asciiTheme="minorHAnsi" w:hAnsiTheme="minorHAnsi" w:cstheme="minorHAnsi"/>
          <w:sz w:val="22"/>
          <w:szCs w:val="22"/>
        </w:rPr>
        <w:t xml:space="preserve">, </w:t>
      </w:r>
      <w:r w:rsidR="00362DAA">
        <w:rPr>
          <w:rFonts w:asciiTheme="minorHAnsi" w:hAnsiTheme="minorHAnsi" w:cstheme="minorHAnsi"/>
          <w:sz w:val="22"/>
          <w:szCs w:val="22"/>
        </w:rPr>
        <w:t xml:space="preserve">particularly during puberty, </w:t>
      </w:r>
      <w:r>
        <w:rPr>
          <w:rFonts w:asciiTheme="minorHAnsi" w:hAnsiTheme="minorHAnsi" w:cstheme="minorHAnsi"/>
          <w:sz w:val="22"/>
          <w:szCs w:val="22"/>
        </w:rPr>
        <w:t>women</w:t>
      </w:r>
      <w:r w:rsidR="00BE406F">
        <w:rPr>
          <w:rFonts w:asciiTheme="minorHAnsi" w:hAnsiTheme="minorHAnsi" w:cstheme="minorHAnsi"/>
          <w:sz w:val="22"/>
          <w:szCs w:val="22"/>
        </w:rPr>
        <w:t xml:space="preserve"> experience</w:t>
      </w:r>
      <w:r w:rsidR="007E7BA9">
        <w:rPr>
          <w:rFonts w:asciiTheme="minorHAnsi" w:hAnsiTheme="minorHAnsi" w:cstheme="minorHAnsi"/>
          <w:sz w:val="22"/>
          <w:szCs w:val="22"/>
        </w:rPr>
        <w:t xml:space="preserve"> significant </w:t>
      </w:r>
      <w:r w:rsidR="002A1A13">
        <w:rPr>
          <w:rFonts w:asciiTheme="minorHAnsi" w:hAnsiTheme="minorHAnsi" w:cstheme="minorHAnsi"/>
          <w:sz w:val="22"/>
          <w:szCs w:val="22"/>
        </w:rPr>
        <w:t>changes</w:t>
      </w:r>
      <w:r w:rsidR="002C3578">
        <w:rPr>
          <w:rFonts w:asciiTheme="minorHAnsi" w:hAnsiTheme="minorHAnsi" w:cstheme="minorHAnsi"/>
          <w:sz w:val="22"/>
          <w:szCs w:val="22"/>
        </w:rPr>
        <w:t xml:space="preserve"> in </w:t>
      </w:r>
      <w:r w:rsidR="00FE2A77">
        <w:rPr>
          <w:rFonts w:asciiTheme="minorHAnsi" w:hAnsiTheme="minorHAnsi" w:cstheme="minorHAnsi"/>
          <w:sz w:val="22"/>
          <w:szCs w:val="22"/>
        </w:rPr>
        <w:t>levels of</w:t>
      </w:r>
      <w:r w:rsidR="00356879">
        <w:rPr>
          <w:rFonts w:asciiTheme="minorHAnsi" w:hAnsiTheme="minorHAnsi" w:cstheme="minorHAnsi"/>
          <w:sz w:val="22"/>
          <w:szCs w:val="22"/>
        </w:rPr>
        <w:t xml:space="preserve"> sex </w:t>
      </w:r>
      <w:r w:rsidR="00356879" w:rsidRPr="00834CD0">
        <w:rPr>
          <w:rFonts w:asciiTheme="minorHAnsi" w:hAnsiTheme="minorHAnsi" w:cstheme="minorHAnsi"/>
          <w:sz w:val="22"/>
          <w:szCs w:val="22"/>
        </w:rPr>
        <w:t>steroid hormones</w:t>
      </w:r>
      <w:r w:rsidR="00356879">
        <w:rPr>
          <w:rFonts w:asciiTheme="minorHAnsi" w:hAnsiTheme="minorHAnsi" w:cstheme="minorHAnsi"/>
          <w:sz w:val="22"/>
          <w:szCs w:val="22"/>
        </w:rPr>
        <w:t>,</w:t>
      </w:r>
      <w:r w:rsidR="005637BD">
        <w:rPr>
          <w:rFonts w:asciiTheme="minorHAnsi" w:hAnsiTheme="minorHAnsi" w:cstheme="minorHAnsi"/>
          <w:sz w:val="22"/>
          <w:szCs w:val="22"/>
        </w:rPr>
        <w:fldChar w:fldCharType="begin">
          <w:fldData xml:space="preserve">PEVuZE5vdGU+PENpdGU+PEF1dGhvcj5GcmVkZXJpa3NlbjwvQXV0aG9yPjxZZWFyPjIwMjA8L1ll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PEVuZE5vdGU+PENpdGU+PEF1dGhvcj5GcmVkZXJpa3NlbjwvQXV0aG9yPjxZZWFyPjIwMjA8L1ll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5637BD">
        <w:rPr>
          <w:rFonts w:asciiTheme="minorHAnsi" w:hAnsiTheme="minorHAnsi" w:cstheme="minorHAnsi"/>
          <w:sz w:val="22"/>
          <w:szCs w:val="22"/>
        </w:rPr>
      </w:r>
      <w:r w:rsidR="005637BD">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6</w:t>
      </w:r>
      <w:r w:rsidR="005637BD">
        <w:rPr>
          <w:rFonts w:asciiTheme="minorHAnsi" w:hAnsiTheme="minorHAnsi" w:cstheme="minorHAnsi"/>
          <w:sz w:val="22"/>
          <w:szCs w:val="22"/>
        </w:rPr>
        <w:fldChar w:fldCharType="end"/>
      </w:r>
      <w:r w:rsidR="00356879" w:rsidRPr="00834CD0">
        <w:rPr>
          <w:rFonts w:asciiTheme="minorHAnsi" w:hAnsiTheme="minorHAnsi" w:cstheme="minorHAnsi"/>
          <w:sz w:val="22"/>
          <w:szCs w:val="22"/>
        </w:rPr>
        <w:t xml:space="preserve"> </w:t>
      </w:r>
      <w:r w:rsidR="00021B4F">
        <w:rPr>
          <w:rFonts w:asciiTheme="minorHAnsi" w:hAnsiTheme="minorHAnsi" w:cstheme="minorHAnsi"/>
          <w:sz w:val="22"/>
          <w:szCs w:val="22"/>
        </w:rPr>
        <w:t>growth hormone</w:t>
      </w:r>
      <w:r w:rsidR="00356879" w:rsidRPr="00834CD0">
        <w:rPr>
          <w:rFonts w:asciiTheme="minorHAnsi" w:hAnsiTheme="minorHAnsi" w:cstheme="minorHAnsi"/>
          <w:sz w:val="22"/>
          <w:szCs w:val="22"/>
        </w:rPr>
        <w:t>,</w:t>
      </w:r>
      <w:r w:rsidR="00CB55EE">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&lt;EndNote&gt;&lt;Cite&gt;&lt;Author&gt;Toublanc&lt;/Author&gt;&lt;Year&gt;1997&lt;/Year&gt;&lt;RecNum&gt;427&lt;/RecNum&gt;&lt;DisplayText&gt;&lt;style face="superscript"&gt;7&lt;/style&gt;&lt;/DisplayText&gt;&lt;record&gt;&lt;rec-number&gt;427&lt;/rec-number&gt;&lt;foreign-keys&gt;&lt;key app="EN" db-id="9eeeap9akwrsete9ft3xp2puxwwrw9ev5fd0" timestamp="1723082823"&gt;427&lt;/key&gt;&lt;/foreign-keys&gt;&lt;ref-type name="Journal Article"&gt;17&lt;/ref-type&gt;&lt;contributors&gt;&lt;authors&gt;&lt;author&gt;Toublanc, J. E.&lt;/author&gt;&lt;/authors&gt;&lt;/contributors&gt;&lt;auth-address&gt;Hôpital St. Vincent de Paul, Paris, France.&lt;/auth-address&gt;&lt;titles&gt;&lt;title&gt;Modifications of growth hormone secretion during female puberty&lt;/title&gt;&lt;secondary-title&gt;Ann N Y Acad Sci&lt;/secondary-title&gt;&lt;/titles&gt;&lt;periodical&gt;&lt;full-title&gt;Ann N Y Acad Sci&lt;/full-title&gt;&lt;/periodical&gt;&lt;pages&gt;60-75&lt;/pages&gt;&lt;volume&gt;816&lt;/volume&gt;&lt;keywords&gt;&lt;keyword&gt;Adolescent&lt;/keyword&gt;&lt;keyword&gt;Bone Density/physiology&lt;/keyword&gt;&lt;keyword&gt;Child&lt;/keyword&gt;&lt;keyword&gt;Female&lt;/keyword&gt;&lt;keyword&gt;Growth Hormone/*metabolism/*physiology&lt;/keyword&gt;&lt;keyword&gt;Humans&lt;/keyword&gt;&lt;keyword&gt;Puberty/metabolism/*physiology&lt;/keyword&gt;&lt;/keywords&gt;&lt;dates&gt;&lt;year&gt;1997&lt;/year&gt;&lt;pub-dates&gt;&lt;date&gt;Jun 17&lt;/date&gt;&lt;/pub-dates&gt;&lt;/dates&gt;&lt;isbn&gt;0077-8923 (Print)&amp;#xD;0077-8923&lt;/isbn&gt;&lt;accession-num&gt;9238256&lt;/accession-num&gt;&lt;urls&gt;&lt;/urls&gt;&lt;electronic-resource-num&gt;10.1111/j.1749-6632.1997.tb52130.x&lt;/electronic-resource-num&gt;&lt;remote-database-provider&gt;NLM&lt;/remote-database-provider&gt;&lt;language&gt;eng&lt;/language&gt;&lt;/record&gt;&lt;/Cite&gt;&lt;/EndNote&gt;</w:instrText>
      </w:r>
      <w:r w:rsidR="00CB55EE">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7</w:t>
      </w:r>
      <w:r w:rsidR="00CB55EE">
        <w:rPr>
          <w:rFonts w:asciiTheme="minorHAnsi" w:hAnsiTheme="minorHAnsi" w:cstheme="minorHAnsi"/>
          <w:sz w:val="22"/>
          <w:szCs w:val="22"/>
        </w:rPr>
        <w:fldChar w:fldCharType="end"/>
      </w:r>
      <w:r w:rsidR="00356879" w:rsidRPr="00834CD0">
        <w:rPr>
          <w:rFonts w:asciiTheme="minorHAnsi" w:hAnsiTheme="minorHAnsi" w:cstheme="minorHAnsi"/>
          <w:sz w:val="22"/>
          <w:szCs w:val="22"/>
        </w:rPr>
        <w:t xml:space="preserve"> </w:t>
      </w:r>
      <w:ins w:id="30" w:author="Troisi, Rebecca (NIH/NCI) [E]" w:date="2024-08-22T10:52:00Z" w16du:dateUtc="2024-08-22T14:52:00Z">
        <w:r w:rsidR="007F47DF">
          <w:rPr>
            <w:rFonts w:asciiTheme="minorHAnsi" w:hAnsiTheme="minorHAnsi" w:cstheme="minorHAnsi"/>
            <w:sz w:val="22"/>
            <w:szCs w:val="22"/>
          </w:rPr>
          <w:t xml:space="preserve">and </w:t>
        </w:r>
      </w:ins>
      <w:r w:rsidR="00356879" w:rsidRPr="00834CD0">
        <w:rPr>
          <w:rFonts w:asciiTheme="minorHAnsi" w:hAnsiTheme="minorHAnsi" w:cstheme="minorHAnsi"/>
          <w:sz w:val="22"/>
          <w:szCs w:val="22"/>
        </w:rPr>
        <w:t>insulin-like growth factor-1</w:t>
      </w:r>
      <w:r w:rsidR="00D42438">
        <w:rPr>
          <w:rFonts w:asciiTheme="minorHAnsi" w:hAnsiTheme="minorHAnsi" w:cstheme="minorHAnsi"/>
          <w:sz w:val="22"/>
          <w:szCs w:val="22"/>
        </w:rPr>
        <w:t xml:space="preserve"> (IGF-1)</w:t>
      </w:r>
      <w:r w:rsidR="005A7B04">
        <w:rPr>
          <w:rFonts w:asciiTheme="minorHAnsi" w:hAnsiTheme="minorHAnsi" w:cstheme="minorHAnsi"/>
          <w:sz w:val="22"/>
          <w:szCs w:val="22"/>
        </w:rPr>
        <w:t>,</w:t>
      </w:r>
      <w:r w:rsidR="00927079">
        <w:rPr>
          <w:rFonts w:asciiTheme="minorHAnsi" w:hAnsiTheme="minorHAnsi" w:cstheme="minorHAnsi"/>
          <w:sz w:val="22"/>
          <w:szCs w:val="22"/>
        </w:rPr>
        <w:fldChar w:fldCharType="begin">
          <w:fldData xml:space="preserve">PEVuZE5vdGU+PENpdGU+PEF1dGhvcj5TYXZhZ2U8L0F1dGhvcj48WWVhcj4xOTkyPC9ZZWFyPjxS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PEVuZE5vdGU+PENpdGU+PEF1dGhvcj5TYXZhZ2U8L0F1dGhvcj48WWVhcj4xOTkyPC9ZZWFyPjxS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927079">
        <w:rPr>
          <w:rFonts w:asciiTheme="minorHAnsi" w:hAnsiTheme="minorHAnsi" w:cstheme="minorHAnsi"/>
          <w:sz w:val="22"/>
          <w:szCs w:val="22"/>
        </w:rPr>
      </w:r>
      <w:r w:rsidR="00927079">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8,9</w:t>
      </w:r>
      <w:r w:rsidR="00927079">
        <w:rPr>
          <w:rFonts w:asciiTheme="minorHAnsi" w:hAnsiTheme="minorHAnsi" w:cstheme="minorHAnsi"/>
          <w:sz w:val="22"/>
          <w:szCs w:val="22"/>
        </w:rPr>
        <w:fldChar w:fldCharType="end"/>
      </w:r>
      <w:r w:rsidR="005A7B04">
        <w:rPr>
          <w:rFonts w:asciiTheme="minorHAnsi" w:hAnsiTheme="minorHAnsi" w:cstheme="minorHAnsi"/>
          <w:sz w:val="22"/>
          <w:szCs w:val="22"/>
        </w:rPr>
        <w:t xml:space="preserve"> which contribute to sexual development, and changes in </w:t>
      </w:r>
      <w:r w:rsidR="00987B60" w:rsidRPr="00987B60">
        <w:rPr>
          <w:rFonts w:asciiTheme="minorHAnsi" w:hAnsiTheme="minorHAnsi" w:cstheme="minorHAnsi"/>
          <w:sz w:val="22"/>
          <w:szCs w:val="22"/>
        </w:rPr>
        <w:t>growth and body composition</w:t>
      </w:r>
      <w:r w:rsidR="005A7B04">
        <w:rPr>
          <w:rFonts w:asciiTheme="minorHAnsi" w:hAnsiTheme="minorHAnsi" w:cstheme="minorHAnsi"/>
          <w:sz w:val="22"/>
          <w:szCs w:val="22"/>
        </w:rPr>
        <w:t>. These hormones</w:t>
      </w:r>
      <w:r w:rsidR="00D13C88" w:rsidRPr="00834CD0">
        <w:rPr>
          <w:rFonts w:asciiTheme="minorHAnsi" w:hAnsiTheme="minorHAnsi" w:cstheme="minorHAnsi"/>
          <w:sz w:val="22"/>
          <w:szCs w:val="22"/>
        </w:rPr>
        <w:t xml:space="preserve"> </w:t>
      </w:r>
      <w:r w:rsidR="008A2F7D">
        <w:rPr>
          <w:rFonts w:asciiTheme="minorHAnsi" w:hAnsiTheme="minorHAnsi" w:cstheme="minorHAnsi"/>
          <w:sz w:val="22"/>
          <w:szCs w:val="22"/>
        </w:rPr>
        <w:t xml:space="preserve">have been shown </w:t>
      </w:r>
      <w:r w:rsidR="00F44A51">
        <w:rPr>
          <w:rFonts w:asciiTheme="minorHAnsi" w:hAnsiTheme="minorHAnsi" w:cstheme="minorHAnsi"/>
          <w:sz w:val="22"/>
          <w:szCs w:val="22"/>
        </w:rPr>
        <w:t xml:space="preserve">to </w:t>
      </w:r>
      <w:r w:rsidR="00F44A51" w:rsidRPr="0083502B">
        <w:rPr>
          <w:rFonts w:asciiTheme="minorHAnsi" w:hAnsiTheme="minorHAnsi" w:cstheme="minorHAnsi"/>
          <w:sz w:val="22"/>
          <w:szCs w:val="22"/>
        </w:rPr>
        <w:t>promote the growth of both benign and malignant thyroid cells,</w:t>
      </w:r>
      <w:r w:rsidR="00D028D5">
        <w:rPr>
          <w:rFonts w:asciiTheme="minorHAnsi" w:hAnsiTheme="minorHAnsi" w:cstheme="minorHAnsi"/>
          <w:sz w:val="22"/>
          <w:szCs w:val="22"/>
        </w:rPr>
        <w:fldChar w:fldCharType="begin">
          <w:fldData xml:space="preserve">PEVuZE5vdGU+PENpdGU+PEF1dGhvcj5NYW5vbGU8L0F1dGhvcj48WWVhcj4yMDAxPC9ZZWFyPjxS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PEVuZE5vdGU+PENpdGU+PEF1dGhvcj5NYW5vbGU8L0F1dGhvcj48WWVhcj4yMDAxPC9ZZWFyPjxS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D028D5">
        <w:rPr>
          <w:rFonts w:asciiTheme="minorHAnsi" w:hAnsiTheme="minorHAnsi" w:cstheme="minorHAnsi"/>
          <w:sz w:val="22"/>
          <w:szCs w:val="22"/>
        </w:rPr>
      </w:r>
      <w:r w:rsidR="00D028D5">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10-12</w:t>
      </w:r>
      <w:r w:rsidR="00D028D5">
        <w:rPr>
          <w:rFonts w:asciiTheme="minorHAnsi" w:hAnsiTheme="minorHAnsi" w:cstheme="minorHAnsi"/>
          <w:sz w:val="22"/>
          <w:szCs w:val="22"/>
        </w:rPr>
        <w:fldChar w:fldCharType="end"/>
      </w:r>
      <w:r w:rsidR="00F44A51" w:rsidRPr="0083502B">
        <w:rPr>
          <w:rFonts w:asciiTheme="minorHAnsi" w:hAnsiTheme="minorHAnsi" w:cstheme="minorHAnsi"/>
          <w:sz w:val="22"/>
          <w:szCs w:val="22"/>
        </w:rPr>
        <w:t xml:space="preserve"> </w:t>
      </w:r>
      <w:r w:rsidR="00BB5921">
        <w:rPr>
          <w:rFonts w:asciiTheme="minorHAnsi" w:hAnsiTheme="minorHAnsi" w:cstheme="minorHAnsi"/>
          <w:sz w:val="22"/>
          <w:szCs w:val="22"/>
        </w:rPr>
        <w:t>with</w:t>
      </w:r>
      <w:r w:rsidR="00F44A51" w:rsidRPr="0083502B">
        <w:rPr>
          <w:rFonts w:asciiTheme="minorHAnsi" w:hAnsiTheme="minorHAnsi" w:cstheme="minorHAnsi"/>
          <w:sz w:val="22"/>
          <w:szCs w:val="22"/>
        </w:rPr>
        <w:t xml:space="preserve"> thyroid tumors</w:t>
      </w:r>
      <w:r w:rsidR="005F391D">
        <w:rPr>
          <w:rFonts w:asciiTheme="minorHAnsi" w:hAnsiTheme="minorHAnsi" w:cstheme="minorHAnsi"/>
          <w:sz w:val="22"/>
          <w:szCs w:val="22"/>
        </w:rPr>
        <w:t xml:space="preserve"> </w:t>
      </w:r>
      <w:r w:rsidR="009557DB">
        <w:rPr>
          <w:rFonts w:asciiTheme="minorHAnsi" w:hAnsiTheme="minorHAnsi" w:cstheme="minorHAnsi"/>
          <w:sz w:val="22"/>
          <w:szCs w:val="22"/>
        </w:rPr>
        <w:t xml:space="preserve">also </w:t>
      </w:r>
      <w:r w:rsidR="00F44A51" w:rsidRPr="0083502B">
        <w:rPr>
          <w:rFonts w:asciiTheme="minorHAnsi" w:hAnsiTheme="minorHAnsi" w:cstheme="minorHAnsi"/>
          <w:sz w:val="22"/>
          <w:szCs w:val="22"/>
        </w:rPr>
        <w:t xml:space="preserve">commonly </w:t>
      </w:r>
      <w:r w:rsidR="00C04B7A">
        <w:rPr>
          <w:rFonts w:asciiTheme="minorHAnsi" w:hAnsiTheme="minorHAnsi" w:cstheme="minorHAnsi"/>
          <w:sz w:val="22"/>
          <w:szCs w:val="22"/>
        </w:rPr>
        <w:t>over</w:t>
      </w:r>
      <w:r w:rsidR="00F44A51" w:rsidRPr="0083502B">
        <w:rPr>
          <w:rFonts w:asciiTheme="minorHAnsi" w:hAnsiTheme="minorHAnsi" w:cstheme="minorHAnsi"/>
          <w:sz w:val="22"/>
          <w:szCs w:val="22"/>
        </w:rPr>
        <w:t>express</w:t>
      </w:r>
      <w:r w:rsidR="00BB5921">
        <w:rPr>
          <w:rFonts w:asciiTheme="minorHAnsi" w:hAnsiTheme="minorHAnsi" w:cstheme="minorHAnsi"/>
          <w:sz w:val="22"/>
          <w:szCs w:val="22"/>
        </w:rPr>
        <w:t>ing</w:t>
      </w:r>
      <w:r w:rsidR="00F44A51" w:rsidRPr="0083502B">
        <w:rPr>
          <w:rFonts w:asciiTheme="minorHAnsi" w:hAnsiTheme="minorHAnsi" w:cstheme="minorHAnsi"/>
          <w:sz w:val="22"/>
          <w:szCs w:val="22"/>
        </w:rPr>
        <w:t xml:space="preserve"> estrogen</w:t>
      </w:r>
      <w:r w:rsidR="00DA478B">
        <w:rPr>
          <w:rFonts w:asciiTheme="minorHAnsi" w:hAnsiTheme="minorHAnsi" w:cstheme="minorHAnsi"/>
          <w:sz w:val="22"/>
          <w:szCs w:val="22"/>
        </w:rPr>
        <w:t>,</w:t>
      </w:r>
      <w:r w:rsidR="00976747">
        <w:rPr>
          <w:rFonts w:asciiTheme="minorHAnsi" w:hAnsiTheme="minorHAnsi" w:cstheme="minorHAnsi"/>
          <w:sz w:val="22"/>
          <w:szCs w:val="22"/>
        </w:rPr>
        <w:fldChar w:fldCharType="begin">
          <w:fldData xml:space="preserve">PEVuZE5vdGU+PENpdGU+PEF1dGhvcj5ZYW5lPC9BdXRob3I+PFllYXI+MTk5NDwvWWVhcj48UmVj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PEVuZE5vdGU+PENpdGU+PEF1dGhvcj5ZYW5lPC9BdXRob3I+PFllYXI+MTk5NDwvWWVhcj48UmVj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976747">
        <w:rPr>
          <w:rFonts w:asciiTheme="minorHAnsi" w:hAnsiTheme="minorHAnsi" w:cstheme="minorHAnsi"/>
          <w:sz w:val="22"/>
          <w:szCs w:val="22"/>
        </w:rPr>
      </w:r>
      <w:r w:rsidR="00976747">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13</w:t>
      </w:r>
      <w:r w:rsidR="00976747">
        <w:rPr>
          <w:rFonts w:asciiTheme="minorHAnsi" w:hAnsiTheme="minorHAnsi" w:cstheme="minorHAnsi"/>
          <w:sz w:val="22"/>
          <w:szCs w:val="22"/>
        </w:rPr>
        <w:fldChar w:fldCharType="end"/>
      </w:r>
      <w:r w:rsidR="00DA478B">
        <w:rPr>
          <w:rFonts w:asciiTheme="minorHAnsi" w:hAnsiTheme="minorHAnsi" w:cstheme="minorHAnsi"/>
          <w:sz w:val="22"/>
          <w:szCs w:val="22"/>
        </w:rPr>
        <w:t xml:space="preserve"> and</w:t>
      </w:r>
      <w:r w:rsidR="00892D31">
        <w:rPr>
          <w:rFonts w:asciiTheme="minorHAnsi" w:hAnsiTheme="minorHAnsi" w:cstheme="minorHAnsi"/>
          <w:sz w:val="22"/>
          <w:szCs w:val="22"/>
        </w:rPr>
        <w:t xml:space="preserve"> </w:t>
      </w:r>
      <w:r w:rsidR="00DA478B" w:rsidRPr="00834CD0">
        <w:rPr>
          <w:rFonts w:asciiTheme="minorHAnsi" w:hAnsiTheme="minorHAnsi" w:cstheme="minorHAnsi"/>
          <w:sz w:val="22"/>
          <w:szCs w:val="22"/>
        </w:rPr>
        <w:t>insulin-like growth factor</w:t>
      </w:r>
      <w:r w:rsidR="00F44A51" w:rsidRPr="0083502B">
        <w:rPr>
          <w:rFonts w:asciiTheme="minorHAnsi" w:hAnsiTheme="minorHAnsi" w:cstheme="minorHAnsi"/>
          <w:sz w:val="22"/>
          <w:szCs w:val="22"/>
        </w:rPr>
        <w:t xml:space="preserve"> receptors</w:t>
      </w:r>
      <w:r w:rsidR="00133580">
        <w:rPr>
          <w:rFonts w:asciiTheme="minorHAnsi" w:hAnsiTheme="minorHAnsi" w:cstheme="minorHAnsi"/>
          <w:sz w:val="22"/>
          <w:szCs w:val="22"/>
        </w:rPr>
        <w:t>.</w:t>
      </w:r>
      <w:r w:rsidR="00CE67A6">
        <w:rPr>
          <w:rFonts w:asciiTheme="minorHAnsi" w:hAnsiTheme="minorHAnsi" w:cstheme="minorHAnsi"/>
          <w:sz w:val="22"/>
          <w:szCs w:val="22"/>
        </w:rPr>
        <w:fldChar w:fldCharType="begin">
          <w:fldData xml:space="preserve">PEVuZE5vdGU+PENpdGU+PEF1dGhvcj5NYW56ZWxsYTwvQXV0aG9yPjxZZWFyPjIwMTk8L1llYXI+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PEVuZE5vdGU+PENpdGU+PEF1dGhvcj5NYW56ZWxsYTwvQXV0aG9yPjxZZWFyPjIwMTk8L1llYXI+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CE67A6">
        <w:rPr>
          <w:rFonts w:asciiTheme="minorHAnsi" w:hAnsiTheme="minorHAnsi" w:cstheme="minorHAnsi"/>
          <w:sz w:val="22"/>
          <w:szCs w:val="22"/>
        </w:rPr>
      </w:r>
      <w:r w:rsidR="00CE67A6">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14</w:t>
      </w:r>
      <w:r w:rsidR="00CE67A6">
        <w:rPr>
          <w:rFonts w:asciiTheme="minorHAnsi" w:hAnsiTheme="minorHAnsi" w:cstheme="minorHAnsi"/>
          <w:sz w:val="22"/>
          <w:szCs w:val="22"/>
        </w:rPr>
        <w:fldChar w:fldCharType="end"/>
      </w:r>
      <w:r w:rsidR="00133580">
        <w:rPr>
          <w:rFonts w:asciiTheme="minorHAnsi" w:hAnsiTheme="minorHAnsi" w:cstheme="minorHAnsi"/>
          <w:sz w:val="22"/>
          <w:szCs w:val="22"/>
        </w:rPr>
        <w:t xml:space="preserve"> </w:t>
      </w:r>
      <w:r w:rsidR="00BB5921">
        <w:rPr>
          <w:rFonts w:asciiTheme="minorHAnsi" w:hAnsiTheme="minorHAnsi" w:cstheme="minorHAnsi"/>
          <w:sz w:val="22"/>
          <w:szCs w:val="22"/>
        </w:rPr>
        <w:t>B</w:t>
      </w:r>
      <w:r w:rsidR="00E83D33">
        <w:rPr>
          <w:rFonts w:asciiTheme="minorHAnsi" w:hAnsiTheme="minorHAnsi" w:cstheme="minorHAnsi"/>
          <w:sz w:val="22"/>
          <w:szCs w:val="22"/>
        </w:rPr>
        <w:t xml:space="preserve">ody size </w:t>
      </w:r>
      <w:r w:rsidR="0031034C">
        <w:rPr>
          <w:rFonts w:asciiTheme="minorHAnsi" w:hAnsiTheme="minorHAnsi" w:cstheme="minorHAnsi"/>
          <w:sz w:val="22"/>
          <w:szCs w:val="22"/>
        </w:rPr>
        <w:t xml:space="preserve">and </w:t>
      </w:r>
      <w:r w:rsidR="00E83D33">
        <w:rPr>
          <w:rFonts w:asciiTheme="minorHAnsi" w:hAnsiTheme="minorHAnsi" w:cstheme="minorHAnsi"/>
          <w:sz w:val="22"/>
          <w:szCs w:val="22"/>
        </w:rPr>
        <w:t>reproductive factors</w:t>
      </w:r>
      <w:r w:rsidR="00BB5921">
        <w:rPr>
          <w:rFonts w:asciiTheme="minorHAnsi" w:hAnsiTheme="minorHAnsi" w:cstheme="minorHAnsi"/>
          <w:sz w:val="22"/>
          <w:szCs w:val="22"/>
        </w:rPr>
        <w:t xml:space="preserve"> during </w:t>
      </w:r>
      <w:r w:rsidR="00544B9A">
        <w:rPr>
          <w:rFonts w:asciiTheme="minorHAnsi" w:hAnsiTheme="minorHAnsi" w:cstheme="minorHAnsi"/>
          <w:sz w:val="22"/>
          <w:szCs w:val="22"/>
        </w:rPr>
        <w:t>these developmental periods</w:t>
      </w:r>
      <w:r w:rsidR="00EF168E">
        <w:rPr>
          <w:rFonts w:asciiTheme="minorHAnsi" w:hAnsiTheme="minorHAnsi" w:cstheme="minorHAnsi"/>
          <w:sz w:val="22"/>
          <w:szCs w:val="22"/>
        </w:rPr>
        <w:t xml:space="preserve"> </w:t>
      </w:r>
      <w:commentRangeStart w:id="31"/>
      <w:r w:rsidR="00100172">
        <w:rPr>
          <w:rFonts w:asciiTheme="minorHAnsi" w:hAnsiTheme="minorHAnsi" w:cstheme="minorHAnsi"/>
          <w:sz w:val="22"/>
          <w:szCs w:val="22"/>
        </w:rPr>
        <w:t>may</w:t>
      </w:r>
      <w:ins w:id="32" w:author="Tran, Thi-Van-Trinh (NIH/NCI) [F]" w:date="2024-09-02T17:27:00Z" w16du:dateUtc="2024-09-02T21:27:00Z">
        <w:r w:rsidR="00792523">
          <w:rPr>
            <w:rFonts w:asciiTheme="minorHAnsi" w:hAnsiTheme="minorHAnsi" w:cstheme="minorHAnsi"/>
            <w:sz w:val="22"/>
            <w:szCs w:val="22"/>
          </w:rPr>
          <w:t xml:space="preserve"> either represent or</w:t>
        </w:r>
      </w:ins>
      <w:r w:rsidR="00100172">
        <w:rPr>
          <w:rFonts w:asciiTheme="minorHAnsi" w:hAnsiTheme="minorHAnsi" w:cstheme="minorHAnsi"/>
          <w:sz w:val="22"/>
          <w:szCs w:val="22"/>
        </w:rPr>
        <w:t xml:space="preserve"> serve as</w:t>
      </w:r>
      <w:r w:rsidR="00E83D33">
        <w:rPr>
          <w:rFonts w:asciiTheme="minorHAnsi" w:hAnsiTheme="minorHAnsi" w:cstheme="minorHAnsi"/>
          <w:sz w:val="22"/>
          <w:szCs w:val="22"/>
        </w:rPr>
        <w:t xml:space="preserve"> proxies for </w:t>
      </w:r>
      <w:r w:rsidR="003839E9">
        <w:rPr>
          <w:rFonts w:asciiTheme="minorHAnsi" w:hAnsiTheme="minorHAnsi" w:cstheme="minorHAnsi"/>
          <w:sz w:val="22"/>
          <w:szCs w:val="22"/>
        </w:rPr>
        <w:t>these</w:t>
      </w:r>
      <w:r w:rsidR="002A5F6C">
        <w:rPr>
          <w:rFonts w:asciiTheme="minorHAnsi" w:hAnsiTheme="minorHAnsi" w:cstheme="minorHAnsi"/>
          <w:sz w:val="22"/>
          <w:szCs w:val="22"/>
        </w:rPr>
        <w:t xml:space="preserve"> early-life</w:t>
      </w:r>
      <w:r w:rsidR="003839E9">
        <w:rPr>
          <w:rFonts w:asciiTheme="minorHAnsi" w:hAnsiTheme="minorHAnsi" w:cstheme="minorHAnsi"/>
          <w:sz w:val="22"/>
          <w:szCs w:val="22"/>
        </w:rPr>
        <w:t xml:space="preserve"> </w:t>
      </w:r>
      <w:commentRangeEnd w:id="31"/>
      <w:r w:rsidR="000779C1">
        <w:rPr>
          <w:rStyle w:val="CommentReference"/>
          <w:rFonts w:asciiTheme="minorHAnsi" w:eastAsiaTheme="minorEastAsia" w:hAnsiTheme="minorHAnsi" w:cstheme="minorBidi"/>
          <w:lang w:eastAsia="ja-JP"/>
        </w:rPr>
        <w:commentReference w:id="31"/>
      </w:r>
      <w:r w:rsidR="00E83D33">
        <w:rPr>
          <w:rFonts w:asciiTheme="minorHAnsi" w:hAnsiTheme="minorHAnsi" w:cstheme="minorHAnsi"/>
          <w:sz w:val="22"/>
          <w:szCs w:val="22"/>
        </w:rPr>
        <w:t xml:space="preserve">hormonal </w:t>
      </w:r>
      <w:r w:rsidR="00CA1FC4">
        <w:rPr>
          <w:rFonts w:asciiTheme="minorHAnsi" w:hAnsiTheme="minorHAnsi" w:cstheme="minorHAnsi"/>
          <w:sz w:val="22"/>
          <w:szCs w:val="22"/>
        </w:rPr>
        <w:t>exposures and</w:t>
      </w:r>
      <w:r w:rsidR="0093026C">
        <w:rPr>
          <w:rFonts w:asciiTheme="minorHAnsi" w:hAnsiTheme="minorHAnsi" w:cstheme="minorHAnsi"/>
          <w:sz w:val="22"/>
          <w:szCs w:val="22"/>
        </w:rPr>
        <w:t xml:space="preserve"> have been associated with </w:t>
      </w:r>
      <w:r w:rsidR="00016DEE">
        <w:rPr>
          <w:rFonts w:asciiTheme="minorHAnsi" w:hAnsiTheme="minorHAnsi" w:cstheme="minorHAnsi"/>
          <w:sz w:val="22"/>
          <w:szCs w:val="22"/>
        </w:rPr>
        <w:t>several female-predominant cancers</w:t>
      </w:r>
      <w:r w:rsidR="00E83D33">
        <w:rPr>
          <w:rFonts w:asciiTheme="minorHAnsi" w:hAnsiTheme="minorHAnsi" w:cstheme="minorHAnsi"/>
          <w:sz w:val="22"/>
          <w:szCs w:val="22"/>
        </w:rPr>
        <w:t>.</w:t>
      </w:r>
      <w:r w:rsidR="004502C8">
        <w:rPr>
          <w:rFonts w:asciiTheme="minorHAnsi" w:hAnsiTheme="minorHAnsi" w:cstheme="minorHAnsi"/>
          <w:sz w:val="22"/>
          <w:szCs w:val="22"/>
        </w:rPr>
        <w:fldChar w:fldCharType="begin">
          <w:fldData xml:space="preserve">PEVuZE5vdGU+PENpdGU+PEF1dGhvcj5IdXJzb248L0F1dGhvcj48WWVhcj4yMDI0PC9ZZWFyPjxS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PEVuZE5vdGU+PENpdGU+PEF1dGhvcj5IdXJzb248L0F1dGhvcj48WWVhcj4yMDI0PC9ZZWFyPjxS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4502C8">
        <w:rPr>
          <w:rFonts w:asciiTheme="minorHAnsi" w:hAnsiTheme="minorHAnsi" w:cstheme="minorHAnsi"/>
          <w:sz w:val="22"/>
          <w:szCs w:val="22"/>
        </w:rPr>
      </w:r>
      <w:r w:rsidR="004502C8">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15-17</w:t>
      </w:r>
      <w:r w:rsidR="004502C8">
        <w:rPr>
          <w:rFonts w:asciiTheme="minorHAnsi" w:hAnsiTheme="minorHAnsi" w:cstheme="minorHAnsi"/>
          <w:sz w:val="22"/>
          <w:szCs w:val="22"/>
        </w:rPr>
        <w:fldChar w:fldCharType="end"/>
      </w:r>
    </w:p>
    <w:p w14:paraId="335A27DA" w14:textId="07D86861" w:rsidR="007947E5" w:rsidRPr="008C37FB" w:rsidRDefault="00B93C57" w:rsidP="00C12F61">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However,</w:t>
      </w:r>
      <w:r w:rsidR="00E14D23">
        <w:rPr>
          <w:rFonts w:asciiTheme="minorHAnsi" w:hAnsiTheme="minorHAnsi" w:cstheme="minorHAnsi"/>
          <w:sz w:val="22"/>
          <w:szCs w:val="22"/>
        </w:rPr>
        <w:t xml:space="preserve"> </w:t>
      </w:r>
      <w:r w:rsidR="00750258">
        <w:rPr>
          <w:rFonts w:asciiTheme="minorHAnsi" w:hAnsiTheme="minorHAnsi" w:cstheme="minorHAnsi"/>
          <w:sz w:val="22"/>
          <w:szCs w:val="22"/>
        </w:rPr>
        <w:t xml:space="preserve">the </w:t>
      </w:r>
      <w:r w:rsidR="00544B9A">
        <w:rPr>
          <w:rFonts w:asciiTheme="minorHAnsi" w:hAnsiTheme="minorHAnsi" w:cstheme="minorHAnsi"/>
          <w:sz w:val="22"/>
          <w:szCs w:val="22"/>
        </w:rPr>
        <w:t>scarcity</w:t>
      </w:r>
      <w:r w:rsidR="00750258">
        <w:rPr>
          <w:rFonts w:asciiTheme="minorHAnsi" w:hAnsiTheme="minorHAnsi" w:cstheme="minorHAnsi"/>
          <w:sz w:val="22"/>
          <w:szCs w:val="22"/>
        </w:rPr>
        <w:t xml:space="preserve"> of longitudinal studies with data on both early-life factors and thyroid cancer incidence</w:t>
      </w:r>
      <w:r w:rsidR="00E96216">
        <w:rPr>
          <w:rFonts w:asciiTheme="minorHAnsi" w:hAnsiTheme="minorHAnsi" w:cstheme="minorHAnsi"/>
          <w:sz w:val="22"/>
          <w:szCs w:val="22"/>
        </w:rPr>
        <w:t xml:space="preserve"> makes it challenging to</w:t>
      </w:r>
      <w:r w:rsidR="00750258">
        <w:rPr>
          <w:rFonts w:asciiTheme="minorHAnsi" w:hAnsiTheme="minorHAnsi" w:cstheme="minorHAnsi"/>
          <w:sz w:val="22"/>
          <w:szCs w:val="22"/>
        </w:rPr>
        <w:t xml:space="preserve"> </w:t>
      </w:r>
      <w:r w:rsidR="00A57D9F">
        <w:rPr>
          <w:rFonts w:asciiTheme="minorHAnsi" w:hAnsiTheme="minorHAnsi" w:cstheme="minorHAnsi"/>
          <w:sz w:val="22"/>
          <w:szCs w:val="22"/>
        </w:rPr>
        <w:t>investigat</w:t>
      </w:r>
      <w:r w:rsidR="00E96216">
        <w:rPr>
          <w:rFonts w:asciiTheme="minorHAnsi" w:hAnsiTheme="minorHAnsi" w:cstheme="minorHAnsi"/>
          <w:sz w:val="22"/>
          <w:szCs w:val="22"/>
        </w:rPr>
        <w:t>e</w:t>
      </w:r>
      <w:r w:rsidR="00A57D9F">
        <w:rPr>
          <w:rFonts w:asciiTheme="minorHAnsi" w:hAnsiTheme="minorHAnsi" w:cstheme="minorHAnsi"/>
          <w:sz w:val="22"/>
          <w:szCs w:val="22"/>
        </w:rPr>
        <w:t xml:space="preserve"> the</w:t>
      </w:r>
      <w:r w:rsidR="00E96216">
        <w:rPr>
          <w:rFonts w:asciiTheme="minorHAnsi" w:hAnsiTheme="minorHAnsi" w:cstheme="minorHAnsi"/>
          <w:sz w:val="22"/>
          <w:szCs w:val="22"/>
        </w:rPr>
        <w:t>se</w:t>
      </w:r>
      <w:r w:rsidR="00A57D9F">
        <w:rPr>
          <w:rFonts w:asciiTheme="minorHAnsi" w:hAnsiTheme="minorHAnsi" w:cstheme="minorHAnsi"/>
          <w:sz w:val="22"/>
          <w:szCs w:val="22"/>
        </w:rPr>
        <w:t xml:space="preserve"> associations.</w:t>
      </w:r>
      <w:r w:rsidR="00E96216">
        <w:rPr>
          <w:rFonts w:asciiTheme="minorHAnsi" w:hAnsiTheme="minorHAnsi" w:cstheme="minorHAnsi"/>
          <w:sz w:val="22"/>
          <w:szCs w:val="22"/>
        </w:rPr>
        <w:t xml:space="preserve"> </w:t>
      </w:r>
      <w:r w:rsidR="006C4C04">
        <w:rPr>
          <w:rFonts w:asciiTheme="minorHAnsi" w:hAnsiTheme="minorHAnsi" w:cstheme="minorHAnsi"/>
          <w:sz w:val="22"/>
          <w:szCs w:val="22"/>
        </w:rPr>
        <w:t xml:space="preserve">To date, </w:t>
      </w:r>
      <w:r w:rsidR="00B82E16">
        <w:rPr>
          <w:rFonts w:asciiTheme="minorHAnsi" w:hAnsiTheme="minorHAnsi" w:cstheme="minorHAnsi"/>
          <w:sz w:val="22"/>
          <w:szCs w:val="22"/>
        </w:rPr>
        <w:t xml:space="preserve">the </w:t>
      </w:r>
      <w:r w:rsidR="00D62745">
        <w:rPr>
          <w:rFonts w:asciiTheme="minorHAnsi" w:hAnsiTheme="minorHAnsi" w:cstheme="minorHAnsi"/>
          <w:sz w:val="22"/>
          <w:szCs w:val="22"/>
        </w:rPr>
        <w:t>few</w:t>
      </w:r>
      <w:r w:rsidR="00E854BE">
        <w:rPr>
          <w:rFonts w:asciiTheme="minorHAnsi" w:hAnsiTheme="minorHAnsi" w:cstheme="minorHAnsi"/>
          <w:sz w:val="22"/>
          <w:szCs w:val="22"/>
        </w:rPr>
        <w:t xml:space="preserve"> longitudinal stud</w:t>
      </w:r>
      <w:r w:rsidR="005728F0">
        <w:rPr>
          <w:rFonts w:asciiTheme="minorHAnsi" w:hAnsiTheme="minorHAnsi" w:cstheme="minorHAnsi"/>
          <w:sz w:val="22"/>
          <w:szCs w:val="22"/>
        </w:rPr>
        <w:t>ies</w:t>
      </w:r>
      <w:r w:rsidR="00E854BE">
        <w:rPr>
          <w:rFonts w:asciiTheme="minorHAnsi" w:hAnsiTheme="minorHAnsi" w:cstheme="minorHAnsi"/>
          <w:sz w:val="22"/>
          <w:szCs w:val="22"/>
        </w:rPr>
        <w:t xml:space="preserve"> </w:t>
      </w:r>
      <w:r w:rsidR="006A221B">
        <w:rPr>
          <w:rFonts w:asciiTheme="minorHAnsi" w:hAnsiTheme="minorHAnsi" w:cstheme="minorHAnsi"/>
          <w:sz w:val="22"/>
          <w:szCs w:val="22"/>
        </w:rPr>
        <w:t>exami</w:t>
      </w:r>
      <w:r w:rsidR="00B82E16">
        <w:rPr>
          <w:rFonts w:asciiTheme="minorHAnsi" w:hAnsiTheme="minorHAnsi" w:cstheme="minorHAnsi"/>
          <w:sz w:val="22"/>
          <w:szCs w:val="22"/>
        </w:rPr>
        <w:t>ning</w:t>
      </w:r>
      <w:r w:rsidR="00E854BE">
        <w:rPr>
          <w:rFonts w:asciiTheme="minorHAnsi" w:hAnsiTheme="minorHAnsi" w:cstheme="minorHAnsi"/>
          <w:sz w:val="22"/>
          <w:szCs w:val="22"/>
        </w:rPr>
        <w:t xml:space="preserve"> </w:t>
      </w:r>
      <w:r w:rsidR="00713CB0">
        <w:rPr>
          <w:rFonts w:asciiTheme="minorHAnsi" w:hAnsiTheme="minorHAnsi" w:cstheme="minorHAnsi"/>
          <w:sz w:val="22"/>
          <w:szCs w:val="22"/>
        </w:rPr>
        <w:t>early-life</w:t>
      </w:r>
      <w:r w:rsidR="00E854BE">
        <w:rPr>
          <w:rFonts w:asciiTheme="minorHAnsi" w:hAnsiTheme="minorHAnsi" w:cstheme="minorHAnsi"/>
          <w:sz w:val="22"/>
          <w:szCs w:val="22"/>
        </w:rPr>
        <w:t xml:space="preserve"> body size and thyroid cancer incidence</w:t>
      </w:r>
      <w:r w:rsidR="00761C61" w:rsidRPr="00761C61">
        <w:rPr>
          <w:rFonts w:asciiTheme="minorHAnsi" w:hAnsiTheme="minorHAnsi" w:cstheme="minorHAnsi"/>
          <w:sz w:val="22"/>
          <w:szCs w:val="22"/>
        </w:rPr>
        <w:t xml:space="preserve"> </w:t>
      </w:r>
      <w:r w:rsidR="00761C61">
        <w:rPr>
          <w:rFonts w:asciiTheme="minorHAnsi" w:hAnsiTheme="minorHAnsi" w:cstheme="minorHAnsi"/>
          <w:sz w:val="22"/>
          <w:szCs w:val="22"/>
        </w:rPr>
        <w:t>have suggested</w:t>
      </w:r>
      <w:r w:rsidR="00761C61" w:rsidRPr="00834CD0">
        <w:rPr>
          <w:rFonts w:asciiTheme="minorHAnsi" w:hAnsiTheme="minorHAnsi" w:cstheme="minorHAnsi"/>
          <w:sz w:val="22"/>
          <w:szCs w:val="22"/>
        </w:rPr>
        <w:t xml:space="preserve"> positive association</w:t>
      </w:r>
      <w:r w:rsidR="00761C61">
        <w:rPr>
          <w:rFonts w:asciiTheme="minorHAnsi" w:hAnsiTheme="minorHAnsi" w:cstheme="minorHAnsi"/>
          <w:sz w:val="22"/>
          <w:szCs w:val="22"/>
        </w:rPr>
        <w:t>s for childhood and adolescent height and body mass index (BMI),</w:t>
      </w:r>
      <w:r w:rsidR="00383CF6">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Ij4xOC0yMTwvc3R5bGU+PC9EaXNwbGF5VGV4dD48cmVjb3JkPjxyZWMtbnVtYmVyPjQwMzwvcmVj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dWFnZT48L3JlY29yZD48L0NpdGU+PENpdGU+PEF1dGhvcj5LaW08L0F1dGhvcj48WWVhcj4yMDIw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Ij4xOC0yMTwvc3R5bGU+PC9EaXNwbGF5VGV4dD48cmVjb3JkPjxyZWMtbnVtYmVyPjQwMzwvcmVj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dWFnZT48L3JlY29yZD48L0NpdGU+PENpdGU+PEF1dGhvcj5LaW08L0F1dGhvcj48WWVhcj4yMDIw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383CF6">
        <w:rPr>
          <w:rFonts w:asciiTheme="minorHAnsi" w:hAnsiTheme="minorHAnsi" w:cstheme="minorHAnsi"/>
          <w:sz w:val="22"/>
          <w:szCs w:val="22"/>
        </w:rPr>
      </w:r>
      <w:r w:rsidR="00383CF6">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18-21</w:t>
      </w:r>
      <w:r w:rsidR="00383CF6">
        <w:rPr>
          <w:rFonts w:asciiTheme="minorHAnsi" w:hAnsiTheme="minorHAnsi" w:cstheme="minorHAnsi"/>
          <w:sz w:val="22"/>
          <w:szCs w:val="22"/>
        </w:rPr>
        <w:fldChar w:fldCharType="end"/>
      </w:r>
      <w:r w:rsidR="00125E55">
        <w:rPr>
          <w:rFonts w:asciiTheme="minorHAnsi" w:hAnsiTheme="minorHAnsi" w:cstheme="minorHAnsi"/>
          <w:sz w:val="22"/>
          <w:szCs w:val="22"/>
        </w:rPr>
        <w:t xml:space="preserve"> </w:t>
      </w:r>
      <w:r w:rsidR="00633C3F">
        <w:rPr>
          <w:rFonts w:asciiTheme="minorHAnsi" w:hAnsiTheme="minorHAnsi" w:cstheme="minorHAnsi"/>
          <w:sz w:val="22"/>
          <w:szCs w:val="22"/>
        </w:rPr>
        <w:t xml:space="preserve">but most of them did not account for </w:t>
      </w:r>
      <w:r w:rsidR="004843B4">
        <w:rPr>
          <w:rFonts w:asciiTheme="minorHAnsi" w:hAnsiTheme="minorHAnsi" w:cstheme="minorHAnsi"/>
          <w:sz w:val="22"/>
          <w:szCs w:val="22"/>
        </w:rPr>
        <w:t>adult</w:t>
      </w:r>
      <w:r w:rsidR="00633C3F">
        <w:rPr>
          <w:rFonts w:asciiTheme="minorHAnsi" w:hAnsiTheme="minorHAnsi" w:cstheme="minorHAnsi"/>
          <w:sz w:val="22"/>
          <w:szCs w:val="22"/>
        </w:rPr>
        <w:t xml:space="preserve"> </w:t>
      </w:r>
      <w:r w:rsidR="00A0211C">
        <w:rPr>
          <w:rFonts w:asciiTheme="minorHAnsi" w:hAnsiTheme="minorHAnsi" w:cstheme="minorHAnsi"/>
          <w:sz w:val="22"/>
          <w:szCs w:val="22"/>
        </w:rPr>
        <w:t>obesity</w:t>
      </w:r>
      <w:ins w:id="33" w:author="Troisi, Rebecca (NIH/NCI) [E]" w:date="2024-08-22T10:53:00Z" w16du:dateUtc="2024-08-22T14:53:00Z">
        <w:r w:rsidR="00DA4DC9">
          <w:rPr>
            <w:rFonts w:asciiTheme="minorHAnsi" w:hAnsiTheme="minorHAnsi" w:cstheme="minorHAnsi"/>
            <w:sz w:val="22"/>
            <w:szCs w:val="22"/>
          </w:rPr>
          <w:t xml:space="preserve"> at diagnosis</w:t>
        </w:r>
      </w:ins>
      <w:r w:rsidR="00763803">
        <w:rPr>
          <w:rFonts w:asciiTheme="minorHAnsi" w:hAnsiTheme="minorHAnsi" w:cstheme="minorHAnsi"/>
          <w:sz w:val="22"/>
          <w:szCs w:val="22"/>
        </w:rPr>
        <w:t>.</w:t>
      </w:r>
      <w:r w:rsidR="0088689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Ij4xOC0yMDwvc3R5bGU+PC9EaXNwbGF5VGV4dD48cmVjb3JkPjxyZWMtbnVtYmVyPjQwMzwvcmVj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dWFnZT48L3JlY29yZD48L0NpdGU+PENpdGU+PEF1dGhvcj5LaXRhaGFyYTwvQXV0aG9yPjxZZWFy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Ij4xOC0yMDwvc3R5bGU+PC9EaXNwbGF5VGV4dD48cmVjb3JkPjxyZWMtbnVtYmVyPjQwMzwvcmVj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88689E">
        <w:rPr>
          <w:rFonts w:asciiTheme="minorHAnsi" w:hAnsiTheme="minorHAnsi" w:cstheme="minorHAnsi"/>
          <w:sz w:val="22"/>
          <w:szCs w:val="22"/>
        </w:rPr>
      </w:r>
      <w:r w:rsidR="0088689E">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18-20</w:t>
      </w:r>
      <w:r w:rsidR="0088689E">
        <w:rPr>
          <w:rFonts w:asciiTheme="minorHAnsi" w:hAnsiTheme="minorHAnsi" w:cstheme="minorHAnsi"/>
          <w:sz w:val="22"/>
          <w:szCs w:val="22"/>
        </w:rPr>
        <w:fldChar w:fldCharType="end"/>
      </w:r>
      <w:r w:rsidR="00BC642C">
        <w:rPr>
          <w:rFonts w:asciiTheme="minorHAnsi" w:hAnsiTheme="minorHAnsi" w:cstheme="minorHAnsi"/>
          <w:sz w:val="22"/>
          <w:szCs w:val="22"/>
        </w:rPr>
        <w:t xml:space="preserve"> </w:t>
      </w:r>
      <w:r w:rsidR="003F5D3D">
        <w:rPr>
          <w:rFonts w:asciiTheme="minorHAnsi" w:hAnsiTheme="minorHAnsi" w:cstheme="minorHAnsi"/>
          <w:sz w:val="22"/>
          <w:szCs w:val="22"/>
        </w:rPr>
        <w:t>E</w:t>
      </w:r>
      <w:r w:rsidR="00427071">
        <w:rPr>
          <w:rFonts w:asciiTheme="minorHAnsi" w:hAnsiTheme="minorHAnsi" w:cstheme="minorHAnsi"/>
          <w:sz w:val="22"/>
          <w:szCs w:val="22"/>
        </w:rPr>
        <w:t>vidence</w:t>
      </w:r>
      <w:r w:rsidR="009B61C3">
        <w:rPr>
          <w:rFonts w:asciiTheme="minorHAnsi" w:hAnsiTheme="minorHAnsi" w:cstheme="minorHAnsi"/>
          <w:sz w:val="22"/>
          <w:szCs w:val="22"/>
        </w:rPr>
        <w:t xml:space="preserve"> on</w:t>
      </w:r>
      <w:r w:rsidR="0083679B">
        <w:rPr>
          <w:rFonts w:asciiTheme="minorHAnsi" w:hAnsiTheme="minorHAnsi" w:cstheme="minorHAnsi"/>
          <w:sz w:val="22"/>
          <w:szCs w:val="22"/>
        </w:rPr>
        <w:t xml:space="preserve"> </w:t>
      </w:r>
      <w:commentRangeStart w:id="34"/>
      <w:commentRangeStart w:id="35"/>
      <w:r w:rsidR="0083679B">
        <w:rPr>
          <w:rFonts w:asciiTheme="minorHAnsi" w:hAnsiTheme="minorHAnsi" w:cstheme="minorHAnsi"/>
          <w:sz w:val="22"/>
          <w:szCs w:val="22"/>
        </w:rPr>
        <w:t>early-life</w:t>
      </w:r>
      <w:r w:rsidR="009B61C3">
        <w:rPr>
          <w:rFonts w:asciiTheme="minorHAnsi" w:hAnsiTheme="minorHAnsi" w:cstheme="minorHAnsi"/>
          <w:sz w:val="22"/>
          <w:szCs w:val="22"/>
        </w:rPr>
        <w:t xml:space="preserve"> reproductive factors</w:t>
      </w:r>
      <w:r w:rsidR="00427071">
        <w:rPr>
          <w:rFonts w:asciiTheme="minorHAnsi" w:hAnsiTheme="minorHAnsi" w:cstheme="minorHAnsi"/>
          <w:sz w:val="22"/>
          <w:szCs w:val="22"/>
        </w:rPr>
        <w:t xml:space="preserve"> </w:t>
      </w:r>
      <w:commentRangeEnd w:id="34"/>
      <w:r w:rsidR="000779C1">
        <w:rPr>
          <w:rStyle w:val="CommentReference"/>
          <w:rFonts w:asciiTheme="minorHAnsi" w:eastAsiaTheme="minorEastAsia" w:hAnsiTheme="minorHAnsi" w:cstheme="minorBidi"/>
          <w:lang w:eastAsia="ja-JP"/>
        </w:rPr>
        <w:commentReference w:id="34"/>
      </w:r>
      <w:commentRangeEnd w:id="35"/>
      <w:r w:rsidR="008E64FA">
        <w:rPr>
          <w:rStyle w:val="CommentReference"/>
          <w:rFonts w:asciiTheme="minorHAnsi" w:eastAsiaTheme="minorEastAsia" w:hAnsiTheme="minorHAnsi" w:cstheme="minorBidi"/>
          <w:lang w:eastAsia="ja-JP"/>
        </w:rPr>
        <w:commentReference w:id="35"/>
      </w:r>
      <w:r w:rsidR="00E50FDE">
        <w:rPr>
          <w:rFonts w:asciiTheme="minorHAnsi" w:hAnsiTheme="minorHAnsi" w:cstheme="minorHAnsi"/>
          <w:sz w:val="22"/>
          <w:szCs w:val="22"/>
        </w:rPr>
        <w:t xml:space="preserve">is </w:t>
      </w:r>
      <w:r w:rsidR="003F5D3D">
        <w:rPr>
          <w:rFonts w:asciiTheme="minorHAnsi" w:hAnsiTheme="minorHAnsi" w:cstheme="minorHAnsi"/>
          <w:sz w:val="22"/>
          <w:szCs w:val="22"/>
        </w:rPr>
        <w:t xml:space="preserve">mostly </w:t>
      </w:r>
      <w:r w:rsidR="00E50FDE">
        <w:rPr>
          <w:rFonts w:asciiTheme="minorHAnsi" w:hAnsiTheme="minorHAnsi" w:cstheme="minorHAnsi"/>
          <w:sz w:val="22"/>
          <w:szCs w:val="22"/>
        </w:rPr>
        <w:t>limited to</w:t>
      </w:r>
      <w:r w:rsidR="003F5D3D">
        <w:rPr>
          <w:rFonts w:asciiTheme="minorHAnsi" w:hAnsiTheme="minorHAnsi" w:cstheme="minorHAnsi"/>
          <w:sz w:val="22"/>
          <w:szCs w:val="22"/>
        </w:rPr>
        <w:t xml:space="preserve"> age at menarche</w:t>
      </w:r>
      <w:r w:rsidR="006626B7">
        <w:rPr>
          <w:rFonts w:asciiTheme="minorHAnsi" w:hAnsiTheme="minorHAnsi" w:cstheme="minorHAnsi"/>
          <w:sz w:val="22"/>
          <w:szCs w:val="22"/>
        </w:rPr>
        <w:t>, with inconsistent results</w:t>
      </w:r>
      <w:r w:rsidR="005728F0">
        <w:rPr>
          <w:rFonts w:asciiTheme="minorHAnsi" w:hAnsiTheme="minorHAnsi" w:cstheme="minorHAnsi"/>
          <w:sz w:val="22"/>
          <w:szCs w:val="22"/>
        </w:rPr>
        <w:t>,</w:t>
      </w:r>
      <w:r w:rsidR="00E363AF">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E363AF">
        <w:rPr>
          <w:rFonts w:asciiTheme="minorHAnsi" w:hAnsiTheme="minorHAnsi" w:cstheme="minorHAnsi"/>
          <w:sz w:val="22"/>
          <w:szCs w:val="22"/>
        </w:rPr>
      </w:r>
      <w:r w:rsidR="00E363AF">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22-25</w:t>
      </w:r>
      <w:r w:rsidR="00E363AF">
        <w:rPr>
          <w:rFonts w:asciiTheme="minorHAnsi" w:hAnsiTheme="minorHAnsi" w:cstheme="minorHAnsi"/>
          <w:sz w:val="22"/>
          <w:szCs w:val="22"/>
        </w:rPr>
        <w:fldChar w:fldCharType="end"/>
      </w:r>
      <w:r w:rsidR="00C52227">
        <w:rPr>
          <w:rFonts w:asciiTheme="minorHAnsi" w:hAnsiTheme="minorHAnsi" w:cstheme="minorHAnsi"/>
          <w:sz w:val="22"/>
          <w:szCs w:val="22"/>
        </w:rPr>
        <w:t xml:space="preserve"> while</w:t>
      </w:r>
      <w:r w:rsidR="0027591D">
        <w:rPr>
          <w:rFonts w:asciiTheme="minorHAnsi" w:hAnsiTheme="minorHAnsi" w:cstheme="minorHAnsi"/>
          <w:sz w:val="22"/>
          <w:szCs w:val="22"/>
        </w:rPr>
        <w:t xml:space="preserve"> data on other factors</w:t>
      </w:r>
      <w:r w:rsidR="00EF168E">
        <w:rPr>
          <w:rFonts w:asciiTheme="minorHAnsi" w:hAnsiTheme="minorHAnsi" w:cstheme="minorHAnsi"/>
          <w:sz w:val="22"/>
          <w:szCs w:val="22"/>
        </w:rPr>
        <w:t>,</w:t>
      </w:r>
      <w:r w:rsidR="00E40CA7" w:rsidRPr="00E40CA7">
        <w:rPr>
          <w:rFonts w:asciiTheme="minorHAnsi" w:hAnsiTheme="minorHAnsi" w:cstheme="minorHAnsi"/>
          <w:sz w:val="22"/>
          <w:szCs w:val="22"/>
        </w:rPr>
        <w:t xml:space="preserve"> </w:t>
      </w:r>
      <w:r w:rsidR="00EF168E">
        <w:rPr>
          <w:rFonts w:asciiTheme="minorHAnsi" w:hAnsiTheme="minorHAnsi" w:cstheme="minorHAnsi"/>
          <w:sz w:val="22"/>
          <w:szCs w:val="22"/>
        </w:rPr>
        <w:t xml:space="preserve">such as </w:t>
      </w:r>
      <w:r w:rsidR="00EF168E" w:rsidRPr="00EA35F1">
        <w:rPr>
          <w:rFonts w:asciiTheme="minorHAnsi" w:hAnsiTheme="minorHAnsi" w:cstheme="minorHAnsi"/>
          <w:sz w:val="22"/>
          <w:szCs w:val="22"/>
        </w:rPr>
        <w:t>age at breast development</w:t>
      </w:r>
      <w:ins w:id="36" w:author="Troisi, Rebecca (NIH/NCI) [E]" w:date="2024-08-22T10:53:00Z" w16du:dateUtc="2024-08-22T14:53:00Z">
        <w:r w:rsidR="00DE5B9D">
          <w:rPr>
            <w:rFonts w:asciiTheme="minorHAnsi" w:hAnsiTheme="minorHAnsi" w:cstheme="minorHAnsi"/>
            <w:sz w:val="22"/>
            <w:szCs w:val="22"/>
          </w:rPr>
          <w:t xml:space="preserve"> and</w:t>
        </w:r>
      </w:ins>
      <w:del w:id="37" w:author="Troisi, Rebecca (NIH/NCI) [E]" w:date="2024-08-22T10:53:00Z" w16du:dateUtc="2024-08-22T14:53:00Z">
        <w:r w:rsidR="00EF168E" w:rsidRPr="00EA35F1" w:rsidDel="00DE5B9D">
          <w:rPr>
            <w:rFonts w:asciiTheme="minorHAnsi" w:hAnsiTheme="minorHAnsi" w:cstheme="minorHAnsi"/>
            <w:sz w:val="22"/>
            <w:szCs w:val="22"/>
          </w:rPr>
          <w:delText>,</w:delText>
        </w:r>
      </w:del>
      <w:r w:rsidR="00EF168E" w:rsidRPr="00EA35F1">
        <w:rPr>
          <w:rFonts w:asciiTheme="minorHAnsi" w:hAnsiTheme="minorHAnsi" w:cstheme="minorHAnsi"/>
          <w:sz w:val="22"/>
          <w:szCs w:val="22"/>
        </w:rPr>
        <w:t xml:space="preserve"> </w:t>
      </w:r>
      <w:r w:rsidR="00EF168E">
        <w:rPr>
          <w:rFonts w:asciiTheme="minorHAnsi" w:hAnsiTheme="minorHAnsi" w:cstheme="minorHAnsi"/>
          <w:sz w:val="22"/>
          <w:szCs w:val="22"/>
        </w:rPr>
        <w:t>s</w:t>
      </w:r>
      <w:r w:rsidR="00EF168E" w:rsidRPr="00ED6318">
        <w:rPr>
          <w:rFonts w:asciiTheme="minorHAnsi" w:hAnsiTheme="minorHAnsi" w:cstheme="minorHAnsi"/>
          <w:sz w:val="22"/>
          <w:szCs w:val="22"/>
        </w:rPr>
        <w:t>tart age for hormonal birth control</w:t>
      </w:r>
      <w:r w:rsidR="00EF168E">
        <w:rPr>
          <w:rFonts w:asciiTheme="minorHAnsi" w:hAnsiTheme="minorHAnsi" w:cstheme="minorHAnsi"/>
          <w:sz w:val="22"/>
          <w:szCs w:val="22"/>
        </w:rPr>
        <w:t xml:space="preserve">, </w:t>
      </w:r>
      <w:r w:rsidR="005728F0">
        <w:rPr>
          <w:rFonts w:asciiTheme="minorHAnsi" w:hAnsiTheme="minorHAnsi" w:cstheme="minorHAnsi"/>
          <w:sz w:val="22"/>
          <w:szCs w:val="22"/>
        </w:rPr>
        <w:t xml:space="preserve">are </w:t>
      </w:r>
      <w:r w:rsidR="00F2415A">
        <w:rPr>
          <w:rFonts w:asciiTheme="minorHAnsi" w:hAnsiTheme="minorHAnsi" w:cstheme="minorHAnsi"/>
          <w:sz w:val="22"/>
          <w:szCs w:val="22"/>
        </w:rPr>
        <w:t>scarce</w:t>
      </w:r>
      <w:r w:rsidR="0027591D">
        <w:rPr>
          <w:rFonts w:asciiTheme="minorHAnsi" w:hAnsiTheme="minorHAnsi" w:cstheme="minorHAnsi"/>
          <w:sz w:val="22"/>
          <w:szCs w:val="22"/>
        </w:rPr>
        <w:t>.</w:t>
      </w:r>
      <w:r w:rsidR="00E40CA7" w:rsidRPr="00E40CA7">
        <w:rPr>
          <w:rFonts w:asciiTheme="minorHAnsi" w:hAnsiTheme="minorHAnsi" w:cstheme="minorHAnsi"/>
          <w:sz w:val="22"/>
          <w:szCs w:val="22"/>
        </w:rPr>
        <w:t xml:space="preserve"> </w:t>
      </w:r>
      <w:r w:rsidR="00443162">
        <w:rPr>
          <w:rFonts w:asciiTheme="minorHAnsi" w:hAnsiTheme="minorHAnsi" w:cstheme="minorHAnsi"/>
          <w:sz w:val="22"/>
          <w:szCs w:val="22"/>
        </w:rPr>
        <w:t>Additionally</w:t>
      </w:r>
      <w:r w:rsidR="002B66F2">
        <w:rPr>
          <w:rFonts w:asciiTheme="minorHAnsi" w:hAnsiTheme="minorHAnsi" w:cstheme="minorHAnsi"/>
          <w:sz w:val="22"/>
          <w:szCs w:val="22"/>
        </w:rPr>
        <w:t xml:space="preserve">, </w:t>
      </w:r>
      <w:r w:rsidR="00143EB3">
        <w:rPr>
          <w:rFonts w:asciiTheme="minorHAnsi" w:hAnsiTheme="minorHAnsi" w:cstheme="minorHAnsi"/>
          <w:sz w:val="22"/>
          <w:szCs w:val="22"/>
        </w:rPr>
        <w:t>lifestyle</w:t>
      </w:r>
      <w:r w:rsidR="00E7720E">
        <w:rPr>
          <w:rFonts w:asciiTheme="minorHAnsi" w:hAnsiTheme="minorHAnsi" w:cstheme="minorHAnsi"/>
          <w:sz w:val="22"/>
          <w:szCs w:val="22"/>
        </w:rPr>
        <w:t xml:space="preserve"> (e.g., smoking)</w:t>
      </w:r>
      <w:r w:rsidR="00143EB3">
        <w:rPr>
          <w:rFonts w:asciiTheme="minorHAnsi" w:hAnsiTheme="minorHAnsi" w:cstheme="minorHAnsi"/>
          <w:sz w:val="22"/>
          <w:szCs w:val="22"/>
        </w:rPr>
        <w:t xml:space="preserve"> and</w:t>
      </w:r>
      <w:r w:rsidR="00E00033">
        <w:rPr>
          <w:rFonts w:asciiTheme="minorHAnsi" w:hAnsiTheme="minorHAnsi" w:cstheme="minorHAnsi"/>
          <w:sz w:val="22"/>
          <w:szCs w:val="22"/>
        </w:rPr>
        <w:t xml:space="preserve"> </w:t>
      </w:r>
      <w:r w:rsidR="007947E5" w:rsidRPr="008C37FB">
        <w:rPr>
          <w:rFonts w:asciiTheme="minorHAnsi" w:hAnsiTheme="minorHAnsi" w:cstheme="minorHAnsi"/>
          <w:sz w:val="22"/>
          <w:szCs w:val="22"/>
        </w:rPr>
        <w:t xml:space="preserve">socioeconomic </w:t>
      </w:r>
      <w:r w:rsidR="00FA6D0A">
        <w:rPr>
          <w:rFonts w:asciiTheme="minorHAnsi" w:hAnsiTheme="minorHAnsi" w:cstheme="minorHAnsi"/>
          <w:sz w:val="22"/>
          <w:szCs w:val="22"/>
        </w:rPr>
        <w:t>factors</w:t>
      </w:r>
      <w:del w:id="38" w:author="Troisi, Rebecca (NIH/NCI) [E]" w:date="2024-08-22T10:54:00Z" w16du:dateUtc="2024-08-22T14:54:00Z">
        <w:r w:rsidR="00AE5B58" w:rsidDel="00592A9C">
          <w:rPr>
            <w:rFonts w:asciiTheme="minorHAnsi" w:hAnsiTheme="minorHAnsi" w:cstheme="minorHAnsi"/>
            <w:sz w:val="22"/>
            <w:szCs w:val="22"/>
          </w:rPr>
          <w:delText>,</w:delText>
        </w:r>
        <w:r w:rsidR="00E40CA7" w:rsidRPr="00E40CA7" w:rsidDel="00592A9C">
          <w:rPr>
            <w:rFonts w:asciiTheme="minorHAnsi" w:hAnsiTheme="minorHAnsi" w:cstheme="minorHAnsi"/>
            <w:sz w:val="22"/>
            <w:szCs w:val="22"/>
          </w:rPr>
          <w:delText xml:space="preserve"> </w:delText>
        </w:r>
        <w:r w:rsidR="006F433B" w:rsidDel="00592A9C">
          <w:rPr>
            <w:rFonts w:asciiTheme="minorHAnsi" w:hAnsiTheme="minorHAnsi" w:cstheme="minorHAnsi"/>
            <w:sz w:val="22"/>
            <w:szCs w:val="22"/>
          </w:rPr>
          <w:delText>which are</w:delText>
        </w:r>
      </w:del>
      <w:ins w:id="39" w:author="Troisi, Rebecca (NIH/NCI) [E]" w:date="2024-08-22T10:54:00Z" w16du:dateUtc="2024-08-22T14:54:00Z">
        <w:r w:rsidR="00592A9C">
          <w:rPr>
            <w:rFonts w:asciiTheme="minorHAnsi" w:hAnsiTheme="minorHAnsi" w:cstheme="minorHAnsi"/>
            <w:sz w:val="22"/>
            <w:szCs w:val="22"/>
          </w:rPr>
          <w:t xml:space="preserve"> </w:t>
        </w:r>
      </w:ins>
      <w:del w:id="40" w:author="Tran, Thi-Van-Trinh (NIH/NCI) [F]" w:date="2024-09-17T14:43:00Z" w16du:dateUtc="2024-09-17T18:43:00Z">
        <w:r w:rsidR="006F433B" w:rsidDel="00EE10BB">
          <w:rPr>
            <w:rFonts w:asciiTheme="minorHAnsi" w:hAnsiTheme="minorHAnsi" w:cstheme="minorHAnsi"/>
            <w:sz w:val="22"/>
            <w:szCs w:val="22"/>
          </w:rPr>
          <w:delText xml:space="preserve"> </w:delText>
        </w:r>
      </w:del>
      <w:r w:rsidR="006F433B">
        <w:rPr>
          <w:rFonts w:asciiTheme="minorHAnsi" w:hAnsiTheme="minorHAnsi" w:cstheme="minorHAnsi"/>
          <w:sz w:val="22"/>
          <w:szCs w:val="22"/>
        </w:rPr>
        <w:t xml:space="preserve">known to </w:t>
      </w:r>
      <w:r w:rsidR="00DB0899">
        <w:rPr>
          <w:rFonts w:asciiTheme="minorHAnsi" w:hAnsiTheme="minorHAnsi" w:cstheme="minorHAnsi"/>
          <w:sz w:val="22"/>
          <w:szCs w:val="22"/>
        </w:rPr>
        <w:t xml:space="preserve">influence </w:t>
      </w:r>
      <w:r w:rsidR="00F933F9">
        <w:rPr>
          <w:rFonts w:asciiTheme="minorHAnsi" w:hAnsiTheme="minorHAnsi" w:cstheme="minorHAnsi"/>
          <w:sz w:val="22"/>
          <w:szCs w:val="22"/>
        </w:rPr>
        <w:t>hormone levels</w:t>
      </w:r>
      <w:r w:rsidR="00D12317">
        <w:rPr>
          <w:rFonts w:asciiTheme="minorHAnsi" w:hAnsiTheme="minorHAnsi" w:cstheme="minorHAnsi"/>
          <w:sz w:val="22"/>
          <w:szCs w:val="22"/>
        </w:rPr>
        <w:t xml:space="preserve"> </w:t>
      </w:r>
      <w:r w:rsidR="00C96508">
        <w:rPr>
          <w:rFonts w:asciiTheme="minorHAnsi" w:hAnsiTheme="minorHAnsi" w:cstheme="minorHAnsi"/>
          <w:sz w:val="22"/>
          <w:szCs w:val="22"/>
        </w:rPr>
        <w:t xml:space="preserve">either </w:t>
      </w:r>
      <w:r w:rsidR="004A0750">
        <w:rPr>
          <w:rFonts w:asciiTheme="minorHAnsi" w:hAnsiTheme="minorHAnsi" w:cstheme="minorHAnsi"/>
          <w:sz w:val="22"/>
          <w:szCs w:val="22"/>
        </w:rPr>
        <w:t>directly</w:t>
      </w:r>
      <w:r w:rsidR="00D12317">
        <w:rPr>
          <w:rFonts w:asciiTheme="minorHAnsi" w:hAnsiTheme="minorHAnsi" w:cstheme="minorHAnsi"/>
          <w:sz w:val="22"/>
          <w:szCs w:val="22"/>
        </w:rPr>
        <w:t xml:space="preserve"> </w:t>
      </w:r>
      <w:r w:rsidR="0027517A">
        <w:rPr>
          <w:rFonts w:asciiTheme="minorHAnsi" w:hAnsiTheme="minorHAnsi" w:cstheme="minorHAnsi"/>
          <w:sz w:val="22"/>
          <w:szCs w:val="22"/>
        </w:rPr>
        <w:t>or</w:t>
      </w:r>
      <w:r w:rsidR="004A0750">
        <w:rPr>
          <w:rFonts w:asciiTheme="minorHAnsi" w:hAnsiTheme="minorHAnsi" w:cstheme="minorHAnsi"/>
          <w:sz w:val="22"/>
          <w:szCs w:val="22"/>
        </w:rPr>
        <w:t xml:space="preserve"> by</w:t>
      </w:r>
      <w:r w:rsidR="0027517A">
        <w:rPr>
          <w:rFonts w:asciiTheme="minorHAnsi" w:hAnsiTheme="minorHAnsi" w:cstheme="minorHAnsi"/>
          <w:sz w:val="22"/>
          <w:szCs w:val="22"/>
        </w:rPr>
        <w:t xml:space="preserve"> increasing exposure to endocrine disruptors,</w:t>
      </w:r>
      <w:r w:rsidR="00653DAC">
        <w:rPr>
          <w:rFonts w:asciiTheme="minorHAnsi" w:hAnsiTheme="minorHAnsi" w:cstheme="minorHAnsi"/>
          <w:sz w:val="22"/>
          <w:szCs w:val="22"/>
        </w:rPr>
        <w:fldChar w:fldCharType="begin">
          <w:fldData xml:space="preserve">PEVuZE5vdGU+PENpdGU+PEF1dGhvcj5HdTwvQXV0aG9yPjxZZWFyPjIwMTM8L1llYXI+PFJlY051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PjwvcGVyaW9kaWNhbD48cGFnZXM+NTgtNjg8L3BhZ2VzPjx2b2x1bWU+MjI8L3ZvbHVtZT48bnVt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=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PEVuZE5vdGU+PENpdGU+PEF1dGhvcj5HdTwvQXV0aG9yPjxZZWFyPjIwMTM8L1llYXI+PFJlY051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PjwvcGVyaW9kaWNhbD48cGFnZXM+NTgtNjg8L3BhZ2VzPjx2b2x1bWU+MjI8L3ZvbHVtZT48bnVt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=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653DAC">
        <w:rPr>
          <w:rFonts w:asciiTheme="minorHAnsi" w:hAnsiTheme="minorHAnsi" w:cstheme="minorHAnsi"/>
          <w:sz w:val="22"/>
          <w:szCs w:val="22"/>
        </w:rPr>
      </w:r>
      <w:r w:rsidR="00653DA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26,27</w:t>
      </w:r>
      <w:r w:rsidR="00653DAC">
        <w:rPr>
          <w:rFonts w:asciiTheme="minorHAnsi" w:hAnsiTheme="minorHAnsi" w:cstheme="minorHAnsi"/>
          <w:sz w:val="22"/>
          <w:szCs w:val="22"/>
        </w:rPr>
        <w:fldChar w:fldCharType="end"/>
      </w:r>
      <w:r w:rsidR="006F433B">
        <w:rPr>
          <w:rFonts w:asciiTheme="minorHAnsi" w:hAnsiTheme="minorHAnsi" w:cstheme="minorHAnsi"/>
          <w:sz w:val="22"/>
          <w:szCs w:val="22"/>
        </w:rPr>
        <w:t xml:space="preserve"> </w:t>
      </w:r>
      <w:r w:rsidR="00D12317">
        <w:rPr>
          <w:rFonts w:asciiTheme="minorHAnsi" w:hAnsiTheme="minorHAnsi" w:cstheme="minorHAnsi"/>
          <w:sz w:val="22"/>
          <w:szCs w:val="22"/>
        </w:rPr>
        <w:t>could also</w:t>
      </w:r>
      <w:r w:rsidR="007401C6">
        <w:rPr>
          <w:rFonts w:asciiTheme="minorHAnsi" w:hAnsiTheme="minorHAnsi" w:cstheme="minorHAnsi"/>
          <w:sz w:val="22"/>
          <w:szCs w:val="22"/>
        </w:rPr>
        <w:t xml:space="preserve"> </w:t>
      </w:r>
      <w:r w:rsidR="00143EB3">
        <w:rPr>
          <w:rFonts w:asciiTheme="minorHAnsi" w:hAnsiTheme="minorHAnsi" w:cstheme="minorHAnsi"/>
          <w:sz w:val="22"/>
          <w:szCs w:val="22"/>
        </w:rPr>
        <w:t xml:space="preserve">contribute to </w:t>
      </w:r>
      <w:commentRangeStart w:id="41"/>
      <w:commentRangeStart w:id="42"/>
      <w:del w:id="43" w:author="Kitahara, Cari Meinhold(NIH/NCI) [E]" w:date="2024-09-16T12:03:00Z" w16du:dateUtc="2024-09-16T16:03:00Z">
        <w:r w:rsidR="00143EB3" w:rsidDel="00AB6D8D">
          <w:rPr>
            <w:rFonts w:asciiTheme="minorHAnsi" w:hAnsiTheme="minorHAnsi" w:cstheme="minorHAnsi"/>
            <w:sz w:val="22"/>
            <w:szCs w:val="22"/>
          </w:rPr>
          <w:delText>driv</w:delText>
        </w:r>
      </w:del>
      <w:ins w:id="44" w:author="Troisi, Rebecca (NIH/NCI) [E]" w:date="2024-08-22T10:54:00Z" w16du:dateUtc="2024-08-22T14:54:00Z">
        <w:del w:id="45" w:author="Kitahara, Cari Meinhold(NIH/NCI) [E]" w:date="2024-09-16T12:03:00Z" w16du:dateUtc="2024-09-16T16:03:00Z">
          <w:r w:rsidR="00592A9C" w:rsidDel="00AB6D8D">
            <w:rPr>
              <w:rFonts w:asciiTheme="minorHAnsi" w:hAnsiTheme="minorHAnsi" w:cstheme="minorHAnsi"/>
              <w:sz w:val="22"/>
              <w:szCs w:val="22"/>
            </w:rPr>
            <w:delText>ing</w:delText>
          </w:r>
        </w:del>
      </w:ins>
      <w:del w:id="46" w:author="Kitahara, Cari Meinhold(NIH/NCI) [E]" w:date="2024-09-16T12:03:00Z" w16du:dateUtc="2024-09-16T16:03:00Z">
        <w:r w:rsidR="00143EB3" w:rsidDel="00AB6D8D">
          <w:rPr>
            <w:rFonts w:asciiTheme="minorHAnsi" w:hAnsiTheme="minorHAnsi" w:cstheme="minorHAnsi"/>
            <w:sz w:val="22"/>
            <w:szCs w:val="22"/>
          </w:rPr>
          <w:delText>e</w:delText>
        </w:r>
      </w:del>
      <w:ins w:id="47" w:author="Tran, Thi-Van-Trinh (NIH/NCI) [F]" w:date="2024-09-01T17:06:00Z" w16du:dateUtc="2024-09-01T21:06:00Z">
        <w:del w:id="48" w:author="Kitahara, Cari Meinhold(NIH/NCI) [E]" w:date="2024-09-16T12:03:00Z" w16du:dateUtc="2024-09-16T16:03:00Z">
          <w:r w:rsidR="0004288A" w:rsidDel="00AB6D8D">
            <w:rPr>
              <w:rFonts w:asciiTheme="minorHAnsi" w:hAnsiTheme="minorHAnsi" w:cstheme="minorHAnsi"/>
              <w:sz w:val="22"/>
              <w:szCs w:val="22"/>
            </w:rPr>
            <w:delText>promoting</w:delText>
          </w:r>
        </w:del>
      </w:ins>
      <w:del w:id="49" w:author="Kitahara, Cari Meinhold(NIH/NCI) [E]" w:date="2024-09-16T12:03:00Z" w16du:dateUtc="2024-09-16T16:03:00Z">
        <w:r w:rsidR="00143EB3" w:rsidDel="00AB6D8D">
          <w:rPr>
            <w:rFonts w:asciiTheme="minorHAnsi" w:hAnsiTheme="minorHAnsi" w:cstheme="minorHAnsi"/>
            <w:sz w:val="22"/>
            <w:szCs w:val="22"/>
          </w:rPr>
          <w:delText xml:space="preserve"> </w:delText>
        </w:r>
        <w:commentRangeEnd w:id="41"/>
        <w:r w:rsidR="002E3CC2" w:rsidDel="00AB6D8D">
          <w:rPr>
            <w:rStyle w:val="CommentReference"/>
            <w:rFonts w:asciiTheme="minorHAnsi" w:eastAsiaTheme="minorEastAsia" w:hAnsiTheme="minorHAnsi" w:cstheme="minorBidi"/>
            <w:lang w:eastAsia="ja-JP"/>
          </w:rPr>
          <w:commentReference w:id="41"/>
        </w:r>
        <w:commentRangeEnd w:id="42"/>
        <w:r w:rsidR="000779C1" w:rsidDel="00AB6D8D">
          <w:rPr>
            <w:rStyle w:val="CommentReference"/>
            <w:rFonts w:asciiTheme="minorHAnsi" w:eastAsiaTheme="minorEastAsia" w:hAnsiTheme="minorHAnsi" w:cstheme="minorBidi"/>
            <w:lang w:eastAsia="ja-JP"/>
          </w:rPr>
          <w:commentReference w:id="42"/>
        </w:r>
      </w:del>
      <w:r w:rsidR="007401C6">
        <w:rPr>
          <w:rFonts w:asciiTheme="minorHAnsi" w:hAnsiTheme="minorHAnsi" w:cstheme="minorHAnsi"/>
          <w:sz w:val="22"/>
          <w:szCs w:val="22"/>
        </w:rPr>
        <w:t xml:space="preserve">thyroid cancer </w:t>
      </w:r>
      <w:del w:id="50" w:author="Kitahara, Cari Meinhold(NIH/NCI) [E]" w:date="2024-09-16T12:03:00Z" w16du:dateUtc="2024-09-16T16:03:00Z">
        <w:r w:rsidR="007401C6" w:rsidDel="00AB6D8D">
          <w:rPr>
            <w:rFonts w:asciiTheme="minorHAnsi" w:hAnsiTheme="minorHAnsi" w:cstheme="minorHAnsi"/>
            <w:sz w:val="22"/>
            <w:szCs w:val="22"/>
          </w:rPr>
          <w:delText>incidence</w:delText>
        </w:r>
      </w:del>
      <w:ins w:id="51" w:author="Kitahara, Cari Meinhold(NIH/NCI) [E]" w:date="2024-09-16T12:03:00Z" w16du:dateUtc="2024-09-16T16:03:00Z">
        <w:r w:rsidR="00AB6D8D">
          <w:rPr>
            <w:rFonts w:asciiTheme="minorHAnsi" w:hAnsiTheme="minorHAnsi" w:cstheme="minorHAnsi"/>
            <w:sz w:val="22"/>
            <w:szCs w:val="22"/>
          </w:rPr>
          <w:t>development</w:t>
        </w:r>
      </w:ins>
      <w:r w:rsidR="007947E5" w:rsidRPr="008C37FB">
        <w:rPr>
          <w:rFonts w:asciiTheme="minorHAnsi" w:hAnsiTheme="minorHAnsi" w:cstheme="minorHAnsi"/>
          <w:sz w:val="22"/>
          <w:szCs w:val="22"/>
        </w:rPr>
        <w:t>.</w:t>
      </w:r>
      <w:r w:rsidR="00F53D1E">
        <w:rPr>
          <w:rFonts w:asciiTheme="minorHAnsi" w:hAnsiTheme="minorHAnsi" w:cstheme="minorHAnsi"/>
          <w:sz w:val="22"/>
          <w:szCs w:val="22"/>
        </w:rPr>
        <w:t xml:space="preserve"> </w:t>
      </w:r>
    </w:p>
    <w:p w14:paraId="62E6C055" w14:textId="375533F0" w:rsidR="00CC4A6A" w:rsidRDefault="005728F0" w:rsidP="00761263">
      <w:pPr>
        <w:pStyle w:val="NormalWeb"/>
        <w:spacing w:line="360" w:lineRule="auto"/>
        <w:rPr>
          <w:rFonts w:asciiTheme="minorHAnsi" w:hAnsiTheme="minorHAnsi" w:cstheme="minorHAnsi"/>
          <w:sz w:val="22"/>
          <w:szCs w:val="22"/>
        </w:rPr>
      </w:pPr>
      <w:del w:id="52" w:author="Troisi, Rebecca (NIH/NCI) [E]" w:date="2024-08-22T10:55:00Z" w16du:dateUtc="2024-08-22T14:55:00Z">
        <w:r w:rsidDel="002E3CC2">
          <w:rPr>
            <w:rFonts w:asciiTheme="minorHAnsi" w:hAnsiTheme="minorHAnsi" w:cstheme="minorHAnsi"/>
            <w:sz w:val="22"/>
            <w:szCs w:val="22"/>
          </w:rPr>
          <w:delText xml:space="preserve">Therefore, </w:delText>
        </w:r>
        <w:r w:rsidR="007C667F" w:rsidDel="002E3CC2">
          <w:rPr>
            <w:rFonts w:asciiTheme="minorHAnsi" w:hAnsiTheme="minorHAnsi" w:cstheme="minorHAnsi"/>
            <w:sz w:val="22"/>
            <w:szCs w:val="22"/>
          </w:rPr>
          <w:delText>w</w:delText>
        </w:r>
        <w:r w:rsidR="00F710DF" w:rsidDel="002E3CC2">
          <w:rPr>
            <w:rFonts w:asciiTheme="minorHAnsi" w:hAnsiTheme="minorHAnsi" w:cstheme="minorHAnsi"/>
            <w:sz w:val="22"/>
            <w:szCs w:val="22"/>
          </w:rPr>
          <w:delText>e</w:delText>
        </w:r>
      </w:del>
      <w:ins w:id="53" w:author="Troisi, Rebecca (NIH/NCI) [E]" w:date="2024-08-22T10:55:00Z" w16du:dateUtc="2024-08-22T14:55:00Z">
        <w:r w:rsidR="002E3CC2">
          <w:rPr>
            <w:rFonts w:asciiTheme="minorHAnsi" w:hAnsiTheme="minorHAnsi" w:cstheme="minorHAnsi"/>
            <w:sz w:val="22"/>
            <w:szCs w:val="22"/>
          </w:rPr>
          <w:t>We</w:t>
        </w:r>
      </w:ins>
      <w:r w:rsidR="007947E5" w:rsidRPr="008C37FB">
        <w:rPr>
          <w:rFonts w:asciiTheme="minorHAnsi" w:hAnsiTheme="minorHAnsi" w:cstheme="minorHAnsi"/>
          <w:sz w:val="22"/>
          <w:szCs w:val="22"/>
        </w:rPr>
        <w:t xml:space="preserve"> aim</w:t>
      </w:r>
      <w:r w:rsidR="00F710DF">
        <w:rPr>
          <w:rFonts w:asciiTheme="minorHAnsi" w:hAnsiTheme="minorHAnsi" w:cstheme="minorHAnsi"/>
          <w:sz w:val="22"/>
          <w:szCs w:val="22"/>
        </w:rPr>
        <w:t>ed</w:t>
      </w:r>
      <w:r w:rsidR="007947E5" w:rsidRPr="008C37FB">
        <w:rPr>
          <w:rFonts w:asciiTheme="minorHAnsi" w:hAnsiTheme="minorHAnsi" w:cstheme="minorHAnsi"/>
          <w:sz w:val="22"/>
          <w:szCs w:val="22"/>
        </w:rPr>
        <w:t xml:space="preserve"> to </w:t>
      </w:r>
      <w:commentRangeStart w:id="54"/>
      <w:r w:rsidR="007947E5" w:rsidRPr="008C37FB">
        <w:rPr>
          <w:rFonts w:asciiTheme="minorHAnsi" w:hAnsiTheme="minorHAnsi" w:cstheme="minorHAnsi"/>
          <w:sz w:val="22"/>
          <w:szCs w:val="22"/>
        </w:rPr>
        <w:t xml:space="preserve">investigate the associations of </w:t>
      </w:r>
      <w:del w:id="55" w:author="O'Brien, Katie (NIH/NIEHS) [E]" w:date="2024-08-30T15:29:00Z" w16du:dateUtc="2024-08-30T19:29:00Z">
        <w:r w:rsidR="007947E5" w:rsidRPr="008C37FB" w:rsidDel="008839E8">
          <w:rPr>
            <w:rFonts w:asciiTheme="minorHAnsi" w:hAnsiTheme="minorHAnsi" w:cstheme="minorHAnsi"/>
            <w:sz w:val="22"/>
            <w:szCs w:val="22"/>
          </w:rPr>
          <w:delText xml:space="preserve">childhood and adolescent </w:delText>
        </w:r>
        <w:r w:rsidDel="008839E8">
          <w:rPr>
            <w:rFonts w:asciiTheme="minorHAnsi" w:hAnsiTheme="minorHAnsi" w:cstheme="minorHAnsi"/>
            <w:sz w:val="22"/>
            <w:szCs w:val="22"/>
          </w:rPr>
          <w:delText>–</w:delText>
        </w:r>
        <w:r w:rsidR="007947E5" w:rsidRPr="008C37FB" w:rsidDel="008839E8">
          <w:rPr>
            <w:rFonts w:asciiTheme="minorHAnsi" w:hAnsiTheme="minorHAnsi" w:cstheme="minorHAnsi"/>
            <w:sz w:val="22"/>
            <w:szCs w:val="22"/>
          </w:rPr>
          <w:delText xml:space="preserve"> </w:delText>
        </w:r>
      </w:del>
      <w:r w:rsidR="004626CA">
        <w:rPr>
          <w:rFonts w:asciiTheme="minorHAnsi" w:hAnsiTheme="minorHAnsi" w:cstheme="minorHAnsi"/>
          <w:sz w:val="22"/>
          <w:szCs w:val="22"/>
        </w:rPr>
        <w:t>anthropometric</w:t>
      </w:r>
      <w:r w:rsidR="007947E5" w:rsidRPr="008C37FB">
        <w:rPr>
          <w:rFonts w:asciiTheme="minorHAnsi" w:hAnsiTheme="minorHAnsi" w:cstheme="minorHAnsi"/>
          <w:sz w:val="22"/>
          <w:szCs w:val="22"/>
        </w:rPr>
        <w:t xml:space="preserve">, reproductive, lifestyle, and socioeconomic factors </w:t>
      </w:r>
      <w:ins w:id="56" w:author="O'Brien, Katie (NIH/NIEHS) [E]" w:date="2024-08-30T15:29:00Z" w16du:dateUtc="2024-08-30T19:29:00Z">
        <w:r w:rsidR="008839E8">
          <w:rPr>
            <w:rFonts w:asciiTheme="minorHAnsi" w:hAnsiTheme="minorHAnsi" w:cstheme="minorHAnsi"/>
            <w:sz w:val="22"/>
            <w:szCs w:val="22"/>
          </w:rPr>
          <w:t>experie</w:t>
        </w:r>
      </w:ins>
      <w:ins w:id="57" w:author="O'Brien, Katie (NIH/NIEHS) [E]" w:date="2024-08-30T15:30:00Z" w16du:dateUtc="2024-08-30T19:30:00Z">
        <w:r w:rsidR="008839E8">
          <w:rPr>
            <w:rFonts w:asciiTheme="minorHAnsi" w:hAnsiTheme="minorHAnsi" w:cstheme="minorHAnsi"/>
            <w:sz w:val="22"/>
            <w:szCs w:val="22"/>
          </w:rPr>
          <w:t xml:space="preserve">nced during childhood and adolescence </w:t>
        </w:r>
      </w:ins>
      <w:del w:id="58" w:author="O'Brien, Katie (NIH/NIEHS) [E]" w:date="2024-08-30T15:30:00Z" w16du:dateUtc="2024-08-30T19:30:00Z">
        <w:r w:rsidDel="008839E8">
          <w:rPr>
            <w:rFonts w:asciiTheme="minorHAnsi" w:hAnsiTheme="minorHAnsi" w:cstheme="minorHAnsi"/>
            <w:sz w:val="22"/>
            <w:szCs w:val="22"/>
          </w:rPr>
          <w:delText xml:space="preserve">through age </w:delText>
        </w:r>
        <w:r w:rsidR="00A67B51" w:rsidDel="008839E8">
          <w:rPr>
            <w:rFonts w:asciiTheme="minorHAnsi" w:hAnsiTheme="minorHAnsi" w:cstheme="minorHAnsi"/>
            <w:sz w:val="22"/>
            <w:szCs w:val="22"/>
          </w:rPr>
          <w:delText xml:space="preserve">20 </w:delText>
        </w:r>
      </w:del>
      <w:r w:rsidR="00A67B51" w:rsidRPr="008C37FB">
        <w:rPr>
          <w:rFonts w:asciiTheme="minorHAnsi" w:hAnsiTheme="minorHAnsi" w:cstheme="minorHAnsi"/>
          <w:sz w:val="22"/>
          <w:szCs w:val="22"/>
        </w:rPr>
        <w:t>and</w:t>
      </w:r>
      <w:r w:rsidR="007947E5" w:rsidRPr="008C37FB">
        <w:rPr>
          <w:rFonts w:asciiTheme="minorHAnsi" w:hAnsiTheme="minorHAnsi" w:cstheme="minorHAnsi"/>
          <w:sz w:val="22"/>
          <w:szCs w:val="22"/>
        </w:rPr>
        <w:t xml:space="preserve"> thyroid </w:t>
      </w:r>
      <w:commentRangeEnd w:id="54"/>
      <w:r w:rsidR="008839E8">
        <w:rPr>
          <w:rStyle w:val="CommentReference"/>
          <w:rFonts w:asciiTheme="minorHAnsi" w:eastAsiaTheme="minorEastAsia" w:hAnsiTheme="minorHAnsi" w:cstheme="minorBidi"/>
          <w:lang w:eastAsia="ja-JP"/>
        </w:rPr>
        <w:commentReference w:id="54"/>
      </w:r>
      <w:r w:rsidR="007947E5" w:rsidRPr="008C37FB">
        <w:rPr>
          <w:rFonts w:asciiTheme="minorHAnsi" w:hAnsiTheme="minorHAnsi" w:cstheme="minorHAnsi"/>
          <w:sz w:val="22"/>
          <w:szCs w:val="22"/>
        </w:rPr>
        <w:t>cancer incidence</w:t>
      </w:r>
      <w:del w:id="59" w:author="Troisi, Rebecca (NIH/NCI) [E]" w:date="2024-08-22T10:55:00Z" w16du:dateUtc="2024-08-22T14:55:00Z">
        <w:r w:rsidR="007947E5" w:rsidRPr="008C37FB" w:rsidDel="00F016A2">
          <w:rPr>
            <w:rFonts w:asciiTheme="minorHAnsi" w:hAnsiTheme="minorHAnsi" w:cstheme="minorHAnsi"/>
            <w:sz w:val="22"/>
            <w:szCs w:val="22"/>
          </w:rPr>
          <w:delText>,</w:delText>
        </w:r>
      </w:del>
      <w:r w:rsidR="007947E5" w:rsidRPr="008C37FB">
        <w:rPr>
          <w:rFonts w:asciiTheme="minorHAnsi" w:hAnsiTheme="minorHAnsi" w:cstheme="minorHAnsi"/>
          <w:sz w:val="22"/>
          <w:szCs w:val="22"/>
        </w:rPr>
        <w:t xml:space="preserve"> using data from</w:t>
      </w:r>
      <w:r w:rsidR="001D22D3">
        <w:rPr>
          <w:rFonts w:asciiTheme="minorHAnsi" w:hAnsiTheme="minorHAnsi" w:cstheme="minorHAnsi"/>
          <w:sz w:val="22"/>
          <w:szCs w:val="22"/>
        </w:rPr>
        <w:t xml:space="preserve"> </w:t>
      </w:r>
      <w:r w:rsidR="007947E5" w:rsidRPr="008C37FB">
        <w:rPr>
          <w:rFonts w:asciiTheme="minorHAnsi" w:hAnsiTheme="minorHAnsi" w:cstheme="minorHAnsi"/>
          <w:sz w:val="22"/>
          <w:szCs w:val="22"/>
        </w:rPr>
        <w:t>the</w:t>
      </w:r>
      <w:r w:rsidR="001D22D3">
        <w:rPr>
          <w:rFonts w:asciiTheme="minorHAnsi" w:hAnsiTheme="minorHAnsi" w:cstheme="minorHAnsi"/>
          <w:sz w:val="22"/>
          <w:szCs w:val="22"/>
        </w:rPr>
        <w:t xml:space="preserve"> </w:t>
      </w:r>
      <w:r w:rsidR="001D22D3" w:rsidRPr="008C37FB">
        <w:rPr>
          <w:rFonts w:asciiTheme="minorHAnsi" w:hAnsiTheme="minorHAnsi" w:cstheme="minorHAnsi"/>
          <w:sz w:val="22"/>
          <w:szCs w:val="22"/>
        </w:rPr>
        <w:t xml:space="preserve">large </w:t>
      </w:r>
      <w:r w:rsidR="001D22D3">
        <w:rPr>
          <w:rFonts w:asciiTheme="minorHAnsi" w:hAnsiTheme="minorHAnsi" w:cstheme="minorHAnsi"/>
          <w:sz w:val="22"/>
          <w:szCs w:val="22"/>
        </w:rPr>
        <w:t xml:space="preserve">U.S. </w:t>
      </w:r>
      <w:r w:rsidR="001D22D3" w:rsidRPr="008C37FB">
        <w:rPr>
          <w:rFonts w:asciiTheme="minorHAnsi" w:hAnsiTheme="minorHAnsi" w:cstheme="minorHAnsi"/>
          <w:sz w:val="22"/>
          <w:szCs w:val="22"/>
        </w:rPr>
        <w:t>nationwide cohort</w:t>
      </w:r>
      <w:r w:rsidR="007947E5" w:rsidRPr="008C37FB">
        <w:rPr>
          <w:rFonts w:asciiTheme="minorHAnsi" w:hAnsiTheme="minorHAnsi" w:cstheme="minorHAnsi"/>
          <w:sz w:val="22"/>
          <w:szCs w:val="22"/>
        </w:rPr>
        <w:t xml:space="preserve"> Sister Study.</w:t>
      </w:r>
      <w:r w:rsidR="00CF10B7">
        <w:rPr>
          <w:rFonts w:asciiTheme="minorHAnsi" w:hAnsiTheme="minorHAnsi" w:cstheme="minorHAnsi"/>
          <w:sz w:val="22"/>
          <w:szCs w:val="22"/>
        </w:rPr>
        <w:t xml:space="preserve"> </w:t>
      </w:r>
      <w:r w:rsidR="00CF10B7" w:rsidRPr="00CF10B7">
        <w:rPr>
          <w:rFonts w:asciiTheme="minorHAnsi" w:hAnsiTheme="minorHAnsi" w:cstheme="minorHAnsi"/>
          <w:sz w:val="22"/>
          <w:szCs w:val="22"/>
        </w:rPr>
        <w:t xml:space="preserve">We hypothesized that </w:t>
      </w:r>
      <w:r w:rsidR="00BB0D70">
        <w:rPr>
          <w:rFonts w:asciiTheme="minorHAnsi" w:hAnsiTheme="minorHAnsi" w:cstheme="minorHAnsi"/>
          <w:sz w:val="22"/>
          <w:szCs w:val="22"/>
        </w:rPr>
        <w:t xml:space="preserve">factors that reflect </w:t>
      </w:r>
      <w:r w:rsidR="00C21F91">
        <w:rPr>
          <w:rFonts w:asciiTheme="minorHAnsi" w:hAnsiTheme="minorHAnsi" w:cstheme="minorHAnsi"/>
          <w:sz w:val="22"/>
          <w:szCs w:val="22"/>
        </w:rPr>
        <w:t>early</w:t>
      </w:r>
      <w:r w:rsidR="00D775AD">
        <w:rPr>
          <w:rFonts w:asciiTheme="minorHAnsi" w:hAnsiTheme="minorHAnsi" w:cstheme="minorHAnsi"/>
          <w:sz w:val="22"/>
          <w:szCs w:val="22"/>
        </w:rPr>
        <w:t>-life</w:t>
      </w:r>
      <w:r w:rsidR="00AF40EC">
        <w:rPr>
          <w:rFonts w:asciiTheme="minorHAnsi" w:hAnsiTheme="minorHAnsi" w:cstheme="minorHAnsi"/>
          <w:sz w:val="22"/>
          <w:szCs w:val="22"/>
        </w:rPr>
        <w:t xml:space="preserve"> </w:t>
      </w:r>
      <w:r w:rsidR="00AF40EC" w:rsidRPr="00E03D14">
        <w:rPr>
          <w:rFonts w:asciiTheme="minorHAnsi" w:hAnsiTheme="minorHAnsi" w:cstheme="minorHAnsi"/>
          <w:sz w:val="22"/>
          <w:szCs w:val="22"/>
        </w:rPr>
        <w:t xml:space="preserve">exposure to </w:t>
      </w:r>
      <w:r w:rsidR="00CF10B7" w:rsidRPr="00E03D14">
        <w:rPr>
          <w:rFonts w:asciiTheme="minorHAnsi" w:hAnsiTheme="minorHAnsi" w:cstheme="minorHAnsi"/>
          <w:sz w:val="22"/>
          <w:szCs w:val="22"/>
        </w:rPr>
        <w:t xml:space="preserve">high </w:t>
      </w:r>
      <w:r w:rsidR="00AF40EC" w:rsidRPr="00E03D14">
        <w:rPr>
          <w:rFonts w:asciiTheme="minorHAnsi" w:hAnsiTheme="minorHAnsi" w:cstheme="minorHAnsi"/>
          <w:sz w:val="22"/>
          <w:szCs w:val="22"/>
        </w:rPr>
        <w:t xml:space="preserve">levels of sex steroid </w:t>
      </w:r>
      <w:r w:rsidR="00AF40EC" w:rsidRPr="00E03D14">
        <w:rPr>
          <w:rFonts w:asciiTheme="minorHAnsi" w:hAnsiTheme="minorHAnsi" w:cstheme="minorHAnsi"/>
          <w:sz w:val="22"/>
          <w:szCs w:val="22"/>
        </w:rPr>
        <w:lastRenderedPageBreak/>
        <w:t xml:space="preserve">hormones, </w:t>
      </w:r>
      <w:r w:rsidR="00156701" w:rsidRPr="00E03D14">
        <w:rPr>
          <w:rFonts w:asciiTheme="minorHAnsi" w:hAnsiTheme="minorHAnsi" w:cstheme="minorHAnsi"/>
          <w:sz w:val="22"/>
          <w:szCs w:val="22"/>
        </w:rPr>
        <w:t>growth hormone</w:t>
      </w:r>
      <w:r w:rsidR="00AF40EC" w:rsidRPr="00E03D14">
        <w:rPr>
          <w:rFonts w:asciiTheme="minorHAnsi" w:hAnsiTheme="minorHAnsi" w:cstheme="minorHAnsi"/>
          <w:sz w:val="22"/>
          <w:szCs w:val="22"/>
        </w:rPr>
        <w:t>, and IGF-1</w:t>
      </w:r>
      <w:del w:id="60" w:author="Troisi, Rebecca (NIH/NCI) [E]" w:date="2024-08-22T10:55:00Z" w16du:dateUtc="2024-08-22T14:55:00Z">
        <w:r w:rsidRPr="00E03D14" w:rsidDel="00F016A2">
          <w:rPr>
            <w:rFonts w:asciiTheme="minorHAnsi" w:hAnsiTheme="minorHAnsi" w:cstheme="minorHAnsi"/>
            <w:sz w:val="22"/>
            <w:szCs w:val="22"/>
          </w:rPr>
          <w:delText>,</w:delText>
        </w:r>
      </w:del>
      <w:r w:rsidR="00CF10B7" w:rsidRPr="00E03D14">
        <w:rPr>
          <w:rFonts w:asciiTheme="minorHAnsi" w:hAnsiTheme="minorHAnsi" w:cstheme="minorHAnsi"/>
          <w:sz w:val="22"/>
          <w:szCs w:val="22"/>
        </w:rPr>
        <w:t xml:space="preserve"> would be associated with</w:t>
      </w:r>
      <w:del w:id="61" w:author="O'Brien, Katie (NIH/NIEHS) [E]" w:date="2024-08-30T15:30:00Z" w16du:dateUtc="2024-08-30T19:30:00Z">
        <w:r w:rsidR="00CF10B7" w:rsidRPr="00E03D14" w:rsidDel="008839E8">
          <w:rPr>
            <w:rFonts w:asciiTheme="minorHAnsi" w:hAnsiTheme="minorHAnsi" w:cstheme="minorHAnsi"/>
            <w:sz w:val="22"/>
            <w:szCs w:val="22"/>
          </w:rPr>
          <w:delText xml:space="preserve"> an</w:delText>
        </w:r>
      </w:del>
      <w:r w:rsidR="00CF10B7" w:rsidRPr="00E03D14">
        <w:rPr>
          <w:rFonts w:asciiTheme="minorHAnsi" w:hAnsiTheme="minorHAnsi" w:cstheme="minorHAnsi"/>
          <w:sz w:val="22"/>
          <w:szCs w:val="22"/>
        </w:rPr>
        <w:t xml:space="preserve"> </w:t>
      </w:r>
      <w:commentRangeStart w:id="62"/>
      <w:ins w:id="63" w:author="O'Brien, Katie (NIH/NIEHS) [E]" w:date="2024-08-30T15:30:00Z" w16du:dateUtc="2024-08-30T19:30:00Z">
        <w:r w:rsidR="008839E8">
          <w:rPr>
            <w:rFonts w:asciiTheme="minorHAnsi" w:hAnsiTheme="minorHAnsi" w:cstheme="minorHAnsi"/>
            <w:sz w:val="22"/>
            <w:szCs w:val="22"/>
          </w:rPr>
          <w:t xml:space="preserve">higher rates </w:t>
        </w:r>
      </w:ins>
      <w:del w:id="64" w:author="O'Brien, Katie (NIH/NIEHS) [E]" w:date="2024-08-30T15:30:00Z" w16du:dateUtc="2024-08-30T19:30:00Z">
        <w:r w:rsidR="00CF10B7" w:rsidRPr="00E03D14" w:rsidDel="008839E8">
          <w:rPr>
            <w:rFonts w:asciiTheme="minorHAnsi" w:hAnsiTheme="minorHAnsi" w:cstheme="minorHAnsi"/>
            <w:sz w:val="22"/>
            <w:szCs w:val="22"/>
          </w:rPr>
          <w:delText xml:space="preserve">increased risk </w:delText>
        </w:r>
      </w:del>
      <w:r w:rsidR="00CF10B7" w:rsidRPr="00E03D14">
        <w:rPr>
          <w:rFonts w:asciiTheme="minorHAnsi" w:hAnsiTheme="minorHAnsi" w:cstheme="minorHAnsi"/>
          <w:sz w:val="22"/>
          <w:szCs w:val="22"/>
        </w:rPr>
        <w:t xml:space="preserve">of </w:t>
      </w:r>
      <w:r w:rsidRPr="00E03D14">
        <w:rPr>
          <w:rFonts w:asciiTheme="minorHAnsi" w:hAnsiTheme="minorHAnsi" w:cstheme="minorHAnsi"/>
          <w:sz w:val="22"/>
          <w:szCs w:val="22"/>
        </w:rPr>
        <w:t>thyroid ca</w:t>
      </w:r>
      <w:commentRangeEnd w:id="62"/>
      <w:r w:rsidR="008839E8">
        <w:rPr>
          <w:rStyle w:val="CommentReference"/>
          <w:rFonts w:asciiTheme="minorHAnsi" w:eastAsiaTheme="minorEastAsia" w:hAnsiTheme="minorHAnsi" w:cstheme="minorBidi"/>
          <w:lang w:eastAsia="ja-JP"/>
        </w:rPr>
        <w:commentReference w:id="62"/>
      </w:r>
      <w:r w:rsidRPr="00E03D14">
        <w:rPr>
          <w:rFonts w:asciiTheme="minorHAnsi" w:hAnsiTheme="minorHAnsi" w:cstheme="minorHAnsi"/>
          <w:sz w:val="22"/>
          <w:szCs w:val="22"/>
        </w:rPr>
        <w:t>ncer, specifically differentiated thyroid carcinoma (</w:t>
      </w:r>
      <w:r w:rsidR="00CF10B7" w:rsidRPr="00E03D14">
        <w:rPr>
          <w:rFonts w:asciiTheme="minorHAnsi" w:hAnsiTheme="minorHAnsi" w:cstheme="minorHAnsi"/>
          <w:sz w:val="22"/>
          <w:szCs w:val="22"/>
        </w:rPr>
        <w:t>DTC</w:t>
      </w:r>
      <w:r w:rsidRPr="00E03D14">
        <w:rPr>
          <w:rFonts w:asciiTheme="minorHAnsi" w:hAnsiTheme="minorHAnsi" w:cstheme="minorHAnsi"/>
          <w:sz w:val="22"/>
          <w:szCs w:val="22"/>
        </w:rPr>
        <w:t>), which accounts for 9</w:t>
      </w:r>
      <w:r w:rsidR="004662A4" w:rsidRPr="00E03D14">
        <w:rPr>
          <w:rFonts w:asciiTheme="minorHAnsi" w:hAnsiTheme="minorHAnsi" w:cstheme="minorHAnsi"/>
          <w:sz w:val="22"/>
          <w:szCs w:val="22"/>
        </w:rPr>
        <w:t>5</w:t>
      </w:r>
      <w:r w:rsidRPr="00E03D14">
        <w:rPr>
          <w:rFonts w:asciiTheme="minorHAnsi" w:hAnsiTheme="minorHAnsi" w:cstheme="minorHAnsi"/>
          <w:sz w:val="22"/>
          <w:szCs w:val="22"/>
        </w:rPr>
        <w:t>% of all cases</w:t>
      </w:r>
      <w:r w:rsidR="00CF10B7" w:rsidRPr="00E03D14">
        <w:rPr>
          <w:rFonts w:asciiTheme="minorHAnsi" w:hAnsiTheme="minorHAnsi" w:cstheme="minorHAnsi"/>
          <w:sz w:val="22"/>
          <w:szCs w:val="22"/>
        </w:rPr>
        <w:t>.</w:t>
      </w:r>
      <w:r w:rsidR="004662A4" w:rsidRPr="00E03D14">
        <w:rPr>
          <w:rFonts w:asciiTheme="minorHAnsi" w:hAnsiTheme="minorHAnsi" w:cstheme="minorHAnsi"/>
          <w:sz w:val="22"/>
          <w:szCs w:val="22"/>
        </w:rPr>
        <w:fldChar w:fldCharType="begin">
          <w:fldData xml:space="preserve">PEVuZE5vdGU+PENpdGU+PEF1dGhvcj5MaW08L0F1dGhvcj48WWVhcj4yMDE3PC9ZZWFyPjxSZWNO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</w:fldData>
        </w:fldChar>
      </w:r>
      <w:r w:rsidR="00BF42BE" w:rsidRPr="00E67983">
        <w:rPr>
          <w:rFonts w:asciiTheme="minorHAnsi" w:hAnsiTheme="minorHAnsi" w:cstheme="minorHAnsi"/>
          <w:sz w:val="22"/>
          <w:szCs w:val="22"/>
        </w:rPr>
        <w:instrText xml:space="preserve"> ADDIN EN.CITE </w:instrText>
      </w:r>
      <w:r w:rsidR="00BF42BE" w:rsidRPr="00E67983">
        <w:rPr>
          <w:rFonts w:asciiTheme="minorHAnsi" w:hAnsiTheme="minorHAnsi" w:cstheme="minorHAnsi"/>
          <w:sz w:val="22"/>
          <w:szCs w:val="22"/>
        </w:rPr>
        <w:fldChar w:fldCharType="begin">
          <w:fldData xml:space="preserve">PEVuZE5vdGU+PENpdGU+PEF1dGhvcj5MaW08L0F1dGhvcj48WWVhcj4yMDE3PC9ZZWFyPjxSZWNO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</w:fldData>
        </w:fldChar>
      </w:r>
      <w:r w:rsidR="00BF42BE" w:rsidRPr="00E67983">
        <w:rPr>
          <w:rFonts w:asciiTheme="minorHAnsi" w:hAnsiTheme="minorHAnsi" w:cstheme="minorHAnsi"/>
          <w:sz w:val="22"/>
          <w:szCs w:val="22"/>
        </w:rPr>
        <w:instrText xml:space="preserve"> ADDIN EN.CITE.DATA </w:instrText>
      </w:r>
      <w:r w:rsidR="00BF42BE" w:rsidRPr="00E67983">
        <w:rPr>
          <w:rFonts w:asciiTheme="minorHAnsi" w:hAnsiTheme="minorHAnsi" w:cstheme="minorHAnsi"/>
          <w:sz w:val="22"/>
          <w:szCs w:val="22"/>
        </w:rPr>
      </w:r>
      <w:r w:rsidR="00BF42BE" w:rsidRPr="00E67983">
        <w:rPr>
          <w:rFonts w:asciiTheme="minorHAnsi" w:hAnsiTheme="minorHAnsi" w:cstheme="minorHAnsi"/>
          <w:sz w:val="22"/>
          <w:szCs w:val="22"/>
        </w:rPr>
        <w:fldChar w:fldCharType="end"/>
      </w:r>
      <w:r w:rsidR="004662A4" w:rsidRPr="00E03D14">
        <w:rPr>
          <w:rFonts w:asciiTheme="minorHAnsi" w:hAnsiTheme="minorHAnsi" w:cstheme="minorHAnsi"/>
          <w:sz w:val="22"/>
          <w:szCs w:val="22"/>
        </w:rPr>
      </w:r>
      <w:r w:rsidR="004662A4" w:rsidRPr="00E03D14">
        <w:rPr>
          <w:rFonts w:asciiTheme="minorHAnsi" w:hAnsiTheme="minorHAnsi" w:cstheme="minorHAnsi"/>
          <w:sz w:val="22"/>
          <w:szCs w:val="22"/>
        </w:rPr>
        <w:fldChar w:fldCharType="separate"/>
      </w:r>
      <w:r w:rsidR="00BF42BE" w:rsidRPr="00E67983">
        <w:rPr>
          <w:rFonts w:asciiTheme="minorHAnsi" w:hAnsiTheme="minorHAnsi" w:cstheme="minorHAnsi"/>
          <w:noProof/>
          <w:sz w:val="22"/>
          <w:szCs w:val="22"/>
          <w:vertAlign w:val="superscript"/>
        </w:rPr>
        <w:t>28</w:t>
      </w:r>
      <w:r w:rsidR="004662A4" w:rsidRPr="00E03D14">
        <w:rPr>
          <w:rFonts w:asciiTheme="minorHAnsi" w:hAnsiTheme="minorHAnsi" w:cstheme="minorHAnsi"/>
          <w:sz w:val="22"/>
          <w:szCs w:val="22"/>
        </w:rPr>
        <w:fldChar w:fldCharType="end"/>
      </w:r>
    </w:p>
    <w:p w14:paraId="133CFB4C" w14:textId="46BA86AF" w:rsidR="00A034D8" w:rsidRPr="008C37FB" w:rsidRDefault="00A034D8" w:rsidP="003C77CE">
      <w:pPr>
        <w:pStyle w:val="Heading1"/>
      </w:pPr>
      <w:r w:rsidRPr="008C37FB">
        <w:t>Methods</w:t>
      </w:r>
    </w:p>
    <w:p w14:paraId="72A2805E" w14:textId="77777777" w:rsidR="00591B2C" w:rsidRPr="008C37FB" w:rsidRDefault="00591B2C" w:rsidP="008C37FB">
      <w:pPr>
        <w:spacing w:line="360" w:lineRule="auto"/>
        <w:rPr>
          <w:rFonts w:cstheme="minorHAnsi"/>
          <w:b/>
          <w:bCs/>
        </w:rPr>
      </w:pPr>
      <w:r w:rsidRPr="008C37FB">
        <w:rPr>
          <w:rFonts w:cstheme="minorHAnsi"/>
          <w:b/>
          <w:bCs/>
        </w:rPr>
        <w:t>Study population</w:t>
      </w:r>
    </w:p>
    <w:p w14:paraId="0003304F" w14:textId="7F2B4A2D" w:rsidR="00713D01" w:rsidRPr="008C37FB" w:rsidRDefault="00761C61" w:rsidP="008C37FB">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T</w:t>
      </w:r>
      <w:r w:rsidRPr="008C37FB">
        <w:rPr>
          <w:rFonts w:asciiTheme="minorHAnsi" w:hAnsiTheme="minorHAnsi" w:cstheme="minorHAnsi"/>
          <w:sz w:val="22"/>
          <w:szCs w:val="22"/>
        </w:rPr>
        <w:t xml:space="preserve">he Sister Study is a </w:t>
      </w:r>
      <w:r>
        <w:rPr>
          <w:rFonts w:asciiTheme="minorHAnsi" w:hAnsiTheme="minorHAnsi" w:cstheme="minorHAnsi"/>
          <w:sz w:val="22"/>
          <w:szCs w:val="22"/>
        </w:rPr>
        <w:t xml:space="preserve">U.S. </w:t>
      </w:r>
      <w:r w:rsidRPr="008C37FB">
        <w:rPr>
          <w:rFonts w:asciiTheme="minorHAnsi" w:hAnsiTheme="minorHAnsi" w:cstheme="minorHAnsi"/>
          <w:sz w:val="22"/>
          <w:szCs w:val="22"/>
        </w:rPr>
        <w:t>nationwide prospective cohort of 5</w:t>
      </w:r>
      <w:r w:rsidR="00FA1700">
        <w:rPr>
          <w:rFonts w:asciiTheme="minorHAnsi" w:hAnsiTheme="minorHAnsi" w:cstheme="minorHAnsi"/>
          <w:sz w:val="22"/>
          <w:szCs w:val="22"/>
        </w:rPr>
        <w:t>0,</w:t>
      </w:r>
      <w:r w:rsidRPr="008C37FB">
        <w:rPr>
          <w:rFonts w:asciiTheme="minorHAnsi" w:hAnsiTheme="minorHAnsi" w:cstheme="minorHAnsi"/>
          <w:sz w:val="22"/>
          <w:szCs w:val="22"/>
        </w:rPr>
        <w:t xml:space="preserve">884 women aged 35–74 </w:t>
      </w:r>
      <w:r>
        <w:rPr>
          <w:rFonts w:asciiTheme="minorHAnsi" w:hAnsiTheme="minorHAnsi" w:cstheme="minorHAnsi"/>
          <w:sz w:val="22"/>
          <w:szCs w:val="22"/>
        </w:rPr>
        <w:t xml:space="preserve">at the time of </w:t>
      </w:r>
      <w:r w:rsidRPr="008C37FB">
        <w:rPr>
          <w:rFonts w:asciiTheme="minorHAnsi" w:hAnsiTheme="minorHAnsi" w:cstheme="minorHAnsi"/>
          <w:sz w:val="22"/>
          <w:szCs w:val="22"/>
        </w:rPr>
        <w:t>enroll</w:t>
      </w:r>
      <w:r>
        <w:rPr>
          <w:rFonts w:asciiTheme="minorHAnsi" w:hAnsiTheme="minorHAnsi" w:cstheme="minorHAnsi"/>
          <w:sz w:val="22"/>
          <w:szCs w:val="22"/>
        </w:rPr>
        <w:t>ment (</w:t>
      </w:r>
      <w:r w:rsidRPr="008C37FB">
        <w:rPr>
          <w:rFonts w:asciiTheme="minorHAnsi" w:hAnsiTheme="minorHAnsi" w:cstheme="minorHAnsi"/>
          <w:sz w:val="22"/>
          <w:szCs w:val="22"/>
        </w:rPr>
        <w:t>2003–2009</w:t>
      </w:r>
      <w:r>
        <w:rPr>
          <w:rFonts w:asciiTheme="minorHAnsi" w:hAnsiTheme="minorHAnsi" w:cstheme="minorHAnsi"/>
          <w:sz w:val="22"/>
          <w:szCs w:val="22"/>
        </w:rPr>
        <w:t>).</w:t>
      </w:r>
      <w:r w:rsidR="000B7CA7" w:rsidRPr="00A45EDC">
        <w:rPr>
          <w:rFonts w:asciiTheme="minorHAnsi" w:hAnsiTheme="minorHAnsi" w:cstheme="minorHAnsi"/>
          <w:sz w:val="22"/>
          <w:szCs w:val="22"/>
        </w:rPr>
        <w:fldChar w:fldCharType="begin">
          <w:fldData xml:space="preserve">PEVuZE5vdGU+PENpdGU+PEF1dGhvcj5TYW5kbGVyPC9BdXRob3I+PFllYXI+MjAxNzwvWWVhcj48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PEVuZE5vdGU+PENpdGU+PEF1dGhvcj5TYW5kbGVyPC9BdXRob3I+PFllYXI+MjAxNzwvWWVhcj48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0B7CA7" w:rsidRPr="00A45EDC">
        <w:rPr>
          <w:rFonts w:asciiTheme="minorHAnsi" w:hAnsiTheme="minorHAnsi" w:cstheme="minorHAnsi"/>
          <w:sz w:val="22"/>
          <w:szCs w:val="22"/>
        </w:rPr>
      </w:r>
      <w:r w:rsidR="000B7CA7" w:rsidRPr="00A45ED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29</w:t>
      </w:r>
      <w:r w:rsidR="000B7CA7" w:rsidRPr="00A45EDC">
        <w:rPr>
          <w:rFonts w:asciiTheme="minorHAnsi" w:hAnsiTheme="minorHAnsi" w:cstheme="minorHAnsi"/>
          <w:sz w:val="22"/>
          <w:szCs w:val="22"/>
        </w:rPr>
        <w:fldChar w:fldCharType="end"/>
      </w:r>
      <w:r w:rsidR="00713D01" w:rsidRPr="008C37FB">
        <w:rPr>
          <w:rFonts w:asciiTheme="minorHAnsi" w:hAnsiTheme="minorHAnsi" w:cstheme="minorHAnsi"/>
          <w:sz w:val="22"/>
          <w:szCs w:val="22"/>
        </w:rPr>
        <w:t xml:space="preserve"> All participants had a sister with breast cancer but were breast cancer-free themselves at baseline. Baseline data</w:t>
      </w:r>
      <w:r w:rsidR="00FF0DA9">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were collected </w:t>
      </w:r>
      <w:r w:rsidR="00FF0DA9">
        <w:rPr>
          <w:rFonts w:asciiTheme="minorHAnsi" w:hAnsiTheme="minorHAnsi" w:cstheme="minorHAnsi"/>
          <w:sz w:val="22"/>
          <w:szCs w:val="22"/>
        </w:rPr>
        <w:t>from</w:t>
      </w:r>
      <w:r w:rsidR="00FF0DA9"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self-administered questionnaires and computer-assisted telephone interviews. Anthropometric measurements and biospecimens were obtained via in-person home visits. Participants </w:t>
      </w:r>
      <w:r w:rsidR="008325A7">
        <w:rPr>
          <w:rFonts w:asciiTheme="minorHAnsi" w:hAnsiTheme="minorHAnsi" w:cstheme="minorHAnsi"/>
          <w:sz w:val="22"/>
          <w:szCs w:val="22"/>
        </w:rPr>
        <w:t>were</w:t>
      </w:r>
      <w:r w:rsidR="008325A7"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recontacted every 2-3 years for health and lifestyle updates, with response rates consistently exceeding 85%.</w:t>
      </w:r>
      <w:r w:rsidR="00CB469F" w:rsidRPr="00A45EDC">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&lt;EndNote&gt;&lt;Cite&gt;&lt;RecNum&gt;344&lt;/RecNum&gt;&lt;DisplayText&gt;&lt;style face="superscript"&gt;30&lt;/style&gt;&lt;/DisplayText&gt;&lt;record&gt;&lt;rec-number&gt;344&lt;/rec-number&gt;&lt;foreign-keys&gt;&lt;key app="EN" db-id="9eeeap9akwrsete9ft3xp2puxwwrw9ev5fd0" timestamp="1704229414"&gt;344&lt;/key&gt;&lt;/foreign-keys&gt;&lt;ref-type name="Web Page"&gt;12&lt;/ref-type&gt;&lt;contributors&gt;&lt;/contributors&gt;&lt;titles&gt;&lt;title&gt;Cohort participation status &amp;amp; response rates&lt;/title&gt;&lt;/titles&gt;&lt;number&gt;January 2, 2023&lt;/number&gt;&lt;dates&gt;&lt;/dates&gt;&lt;urls&gt;&lt;related-urls&gt;&lt;url&gt;https://sisterstudy.niehs.nih.gov/English/response-rates.htm&lt;/url&gt;&lt;/related-urls&gt;&lt;/urls&gt;&lt;/record&gt;&lt;/Cite&gt;&lt;/EndNote&gt;</w:instrText>
      </w:r>
      <w:r w:rsidR="00CB469F" w:rsidRPr="00A45ED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30</w:t>
      </w:r>
      <w:r w:rsidR="00CB469F" w:rsidRPr="00A45EDC">
        <w:rPr>
          <w:rFonts w:asciiTheme="minorHAnsi" w:hAnsiTheme="minorHAnsi" w:cstheme="minorHAnsi"/>
          <w:sz w:val="22"/>
          <w:szCs w:val="22"/>
        </w:rPr>
        <w:fldChar w:fldCharType="end"/>
      </w:r>
      <w:r w:rsidR="00713D01" w:rsidRPr="008C37FB">
        <w:rPr>
          <w:rFonts w:asciiTheme="minorHAnsi" w:hAnsiTheme="minorHAnsi" w:cstheme="minorHAnsi"/>
          <w:sz w:val="22"/>
          <w:szCs w:val="22"/>
        </w:rPr>
        <w:t xml:space="preserve"> All participants provided written informed consent</w:t>
      </w:r>
      <w:del w:id="65" w:author="Troisi, Rebecca (NIH/NCI) [E]" w:date="2024-08-22T10:56:00Z" w16du:dateUtc="2024-08-22T14:56:00Z">
        <w:r w:rsidR="00713D01" w:rsidRPr="008C37FB" w:rsidDel="00B37538">
          <w:rPr>
            <w:rFonts w:asciiTheme="minorHAnsi" w:hAnsiTheme="minorHAnsi" w:cstheme="minorHAnsi"/>
            <w:sz w:val="22"/>
            <w:szCs w:val="22"/>
          </w:rPr>
          <w:delText>,</w:delText>
        </w:r>
      </w:del>
      <w:r w:rsidR="00713D01" w:rsidRPr="008C37FB">
        <w:rPr>
          <w:rFonts w:asciiTheme="minorHAnsi" w:hAnsiTheme="minorHAnsi" w:cstheme="minorHAnsi"/>
          <w:sz w:val="22"/>
          <w:szCs w:val="22"/>
        </w:rPr>
        <w:t xml:space="preserve"> and the National Institutes of Health's institutional review board approved the study.</w:t>
      </w:r>
      <w:r w:rsidR="00000EC8">
        <w:rPr>
          <w:rFonts w:asciiTheme="minorHAnsi" w:hAnsiTheme="minorHAnsi" w:cstheme="minorHAnsi"/>
          <w:sz w:val="22"/>
          <w:szCs w:val="22"/>
        </w:rPr>
        <w:t xml:space="preserve"> </w:t>
      </w:r>
      <w:r w:rsidR="00000EC8" w:rsidRPr="003D142C">
        <w:rPr>
          <w:rFonts w:asciiTheme="minorHAnsi" w:hAnsiTheme="minorHAnsi" w:cstheme="minorHAnsi"/>
          <w:sz w:val="22"/>
          <w:szCs w:val="22"/>
        </w:rPr>
        <w:t>Data are complete through mid-September 2021 (data release 11.1).</w:t>
      </w:r>
    </w:p>
    <w:p w14:paraId="097EF49D" w14:textId="45B6BE9B" w:rsidR="00591B2C" w:rsidRDefault="00713D01"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We excluded individuals who </w:t>
      </w:r>
      <w:r w:rsidR="009516EB">
        <w:rPr>
          <w:rFonts w:asciiTheme="minorHAnsi" w:hAnsiTheme="minorHAnsi" w:cstheme="minorHAnsi"/>
          <w:sz w:val="22"/>
          <w:szCs w:val="22"/>
        </w:rPr>
        <w:t>had</w:t>
      </w:r>
      <w:r w:rsidRPr="008C37FB">
        <w:rPr>
          <w:rFonts w:asciiTheme="minorHAnsi" w:hAnsiTheme="minorHAnsi" w:cstheme="minorHAnsi"/>
          <w:sz w:val="22"/>
          <w:szCs w:val="22"/>
        </w:rPr>
        <w:t xml:space="preserve"> a history of invasive cancer (n=2</w:t>
      </w:r>
      <w:r w:rsidR="00FA1700">
        <w:rPr>
          <w:rFonts w:asciiTheme="minorHAnsi" w:hAnsiTheme="minorHAnsi" w:cstheme="minorHAnsi"/>
          <w:sz w:val="22"/>
          <w:szCs w:val="22"/>
        </w:rPr>
        <w:t>,</w:t>
      </w:r>
      <w:r w:rsidRPr="008C37FB">
        <w:rPr>
          <w:rFonts w:asciiTheme="minorHAnsi" w:hAnsiTheme="minorHAnsi" w:cstheme="minorHAnsi"/>
          <w:sz w:val="22"/>
          <w:szCs w:val="22"/>
        </w:rPr>
        <w:t xml:space="preserve">911) </w:t>
      </w:r>
      <w:commentRangeStart w:id="66"/>
      <w:commentRangeStart w:id="67"/>
      <w:r w:rsidRPr="008C37FB">
        <w:rPr>
          <w:rFonts w:asciiTheme="minorHAnsi" w:hAnsiTheme="minorHAnsi" w:cstheme="minorHAnsi"/>
          <w:sz w:val="22"/>
          <w:szCs w:val="22"/>
        </w:rPr>
        <w:t>or chemotherapy or radiotherapy for cancer (n=55) before baseline</w:t>
      </w:r>
      <w:r w:rsidR="006E731B" w:rsidRPr="003D142C">
        <w:rPr>
          <w:rFonts w:asciiTheme="minorHAnsi" w:hAnsiTheme="minorHAnsi" w:cstheme="minorHAnsi"/>
          <w:sz w:val="22"/>
          <w:szCs w:val="22"/>
        </w:rPr>
        <w:t xml:space="preserve">, </w:t>
      </w:r>
      <w:commentRangeEnd w:id="66"/>
      <w:r w:rsidR="00263F9E">
        <w:rPr>
          <w:rStyle w:val="CommentReference"/>
          <w:rFonts w:asciiTheme="minorHAnsi" w:eastAsiaTheme="minorEastAsia" w:hAnsiTheme="minorHAnsi" w:cstheme="minorBidi"/>
          <w:lang w:eastAsia="ja-JP"/>
        </w:rPr>
        <w:commentReference w:id="66"/>
      </w:r>
      <w:commentRangeEnd w:id="67"/>
      <w:r w:rsidR="004537D7">
        <w:rPr>
          <w:rStyle w:val="CommentReference"/>
          <w:rFonts w:asciiTheme="minorHAnsi" w:eastAsiaTheme="minorEastAsia" w:hAnsiTheme="minorHAnsi" w:cstheme="minorBidi"/>
          <w:lang w:eastAsia="ja-JP"/>
        </w:rPr>
        <w:commentReference w:id="67"/>
      </w:r>
      <w:r w:rsidR="006E731B" w:rsidRPr="003D142C">
        <w:rPr>
          <w:rFonts w:asciiTheme="minorHAnsi" w:hAnsiTheme="minorHAnsi" w:cstheme="minorHAnsi"/>
          <w:sz w:val="22"/>
          <w:szCs w:val="22"/>
        </w:rPr>
        <w:t>and those who withdrew from the study (n=5)</w:t>
      </w:r>
      <w:r w:rsidRPr="008C37FB">
        <w:rPr>
          <w:rFonts w:asciiTheme="minorHAnsi" w:hAnsiTheme="minorHAnsi" w:cstheme="minorHAnsi"/>
          <w:sz w:val="22"/>
          <w:szCs w:val="22"/>
        </w:rPr>
        <w:t xml:space="preserve">. </w:t>
      </w:r>
      <w:r w:rsidR="006E731B">
        <w:rPr>
          <w:rFonts w:asciiTheme="minorHAnsi" w:hAnsiTheme="minorHAnsi" w:cstheme="minorHAnsi"/>
          <w:sz w:val="22"/>
          <w:szCs w:val="22"/>
        </w:rPr>
        <w:t>After exclusions, t</w:t>
      </w:r>
      <w:r w:rsidRPr="008C37FB">
        <w:rPr>
          <w:rFonts w:asciiTheme="minorHAnsi" w:hAnsiTheme="minorHAnsi" w:cstheme="minorHAnsi"/>
          <w:sz w:val="22"/>
          <w:szCs w:val="22"/>
        </w:rPr>
        <w:t>he study population comprised 47,913 individuals</w:t>
      </w:r>
      <w:del w:id="68" w:author="Tran, Thi-Van-Trinh (NIH/NCI) [F]" w:date="2024-09-01T17:05:00Z" w16du:dateUtc="2024-09-01T21:05:00Z">
        <w:r w:rsidRPr="008C37FB" w:rsidDel="009A1836">
          <w:rPr>
            <w:rFonts w:asciiTheme="minorHAnsi" w:hAnsiTheme="minorHAnsi" w:cstheme="minorHAnsi"/>
            <w:sz w:val="22"/>
            <w:szCs w:val="22"/>
          </w:rPr>
          <w:delText xml:space="preserve"> (</w:delText>
        </w:r>
        <w:r w:rsidRPr="003503C6" w:rsidDel="009A1836">
          <w:rPr>
            <w:rFonts w:asciiTheme="minorHAnsi" w:hAnsiTheme="minorHAnsi" w:cstheme="minorHAnsi"/>
            <w:b/>
            <w:bCs/>
            <w:sz w:val="22"/>
            <w:szCs w:val="22"/>
          </w:rPr>
          <w:delText>Figure 1</w:delText>
        </w:r>
        <w:r w:rsidRPr="008C37FB" w:rsidDel="009A1836">
          <w:rPr>
            <w:rFonts w:asciiTheme="minorHAnsi" w:hAnsiTheme="minorHAnsi" w:cstheme="minorHAnsi"/>
            <w:sz w:val="22"/>
            <w:szCs w:val="22"/>
          </w:rPr>
          <w:delText>)</w:delText>
        </w:r>
      </w:del>
      <w:r w:rsidRPr="008C37FB">
        <w:rPr>
          <w:rFonts w:asciiTheme="minorHAnsi" w:hAnsiTheme="minorHAnsi" w:cstheme="minorHAnsi"/>
          <w:sz w:val="22"/>
          <w:szCs w:val="22"/>
        </w:rPr>
        <w:t xml:space="preserve">. </w:t>
      </w:r>
    </w:p>
    <w:p w14:paraId="06285A47" w14:textId="081ADC38" w:rsidR="00EA6405" w:rsidRPr="008C37FB" w:rsidRDefault="00EA6405" w:rsidP="008C37FB">
      <w:pPr>
        <w:spacing w:line="360" w:lineRule="auto"/>
        <w:rPr>
          <w:rFonts w:cstheme="minorHAnsi"/>
          <w:b/>
          <w:bCs/>
        </w:rPr>
      </w:pPr>
      <w:r w:rsidRPr="008C37FB">
        <w:rPr>
          <w:rFonts w:cstheme="minorHAnsi"/>
          <w:b/>
          <w:bCs/>
        </w:rPr>
        <w:t>Outcome definition</w:t>
      </w:r>
      <w:del w:id="69" w:author="Troisi, Rebecca (NIH/NCI) [E]" w:date="2024-08-22T10:57:00Z" w16du:dateUtc="2024-08-22T14:57:00Z">
        <w:r w:rsidRPr="008C37FB" w:rsidDel="00426484">
          <w:rPr>
            <w:rFonts w:cstheme="minorHAnsi"/>
            <w:b/>
            <w:bCs/>
          </w:rPr>
          <w:delText>:</w:delText>
        </w:r>
      </w:del>
    </w:p>
    <w:p w14:paraId="14E7E34C" w14:textId="7526D421" w:rsidR="00555F29" w:rsidRPr="008C37FB" w:rsidRDefault="00713D01" w:rsidP="008C37FB">
      <w:pPr>
        <w:pStyle w:val="NormalWeb"/>
        <w:spacing w:line="360" w:lineRule="auto"/>
        <w:rPr>
          <w:rFonts w:asciiTheme="minorHAnsi" w:hAnsiTheme="minorHAnsi" w:cstheme="minorHAnsi"/>
          <w:color w:val="0D0D0D"/>
          <w:sz w:val="22"/>
          <w:szCs w:val="22"/>
        </w:rPr>
      </w:pPr>
      <w:r w:rsidRPr="008C37FB">
        <w:rPr>
          <w:rFonts w:asciiTheme="minorHAnsi" w:hAnsiTheme="minorHAnsi" w:cstheme="minorHAnsi"/>
          <w:sz w:val="22"/>
          <w:szCs w:val="22"/>
        </w:rPr>
        <w:t>By the end of follow-up</w:t>
      </w:r>
      <w:del w:id="70" w:author="Troisi, Rebecca (NIH/NCI) [E]" w:date="2024-08-22T10:57:00Z" w16du:dateUtc="2024-08-22T14:57:00Z">
        <w:r w:rsidRPr="008C37FB" w:rsidDel="00426484">
          <w:rPr>
            <w:rFonts w:asciiTheme="minorHAnsi" w:hAnsiTheme="minorHAnsi" w:cstheme="minorHAnsi"/>
            <w:sz w:val="22"/>
            <w:szCs w:val="22"/>
          </w:rPr>
          <w:delText xml:space="preserve"> </w:delText>
        </w:r>
        <w:r w:rsidR="00761C61" w:rsidDel="00426484">
          <w:rPr>
            <w:rFonts w:asciiTheme="minorHAnsi" w:hAnsiTheme="minorHAnsi" w:cstheme="minorHAnsi"/>
            <w:sz w:val="22"/>
            <w:szCs w:val="22"/>
          </w:rPr>
          <w:delText>(</w:delText>
        </w:r>
        <w:r w:rsidRPr="008C37FB" w:rsidDel="00426484">
          <w:rPr>
            <w:rFonts w:asciiTheme="minorHAnsi" w:hAnsiTheme="minorHAnsi" w:cstheme="minorHAnsi"/>
            <w:sz w:val="22"/>
            <w:szCs w:val="22"/>
          </w:rPr>
          <w:delText>mid-September 2021</w:delText>
        </w:r>
        <w:r w:rsidR="00761C61" w:rsidDel="00426484">
          <w:rPr>
            <w:rFonts w:asciiTheme="minorHAnsi" w:hAnsiTheme="minorHAnsi" w:cstheme="minorHAnsi"/>
            <w:sz w:val="22"/>
            <w:szCs w:val="22"/>
          </w:rPr>
          <w:delText>)</w:delText>
        </w:r>
      </w:del>
      <w:r w:rsidRPr="008C37FB">
        <w:rPr>
          <w:rFonts w:asciiTheme="minorHAnsi" w:hAnsiTheme="minorHAnsi" w:cstheme="minorHAnsi"/>
          <w:sz w:val="22"/>
          <w:szCs w:val="22"/>
        </w:rPr>
        <w:t xml:space="preserve">, 252 </w:t>
      </w:r>
      <w:r w:rsidR="008325A7">
        <w:rPr>
          <w:rFonts w:asciiTheme="minorHAnsi" w:hAnsiTheme="minorHAnsi" w:cstheme="minorHAnsi"/>
          <w:sz w:val="22"/>
          <w:szCs w:val="22"/>
        </w:rPr>
        <w:t xml:space="preserve">first primary </w:t>
      </w:r>
      <w:r w:rsidR="0050537D">
        <w:rPr>
          <w:rFonts w:asciiTheme="minorHAnsi" w:hAnsiTheme="minorHAnsi" w:cstheme="minorHAnsi"/>
          <w:sz w:val="22"/>
          <w:szCs w:val="22"/>
        </w:rPr>
        <w:t>thyroid cancer diagnoses were reported</w:t>
      </w:r>
      <w:r w:rsidRPr="008C37FB">
        <w:rPr>
          <w:rFonts w:asciiTheme="minorHAnsi" w:hAnsiTheme="minorHAnsi" w:cstheme="minorHAnsi"/>
          <w:sz w:val="22"/>
          <w:szCs w:val="22"/>
        </w:rPr>
        <w:t xml:space="preserve">. </w:t>
      </w:r>
      <w:r w:rsidR="008325A7">
        <w:rPr>
          <w:rFonts w:asciiTheme="minorHAnsi" w:hAnsiTheme="minorHAnsi" w:cstheme="minorHAnsi"/>
          <w:sz w:val="22"/>
          <w:szCs w:val="22"/>
        </w:rPr>
        <w:t>Of</w:t>
      </w:r>
      <w:r w:rsidR="008325A7" w:rsidRPr="008C37FB">
        <w:rPr>
          <w:rFonts w:asciiTheme="minorHAnsi" w:hAnsiTheme="minorHAnsi" w:cstheme="minorHAnsi"/>
          <w:sz w:val="22"/>
          <w:szCs w:val="22"/>
        </w:rPr>
        <w:t xml:space="preserve"> </w:t>
      </w:r>
      <w:r w:rsidRPr="008C37FB">
        <w:rPr>
          <w:rFonts w:asciiTheme="minorHAnsi" w:hAnsiTheme="minorHAnsi" w:cstheme="minorHAnsi"/>
          <w:sz w:val="22"/>
          <w:szCs w:val="22"/>
        </w:rPr>
        <w:t>these, 188 (74.6%) were confirmed through medical records/pathology reports (</w:t>
      </w:r>
      <w:r w:rsidR="007355DB">
        <w:rPr>
          <w:rFonts w:asciiTheme="minorHAnsi" w:hAnsiTheme="minorHAnsi" w:cstheme="minorHAnsi"/>
          <w:sz w:val="22"/>
          <w:szCs w:val="22"/>
        </w:rPr>
        <w:t>n</w:t>
      </w:r>
      <w:r w:rsidRPr="008C37FB">
        <w:rPr>
          <w:rFonts w:asciiTheme="minorHAnsi" w:hAnsiTheme="minorHAnsi" w:cstheme="minorHAnsi"/>
          <w:sz w:val="22"/>
          <w:szCs w:val="22"/>
        </w:rPr>
        <w:t>=187) or National Death Index/death certification</w:t>
      </w:r>
      <w:del w:id="71" w:author="O'Brien, Katie (NIH/NIEHS) [E]" w:date="2024-08-30T15:43:00Z" w16du:dateUtc="2024-08-30T19:43:00Z">
        <w:r w:rsidRPr="008C37FB" w:rsidDel="008504CA">
          <w:rPr>
            <w:rFonts w:asciiTheme="minorHAnsi" w:hAnsiTheme="minorHAnsi" w:cstheme="minorHAnsi"/>
            <w:sz w:val="22"/>
            <w:szCs w:val="22"/>
          </w:rPr>
          <w:delText>/next of kin</w:delText>
        </w:r>
      </w:del>
      <w:r w:rsidRPr="008C37FB">
        <w:rPr>
          <w:rFonts w:asciiTheme="minorHAnsi" w:hAnsiTheme="minorHAnsi" w:cstheme="minorHAnsi"/>
          <w:sz w:val="22"/>
          <w:szCs w:val="22"/>
        </w:rPr>
        <w:t xml:space="preserve"> (n=1). </w:t>
      </w:r>
      <w:r w:rsidR="008325A7">
        <w:rPr>
          <w:rFonts w:asciiTheme="minorHAnsi" w:hAnsiTheme="minorHAnsi" w:cstheme="minorHAnsi"/>
          <w:sz w:val="22"/>
          <w:szCs w:val="22"/>
        </w:rPr>
        <w:t>To restrict the case group to DTCs, w</w:t>
      </w:r>
      <w:r w:rsidRPr="008C37FB">
        <w:rPr>
          <w:rFonts w:asciiTheme="minorHAnsi" w:hAnsiTheme="minorHAnsi" w:cstheme="minorHAnsi"/>
          <w:sz w:val="22"/>
          <w:szCs w:val="22"/>
        </w:rPr>
        <w:t xml:space="preserve">e </w:t>
      </w:r>
      <w:r w:rsidR="008325A7">
        <w:rPr>
          <w:rFonts w:asciiTheme="minorHAnsi" w:hAnsiTheme="minorHAnsi" w:cstheme="minorHAnsi"/>
          <w:sz w:val="22"/>
          <w:szCs w:val="22"/>
        </w:rPr>
        <w:t xml:space="preserve">further </w:t>
      </w:r>
      <w:r w:rsidR="00C96130">
        <w:rPr>
          <w:rFonts w:asciiTheme="minorHAnsi" w:hAnsiTheme="minorHAnsi" w:cstheme="minorHAnsi"/>
          <w:sz w:val="22"/>
          <w:szCs w:val="22"/>
        </w:rPr>
        <w:t>excluded</w:t>
      </w:r>
      <w:r w:rsidRPr="008C37FB">
        <w:rPr>
          <w:rFonts w:asciiTheme="minorHAnsi" w:hAnsiTheme="minorHAnsi" w:cstheme="minorHAnsi"/>
          <w:sz w:val="22"/>
          <w:szCs w:val="22"/>
        </w:rPr>
        <w:t xml:space="preserve"> poorly differentiated thyroid carcinoma (confirmed with pathology reports; n=5), anaplastic thyroid carcinoma (histology code: 8021; n=1), medullary thyroid carcinoma (histology codes: 8346, 8347, 8510, n=5), and </w:t>
      </w:r>
      <w:ins w:id="72" w:author="Troisi, Rebecca (NIH/NCI) [E]" w:date="2024-08-22T10:58:00Z" w16du:dateUtc="2024-08-22T14:58:00Z">
        <w:r w:rsidR="003207ED">
          <w:rPr>
            <w:rFonts w:asciiTheme="minorHAnsi" w:hAnsiTheme="minorHAnsi" w:cstheme="minorHAnsi"/>
            <w:sz w:val="22"/>
            <w:szCs w:val="22"/>
          </w:rPr>
          <w:t xml:space="preserve">thyroid cancer of </w:t>
        </w:r>
      </w:ins>
      <w:r w:rsidRPr="008C37FB">
        <w:rPr>
          <w:rFonts w:asciiTheme="minorHAnsi" w:hAnsiTheme="minorHAnsi" w:cstheme="minorHAnsi"/>
          <w:sz w:val="22"/>
          <w:szCs w:val="22"/>
        </w:rPr>
        <w:t xml:space="preserve">indeterminate </w:t>
      </w:r>
      <w:r w:rsidR="0095154B">
        <w:rPr>
          <w:rFonts w:asciiTheme="minorHAnsi" w:hAnsiTheme="minorHAnsi" w:cstheme="minorHAnsi"/>
          <w:sz w:val="22"/>
          <w:szCs w:val="22"/>
        </w:rPr>
        <w:t>histology</w:t>
      </w:r>
      <w:r w:rsidR="008325A7">
        <w:rPr>
          <w:rFonts w:asciiTheme="minorHAnsi" w:hAnsiTheme="minorHAnsi" w:cstheme="minorHAnsi"/>
          <w:sz w:val="22"/>
          <w:szCs w:val="22"/>
        </w:rPr>
        <w:t xml:space="preserve"> </w:t>
      </w:r>
      <w:r w:rsidRPr="008C37FB">
        <w:rPr>
          <w:rFonts w:asciiTheme="minorHAnsi" w:hAnsiTheme="minorHAnsi" w:cstheme="minorHAnsi"/>
          <w:sz w:val="22"/>
          <w:szCs w:val="22"/>
        </w:rPr>
        <w:t xml:space="preserve">(histology code: 8265, 9084, n=2). </w:t>
      </w:r>
      <w:r w:rsidR="00761C61">
        <w:rPr>
          <w:rFonts w:asciiTheme="minorHAnsi" w:hAnsiTheme="minorHAnsi" w:cstheme="minorHAnsi"/>
          <w:sz w:val="22"/>
          <w:szCs w:val="22"/>
        </w:rPr>
        <w:t xml:space="preserve">We further classified </w:t>
      </w:r>
      <w:r w:rsidR="008325A7">
        <w:rPr>
          <w:rFonts w:asciiTheme="minorHAnsi" w:hAnsiTheme="minorHAnsi" w:cstheme="minorHAnsi"/>
          <w:sz w:val="22"/>
          <w:szCs w:val="22"/>
        </w:rPr>
        <w:t>DTC cases with</w:t>
      </w:r>
      <w:r w:rsidRPr="008C37FB">
        <w:rPr>
          <w:rFonts w:asciiTheme="minorHAnsi" w:hAnsiTheme="minorHAnsi" w:cstheme="minorHAnsi"/>
          <w:sz w:val="22"/>
          <w:szCs w:val="22"/>
        </w:rPr>
        <w:t xml:space="preserve"> confirmed histology codes (n=174) </w:t>
      </w:r>
      <w:r w:rsidR="008325A7">
        <w:rPr>
          <w:rFonts w:asciiTheme="minorHAnsi" w:hAnsiTheme="minorHAnsi" w:cstheme="minorHAnsi"/>
          <w:sz w:val="22"/>
          <w:szCs w:val="22"/>
        </w:rPr>
        <w:t xml:space="preserve">as </w:t>
      </w:r>
      <w:r w:rsidRPr="008C37FB">
        <w:rPr>
          <w:rFonts w:asciiTheme="minorHAnsi" w:hAnsiTheme="minorHAnsi" w:cstheme="minorHAnsi"/>
          <w:sz w:val="22"/>
          <w:szCs w:val="22"/>
        </w:rPr>
        <w:t xml:space="preserve">papillary thyroid carcinomas (histology codes: 8050, 8260, 8340-8344, 8350, 8450-8460, n=164), follicular thyroid carcinomas (histology codes: 8290, 8330-8335, n=7), </w:t>
      </w:r>
      <w:r w:rsidR="008325A7">
        <w:rPr>
          <w:rFonts w:asciiTheme="minorHAnsi" w:hAnsiTheme="minorHAnsi" w:cstheme="minorHAnsi"/>
          <w:sz w:val="22"/>
          <w:szCs w:val="22"/>
        </w:rPr>
        <w:t>or</w:t>
      </w:r>
      <w:r w:rsidR="008325A7" w:rsidRPr="008C37FB">
        <w:rPr>
          <w:rFonts w:asciiTheme="minorHAnsi" w:hAnsiTheme="minorHAnsi" w:cstheme="minorHAnsi"/>
          <w:sz w:val="22"/>
          <w:szCs w:val="22"/>
        </w:rPr>
        <w:t xml:space="preserve"> </w:t>
      </w:r>
      <w:r w:rsidRPr="008C37FB">
        <w:rPr>
          <w:rFonts w:asciiTheme="minorHAnsi" w:hAnsiTheme="minorHAnsi" w:cstheme="minorHAnsi"/>
          <w:sz w:val="22"/>
          <w:szCs w:val="22"/>
        </w:rPr>
        <w:t>unspecified carcinomas and neoplasms (histology code: 8000, 8010, n=3).</w:t>
      </w:r>
    </w:p>
    <w:p w14:paraId="2A7F6413" w14:textId="77777777" w:rsidR="002921AA" w:rsidRPr="008C37FB" w:rsidRDefault="002921AA" w:rsidP="008C37FB">
      <w:pPr>
        <w:spacing w:line="360" w:lineRule="auto"/>
        <w:rPr>
          <w:rFonts w:cstheme="minorHAnsi"/>
          <w:b/>
          <w:bCs/>
        </w:rPr>
      </w:pPr>
      <w:r w:rsidRPr="008C37FB">
        <w:rPr>
          <w:rFonts w:cstheme="minorHAnsi"/>
          <w:b/>
          <w:bCs/>
        </w:rPr>
        <w:t>Exposure definition</w:t>
      </w:r>
      <w:del w:id="73" w:author="Troisi, Rebecca (NIH/NCI) [E]" w:date="2024-08-22T10:57:00Z" w16du:dateUtc="2024-08-22T14:57:00Z">
        <w:r w:rsidRPr="008C37FB" w:rsidDel="00426484">
          <w:rPr>
            <w:rFonts w:cstheme="minorHAnsi"/>
            <w:b/>
            <w:bCs/>
          </w:rPr>
          <w:delText>:</w:delText>
        </w:r>
      </w:del>
    </w:p>
    <w:p w14:paraId="328E0F0A" w14:textId="4EBE5806" w:rsidR="00C70321" w:rsidRDefault="005F4EC4" w:rsidP="006C1BBE">
      <w:pPr>
        <w:pStyle w:val="NormalWeb"/>
        <w:spacing w:line="360" w:lineRule="auto"/>
        <w:rPr>
          <w:rFonts w:asciiTheme="minorHAnsi" w:hAnsiTheme="minorHAnsi" w:cstheme="minorHAnsi"/>
          <w:sz w:val="22"/>
          <w:szCs w:val="22"/>
        </w:rPr>
      </w:pPr>
      <w:del w:id="74" w:author="Kitahara, Cari Meinhold(NIH/NCI) [E]" w:date="2024-09-16T12:05:00Z" w16du:dateUtc="2024-09-16T16:05:00Z">
        <w:r w:rsidDel="00AB6D8D">
          <w:rPr>
            <w:rFonts w:asciiTheme="minorHAnsi" w:hAnsiTheme="minorHAnsi" w:cstheme="minorHAnsi"/>
            <w:sz w:val="22"/>
            <w:szCs w:val="22"/>
          </w:rPr>
          <w:lastRenderedPageBreak/>
          <w:delText>Self-reported</w:delText>
        </w:r>
        <w:r w:rsidR="00713D01" w:rsidRPr="008C37FB" w:rsidDel="00AB6D8D">
          <w:rPr>
            <w:rFonts w:asciiTheme="minorHAnsi" w:hAnsiTheme="minorHAnsi" w:cstheme="minorHAnsi"/>
            <w:sz w:val="22"/>
            <w:szCs w:val="22"/>
          </w:rPr>
          <w:delText xml:space="preserve"> </w:delText>
        </w:r>
      </w:del>
      <w:ins w:id="75" w:author="Kitahara, Cari Meinhold(NIH/NCI) [E]" w:date="2024-09-16T12:06:00Z" w16du:dateUtc="2024-09-16T16:06:00Z">
        <w:r w:rsidR="00AB6D8D">
          <w:rPr>
            <w:rFonts w:asciiTheme="minorHAnsi" w:hAnsiTheme="minorHAnsi" w:cstheme="minorHAnsi"/>
            <w:sz w:val="22"/>
            <w:szCs w:val="22"/>
          </w:rPr>
          <w:t>C</w:t>
        </w:r>
      </w:ins>
      <w:del w:id="76" w:author="Kitahara, Cari Meinhold(NIH/NCI) [E]" w:date="2024-09-16T12:06:00Z" w16du:dateUtc="2024-09-16T16:06:00Z">
        <w:r w:rsidR="00713D01" w:rsidRPr="008C37FB" w:rsidDel="00AB6D8D">
          <w:rPr>
            <w:rFonts w:asciiTheme="minorHAnsi" w:hAnsiTheme="minorHAnsi" w:cstheme="minorHAnsi"/>
            <w:sz w:val="22"/>
            <w:szCs w:val="22"/>
          </w:rPr>
          <w:delText>c</w:delText>
        </w:r>
      </w:del>
      <w:r w:rsidR="00713D01" w:rsidRPr="008C37FB">
        <w:rPr>
          <w:rFonts w:asciiTheme="minorHAnsi" w:hAnsiTheme="minorHAnsi" w:cstheme="minorHAnsi"/>
          <w:sz w:val="22"/>
          <w:szCs w:val="22"/>
        </w:rPr>
        <w:t xml:space="preserve">hildhood and adolescent </w:t>
      </w:r>
      <w:r w:rsidR="00A239B6">
        <w:rPr>
          <w:rFonts w:asciiTheme="minorHAnsi" w:hAnsiTheme="minorHAnsi" w:cstheme="minorHAnsi"/>
          <w:sz w:val="22"/>
          <w:szCs w:val="22"/>
        </w:rPr>
        <w:t>factors</w:t>
      </w:r>
      <w:r w:rsidR="00713D01" w:rsidRPr="008C37FB">
        <w:rPr>
          <w:rFonts w:asciiTheme="minorHAnsi" w:hAnsiTheme="minorHAnsi" w:cstheme="minorHAnsi"/>
          <w:sz w:val="22"/>
          <w:szCs w:val="22"/>
        </w:rPr>
        <w:t xml:space="preserve"> were ascertained </w:t>
      </w:r>
      <w:del w:id="77" w:author="Kitahara, Cari Meinhold(NIH/NCI) [E]" w:date="2024-09-16T12:05:00Z" w16du:dateUtc="2024-09-16T16:05:00Z">
        <w:r w:rsidR="000017BE" w:rsidDel="00AB6D8D">
          <w:rPr>
            <w:rFonts w:asciiTheme="minorHAnsi" w:hAnsiTheme="minorHAnsi" w:cstheme="minorHAnsi"/>
            <w:sz w:val="22"/>
            <w:szCs w:val="22"/>
          </w:rPr>
          <w:delText>with</w:delText>
        </w:r>
        <w:r w:rsidR="000017BE" w:rsidRPr="008C37FB" w:rsidDel="00AB6D8D">
          <w:rPr>
            <w:rFonts w:asciiTheme="minorHAnsi" w:hAnsiTheme="minorHAnsi" w:cstheme="minorHAnsi"/>
            <w:sz w:val="22"/>
            <w:szCs w:val="22"/>
          </w:rPr>
          <w:delText xml:space="preserve"> </w:delText>
        </w:r>
      </w:del>
      <w:ins w:id="78" w:author="Kitahara, Cari Meinhold(NIH/NCI) [E]" w:date="2024-09-16T12:05:00Z" w16du:dateUtc="2024-09-16T16:05:00Z">
        <w:r w:rsidR="00AB6D8D">
          <w:rPr>
            <w:rFonts w:asciiTheme="minorHAnsi" w:hAnsiTheme="minorHAnsi" w:cstheme="minorHAnsi"/>
            <w:sz w:val="22"/>
            <w:szCs w:val="22"/>
          </w:rPr>
          <w:t>from responses to</w:t>
        </w:r>
        <w:r w:rsidR="00AB6D8D" w:rsidRPr="008C37FB">
          <w:rPr>
            <w:rFonts w:asciiTheme="minorHAnsi" w:hAnsiTheme="minorHAnsi" w:cstheme="minorHAnsi"/>
            <w:sz w:val="22"/>
            <w:szCs w:val="22"/>
          </w:rPr>
          <w:t xml:space="preserve"> </w:t>
        </w:r>
      </w:ins>
      <w:r w:rsidR="00713D01" w:rsidRPr="008C37FB">
        <w:rPr>
          <w:rFonts w:asciiTheme="minorHAnsi" w:hAnsiTheme="minorHAnsi" w:cstheme="minorHAnsi"/>
          <w:sz w:val="22"/>
          <w:szCs w:val="22"/>
        </w:rPr>
        <w:t xml:space="preserve">baseline questionnaires. </w:t>
      </w:r>
      <w:r w:rsidR="004D5CED">
        <w:rPr>
          <w:rFonts w:asciiTheme="minorHAnsi" w:hAnsiTheme="minorHAnsi" w:cstheme="minorHAnsi"/>
          <w:sz w:val="22"/>
          <w:szCs w:val="22"/>
        </w:rPr>
        <w:t>Anthropometry</w:t>
      </w:r>
      <w:r w:rsidR="004D5CED"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and </w:t>
      </w:r>
      <w:r w:rsidR="00765279">
        <w:rPr>
          <w:rFonts w:asciiTheme="minorHAnsi" w:hAnsiTheme="minorHAnsi" w:cstheme="minorHAnsi"/>
          <w:sz w:val="22"/>
          <w:szCs w:val="22"/>
        </w:rPr>
        <w:t>reproductive</w:t>
      </w:r>
      <w:r w:rsidR="009617D0"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factors included </w:t>
      </w:r>
      <w:del w:id="79" w:author="Kitahara, Cari Meinhold(NIH/NCI) [E]" w:date="2024-09-16T12:04:00Z" w16du:dateUtc="2024-09-16T16:04:00Z">
        <w:r w:rsidR="00831FCF" w:rsidDel="00AB6D8D">
          <w:rPr>
            <w:rFonts w:asciiTheme="minorHAnsi" w:hAnsiTheme="minorHAnsi" w:cstheme="minorHAnsi"/>
            <w:sz w:val="22"/>
            <w:szCs w:val="22"/>
          </w:rPr>
          <w:delText xml:space="preserve">relative </w:delText>
        </w:r>
      </w:del>
      <w:r w:rsidR="00713D01" w:rsidRPr="008C37FB">
        <w:rPr>
          <w:rFonts w:asciiTheme="minorHAnsi" w:hAnsiTheme="minorHAnsi" w:cstheme="minorHAnsi"/>
          <w:sz w:val="22"/>
          <w:szCs w:val="22"/>
        </w:rPr>
        <w:t>weight</w:t>
      </w:r>
      <w:r w:rsidR="00831FCF">
        <w:rPr>
          <w:rFonts w:asciiTheme="minorHAnsi" w:hAnsiTheme="minorHAnsi" w:cstheme="minorHAnsi"/>
          <w:sz w:val="22"/>
          <w:szCs w:val="22"/>
        </w:rPr>
        <w:t xml:space="preserve"> </w:t>
      </w:r>
      <w:r w:rsidR="006C03A3">
        <w:rPr>
          <w:rFonts w:asciiTheme="minorHAnsi" w:hAnsiTheme="minorHAnsi" w:cstheme="minorHAnsi"/>
          <w:sz w:val="22"/>
          <w:szCs w:val="22"/>
        </w:rPr>
        <w:t xml:space="preserve">(lighter/same weight/heavier) </w:t>
      </w:r>
      <w:r w:rsidR="00831FCF">
        <w:rPr>
          <w:rFonts w:asciiTheme="minorHAnsi" w:hAnsiTheme="minorHAnsi" w:cstheme="minorHAnsi"/>
          <w:sz w:val="22"/>
          <w:szCs w:val="22"/>
        </w:rPr>
        <w:t xml:space="preserve">and height </w:t>
      </w:r>
      <w:r w:rsidR="0063711B">
        <w:rPr>
          <w:rFonts w:asciiTheme="minorHAnsi" w:hAnsiTheme="minorHAnsi" w:cstheme="minorHAnsi"/>
          <w:sz w:val="22"/>
          <w:szCs w:val="22"/>
        </w:rPr>
        <w:t xml:space="preserve">(shorter/same height/taller) </w:t>
      </w:r>
      <w:ins w:id="80" w:author="Kitahara, Cari Meinhold(NIH/NCI) [E]" w:date="2024-09-16T12:04:00Z" w16du:dateUtc="2024-09-16T16:04:00Z">
        <w:r w:rsidR="00AB6D8D">
          <w:rPr>
            <w:rFonts w:asciiTheme="minorHAnsi" w:hAnsiTheme="minorHAnsi" w:cstheme="minorHAnsi"/>
            <w:sz w:val="22"/>
            <w:szCs w:val="22"/>
          </w:rPr>
          <w:t xml:space="preserve">relative </w:t>
        </w:r>
      </w:ins>
      <w:r w:rsidR="00831FCF">
        <w:rPr>
          <w:rFonts w:asciiTheme="minorHAnsi" w:hAnsiTheme="minorHAnsi" w:cstheme="minorHAnsi"/>
          <w:sz w:val="22"/>
          <w:szCs w:val="22"/>
        </w:rPr>
        <w:t xml:space="preserve">to peers </w:t>
      </w:r>
      <w:r w:rsidR="00713D01" w:rsidRPr="008C37FB">
        <w:rPr>
          <w:rFonts w:asciiTheme="minorHAnsi" w:hAnsiTheme="minorHAnsi" w:cstheme="minorHAnsi"/>
          <w:sz w:val="22"/>
          <w:szCs w:val="22"/>
        </w:rPr>
        <w:t xml:space="preserve">at age 10, </w:t>
      </w:r>
      <w:del w:id="81" w:author="Kitahara, Cari Meinhold(NIH/NCI) [E]" w:date="2024-09-16T12:04:00Z" w16du:dateUtc="2024-09-16T16:04:00Z">
        <w:r w:rsidR="000E5C9E" w:rsidDel="00AB6D8D">
          <w:rPr>
            <w:rFonts w:asciiTheme="minorHAnsi" w:hAnsiTheme="minorHAnsi" w:cstheme="minorHAnsi"/>
            <w:sz w:val="22"/>
            <w:szCs w:val="22"/>
          </w:rPr>
          <w:delText xml:space="preserve">relative </w:delText>
        </w:r>
      </w:del>
      <w:r w:rsidR="000E5C9E" w:rsidRPr="008C37FB">
        <w:rPr>
          <w:rFonts w:asciiTheme="minorHAnsi" w:hAnsiTheme="minorHAnsi" w:cstheme="minorHAnsi"/>
          <w:sz w:val="22"/>
          <w:szCs w:val="22"/>
        </w:rPr>
        <w:t>weight</w:t>
      </w:r>
      <w:r w:rsidR="000E5C9E">
        <w:rPr>
          <w:rFonts w:asciiTheme="minorHAnsi" w:hAnsiTheme="minorHAnsi" w:cstheme="minorHAnsi"/>
          <w:sz w:val="22"/>
          <w:szCs w:val="22"/>
        </w:rPr>
        <w:t xml:space="preserve"> </w:t>
      </w:r>
      <w:r w:rsidR="0063711B">
        <w:rPr>
          <w:rFonts w:asciiTheme="minorHAnsi" w:hAnsiTheme="minorHAnsi" w:cstheme="minorHAnsi"/>
          <w:sz w:val="22"/>
          <w:szCs w:val="22"/>
        </w:rPr>
        <w:t xml:space="preserve">(lighter/same weight/heavier) </w:t>
      </w:r>
      <w:ins w:id="82" w:author="Kitahara, Cari Meinhold(NIH/NCI) [E]" w:date="2024-09-16T12:04:00Z" w16du:dateUtc="2024-09-16T16:04:00Z">
        <w:r w:rsidR="00AB6D8D">
          <w:rPr>
            <w:rFonts w:asciiTheme="minorHAnsi" w:hAnsiTheme="minorHAnsi" w:cstheme="minorHAnsi"/>
            <w:sz w:val="22"/>
            <w:szCs w:val="22"/>
          </w:rPr>
          <w:t xml:space="preserve">relative </w:t>
        </w:r>
      </w:ins>
      <w:r w:rsidR="000E5C9E">
        <w:rPr>
          <w:rFonts w:asciiTheme="minorHAnsi" w:hAnsiTheme="minorHAnsi" w:cstheme="minorHAnsi"/>
          <w:sz w:val="22"/>
          <w:szCs w:val="22"/>
        </w:rPr>
        <w:t>to peers during teen years</w:t>
      </w:r>
      <w:r w:rsidR="00713D01" w:rsidRPr="008C37FB">
        <w:rPr>
          <w:rFonts w:asciiTheme="minorHAnsi" w:hAnsiTheme="minorHAnsi" w:cstheme="minorHAnsi"/>
          <w:sz w:val="22"/>
          <w:szCs w:val="22"/>
        </w:rPr>
        <w:t xml:space="preserve">, </w:t>
      </w:r>
      <w:commentRangeStart w:id="83"/>
      <w:del w:id="84" w:author="Tran, Thi-Van-Trinh (NIH/NCI) [F]" w:date="2024-09-01T17:07:00Z" w16du:dateUtc="2024-09-01T21:07:00Z">
        <w:r w:rsidR="00713D01" w:rsidRPr="008C37FB" w:rsidDel="00D24356">
          <w:rPr>
            <w:rFonts w:asciiTheme="minorHAnsi" w:hAnsiTheme="minorHAnsi" w:cstheme="minorHAnsi"/>
            <w:sz w:val="22"/>
            <w:szCs w:val="22"/>
          </w:rPr>
          <w:delText>age reached full adult height</w:delText>
        </w:r>
        <w:r w:rsidR="001A35A7" w:rsidDel="00D24356">
          <w:rPr>
            <w:rFonts w:asciiTheme="minorHAnsi" w:hAnsiTheme="minorHAnsi" w:cstheme="minorHAnsi"/>
            <w:sz w:val="22"/>
            <w:szCs w:val="22"/>
          </w:rPr>
          <w:delText xml:space="preserve"> (continuous)</w:delText>
        </w:r>
        <w:r w:rsidR="00713D01" w:rsidRPr="008C37FB" w:rsidDel="00D24356">
          <w:rPr>
            <w:rFonts w:asciiTheme="minorHAnsi" w:hAnsiTheme="minorHAnsi" w:cstheme="minorHAnsi"/>
            <w:sz w:val="22"/>
            <w:szCs w:val="22"/>
          </w:rPr>
          <w:delText xml:space="preserve">, </w:delText>
        </w:r>
        <w:commentRangeEnd w:id="83"/>
        <w:r w:rsidR="008504CA" w:rsidDel="00D24356">
          <w:rPr>
            <w:rStyle w:val="CommentReference"/>
            <w:rFonts w:asciiTheme="minorHAnsi" w:eastAsiaTheme="minorEastAsia" w:hAnsiTheme="minorHAnsi" w:cstheme="minorBidi"/>
            <w:lang w:eastAsia="ja-JP"/>
          </w:rPr>
          <w:commentReference w:id="83"/>
        </w:r>
      </w:del>
      <w:r w:rsidR="00713D01" w:rsidRPr="008C37FB">
        <w:rPr>
          <w:rFonts w:asciiTheme="minorHAnsi" w:hAnsiTheme="minorHAnsi" w:cstheme="minorHAnsi"/>
          <w:sz w:val="22"/>
          <w:szCs w:val="22"/>
        </w:rPr>
        <w:t>age at breast development</w:t>
      </w:r>
      <w:r w:rsidR="00E12089">
        <w:rPr>
          <w:rFonts w:asciiTheme="minorHAnsi" w:hAnsiTheme="minorHAnsi" w:cstheme="minorHAnsi"/>
          <w:sz w:val="22"/>
          <w:szCs w:val="22"/>
        </w:rPr>
        <w:t xml:space="preserve"> (continuous</w:t>
      </w:r>
      <w:r w:rsidR="00A961B3">
        <w:rPr>
          <w:rFonts w:asciiTheme="minorHAnsi" w:hAnsiTheme="minorHAnsi" w:cstheme="minorHAnsi"/>
          <w:sz w:val="22"/>
          <w:szCs w:val="22"/>
        </w:rPr>
        <w:t xml:space="preserve">, </w:t>
      </w:r>
      <w:r w:rsidR="002711A7">
        <w:rPr>
          <w:rFonts w:asciiTheme="minorHAnsi" w:hAnsiTheme="minorHAnsi" w:cstheme="minorHAnsi"/>
          <w:sz w:val="22"/>
          <w:szCs w:val="22"/>
        </w:rPr>
        <w:t xml:space="preserve">categorized as </w:t>
      </w:r>
      <w:del w:id="85" w:author="Kitahara, Cari Meinhold(NIH/NCI) [E]" w:date="2024-09-16T12:14:00Z" w16du:dateUtc="2024-09-16T16:14:00Z">
        <w:r w:rsidR="00A961B3" w:rsidDel="008A48AE">
          <w:rPr>
            <w:rFonts w:asciiTheme="minorHAnsi" w:hAnsiTheme="minorHAnsi" w:cstheme="minorHAnsi"/>
            <w:sz w:val="22"/>
            <w:szCs w:val="22"/>
          </w:rPr>
          <w:delText>l</w:delText>
        </w:r>
        <w:r w:rsidR="00A961B3" w:rsidRPr="00A961B3" w:rsidDel="008A48AE">
          <w:rPr>
            <w:rFonts w:asciiTheme="minorHAnsi" w:hAnsiTheme="minorHAnsi" w:cstheme="minorHAnsi"/>
            <w:sz w:val="22"/>
            <w:szCs w:val="22"/>
          </w:rPr>
          <w:delText>ess than</w:delText>
        </w:r>
      </w:del>
      <w:ins w:id="86" w:author="Kitahara, Cari Meinhold(NIH/NCI) [E]" w:date="2024-09-16T12:14:00Z" w16du:dateUtc="2024-09-16T16:14:00Z">
        <w:r w:rsidR="008A48AE">
          <w:rPr>
            <w:rFonts w:asciiTheme="minorHAnsi" w:hAnsiTheme="minorHAnsi" w:cstheme="minorHAnsi"/>
            <w:sz w:val="22"/>
            <w:szCs w:val="22"/>
          </w:rPr>
          <w:t>&lt;</w:t>
        </w:r>
      </w:ins>
      <w:del w:id="87" w:author="Kitahara, Cari Meinhold(NIH/NCI) [E]" w:date="2024-09-16T12:14:00Z" w16du:dateUtc="2024-09-16T16:14:00Z">
        <w:r w:rsidR="00A961B3" w:rsidRPr="00A961B3" w:rsidDel="008A48AE">
          <w:rPr>
            <w:rFonts w:asciiTheme="minorHAnsi" w:hAnsiTheme="minorHAnsi" w:cstheme="minorHAnsi"/>
            <w:sz w:val="22"/>
            <w:szCs w:val="22"/>
          </w:rPr>
          <w:delText xml:space="preserve"> </w:delText>
        </w:r>
      </w:del>
      <w:r w:rsidR="00A961B3" w:rsidRPr="00A961B3">
        <w:rPr>
          <w:rFonts w:asciiTheme="minorHAnsi" w:hAnsiTheme="minorHAnsi" w:cstheme="minorHAnsi"/>
          <w:sz w:val="22"/>
          <w:szCs w:val="22"/>
        </w:rPr>
        <w:t>11</w:t>
      </w:r>
      <w:del w:id="88" w:author="Kitahara, Cari Meinhold(NIH/NCI) [E]" w:date="2024-09-16T12:14:00Z" w16du:dateUtc="2024-09-16T16:14:00Z">
        <w:r w:rsidR="00A961B3" w:rsidRPr="00A961B3" w:rsidDel="008A48AE">
          <w:rPr>
            <w:rFonts w:asciiTheme="minorHAnsi" w:hAnsiTheme="minorHAnsi" w:cstheme="minorHAnsi"/>
            <w:sz w:val="22"/>
            <w:szCs w:val="22"/>
          </w:rPr>
          <w:delText xml:space="preserve"> years of age</w:delText>
        </w:r>
      </w:del>
      <w:r w:rsidR="00273C91">
        <w:rPr>
          <w:rFonts w:asciiTheme="minorHAnsi" w:hAnsiTheme="minorHAnsi" w:cstheme="minorHAnsi"/>
          <w:sz w:val="22"/>
          <w:szCs w:val="22"/>
        </w:rPr>
        <w:t>/</w:t>
      </w:r>
      <w:r w:rsidR="00A961B3" w:rsidRPr="00A961B3">
        <w:rPr>
          <w:rFonts w:asciiTheme="minorHAnsi" w:hAnsiTheme="minorHAnsi" w:cstheme="minorHAnsi"/>
          <w:sz w:val="22"/>
          <w:szCs w:val="22"/>
        </w:rPr>
        <w:t>11-13</w:t>
      </w:r>
      <w:del w:id="89" w:author="Kitahara, Cari Meinhold(NIH/NCI) [E]" w:date="2024-09-16T12:14:00Z" w16du:dateUtc="2024-09-16T16:14:00Z">
        <w:r w:rsidR="00A961B3" w:rsidRPr="00A961B3" w:rsidDel="008A48AE">
          <w:rPr>
            <w:rFonts w:asciiTheme="minorHAnsi" w:hAnsiTheme="minorHAnsi" w:cstheme="minorHAnsi"/>
            <w:sz w:val="22"/>
            <w:szCs w:val="22"/>
          </w:rPr>
          <w:delText xml:space="preserve"> years of age</w:delText>
        </w:r>
      </w:del>
      <w:r w:rsidR="00273C91">
        <w:rPr>
          <w:rFonts w:asciiTheme="minorHAnsi" w:hAnsiTheme="minorHAnsi" w:cstheme="minorHAnsi"/>
          <w:sz w:val="22"/>
          <w:szCs w:val="22"/>
        </w:rPr>
        <w:t>/</w:t>
      </w:r>
      <w:ins w:id="90" w:author="Kitahara, Cari Meinhold(NIH/NCI) [E]" w:date="2024-09-16T12:14:00Z" w16du:dateUtc="2024-09-16T16:14:00Z">
        <w:r w:rsidR="008A48AE">
          <w:rPr>
            <w:rFonts w:asciiTheme="minorHAnsi" w:hAnsiTheme="minorHAnsi" w:cstheme="minorHAnsi"/>
            <w:sz w:val="22"/>
            <w:szCs w:val="22"/>
          </w:rPr>
          <w:t>≥</w:t>
        </w:r>
      </w:ins>
      <w:r w:rsidR="00A961B3" w:rsidRPr="00A961B3">
        <w:rPr>
          <w:rFonts w:asciiTheme="minorHAnsi" w:hAnsiTheme="minorHAnsi" w:cstheme="minorHAnsi"/>
          <w:sz w:val="22"/>
          <w:szCs w:val="22"/>
        </w:rPr>
        <w:t>14 years</w:t>
      </w:r>
      <w:del w:id="91" w:author="Kitahara, Cari Meinhold(NIH/NCI) [E]" w:date="2024-09-16T12:14:00Z" w16du:dateUtc="2024-09-16T16:14:00Z">
        <w:r w:rsidR="00A961B3" w:rsidRPr="00A961B3" w:rsidDel="008A48AE">
          <w:rPr>
            <w:rFonts w:asciiTheme="minorHAnsi" w:hAnsiTheme="minorHAnsi" w:cstheme="minorHAnsi"/>
            <w:sz w:val="22"/>
            <w:szCs w:val="22"/>
          </w:rPr>
          <w:delText xml:space="preserve"> of age or more</w:delText>
        </w:r>
      </w:del>
      <w:r w:rsidR="00273C91">
        <w:rPr>
          <w:rFonts w:asciiTheme="minorHAnsi" w:hAnsiTheme="minorHAnsi" w:cstheme="minorHAnsi"/>
          <w:sz w:val="22"/>
          <w:szCs w:val="22"/>
        </w:rPr>
        <w:t>/</w:t>
      </w:r>
      <w:r w:rsidR="002711A7">
        <w:rPr>
          <w:rFonts w:asciiTheme="minorHAnsi" w:hAnsiTheme="minorHAnsi" w:cstheme="minorHAnsi"/>
          <w:sz w:val="22"/>
          <w:szCs w:val="22"/>
        </w:rPr>
        <w:t>u</w:t>
      </w:r>
      <w:r w:rsidR="00A961B3" w:rsidRPr="00A961B3">
        <w:rPr>
          <w:rFonts w:asciiTheme="minorHAnsi" w:hAnsiTheme="minorHAnsi" w:cstheme="minorHAnsi"/>
          <w:sz w:val="22"/>
          <w:szCs w:val="22"/>
        </w:rPr>
        <w:t>nknown</w:t>
      </w:r>
      <w:r w:rsidR="00E12089">
        <w:rPr>
          <w:rFonts w:asciiTheme="minorHAnsi" w:hAnsiTheme="minorHAnsi" w:cstheme="minorHAnsi"/>
          <w:sz w:val="22"/>
          <w:szCs w:val="22"/>
        </w:rPr>
        <w:t>)</w:t>
      </w:r>
      <w:r w:rsidR="00713D01" w:rsidRPr="008C37FB">
        <w:rPr>
          <w:rFonts w:asciiTheme="minorHAnsi" w:hAnsiTheme="minorHAnsi" w:cstheme="minorHAnsi"/>
          <w:sz w:val="22"/>
          <w:szCs w:val="22"/>
        </w:rPr>
        <w:t>, age at menarche</w:t>
      </w:r>
      <w:r w:rsidR="00A961B3">
        <w:rPr>
          <w:rFonts w:asciiTheme="minorHAnsi" w:hAnsiTheme="minorHAnsi" w:cstheme="minorHAnsi"/>
          <w:sz w:val="22"/>
          <w:szCs w:val="22"/>
        </w:rPr>
        <w:t xml:space="preserve"> (continuous,</w:t>
      </w:r>
      <w:r w:rsidR="002711A7">
        <w:rPr>
          <w:rFonts w:asciiTheme="minorHAnsi" w:hAnsiTheme="minorHAnsi" w:cstheme="minorHAnsi"/>
          <w:sz w:val="22"/>
          <w:szCs w:val="22"/>
        </w:rPr>
        <w:t xml:space="preserve"> categorized as</w:t>
      </w:r>
      <w:r w:rsidR="00A961B3">
        <w:rPr>
          <w:rFonts w:asciiTheme="minorHAnsi" w:hAnsiTheme="minorHAnsi" w:cstheme="minorHAnsi"/>
          <w:sz w:val="22"/>
          <w:szCs w:val="22"/>
        </w:rPr>
        <w:t xml:space="preserve"> </w:t>
      </w:r>
      <w:ins w:id="92" w:author="Kitahara, Cari Meinhold(NIH/NCI) [E]" w:date="2024-09-16T12:14:00Z" w16du:dateUtc="2024-09-16T16:14:00Z">
        <w:r w:rsidR="008A48AE">
          <w:rPr>
            <w:rFonts w:asciiTheme="minorHAnsi" w:hAnsiTheme="minorHAnsi" w:cstheme="minorHAnsi"/>
            <w:sz w:val="22"/>
            <w:szCs w:val="22"/>
          </w:rPr>
          <w:t>&lt;</w:t>
        </w:r>
      </w:ins>
      <w:del w:id="93" w:author="Kitahara, Cari Meinhold(NIH/NCI) [E]" w:date="2024-09-16T12:14:00Z" w16du:dateUtc="2024-09-16T16:14:00Z">
        <w:r w:rsidR="008E38C6" w:rsidDel="008A48AE">
          <w:rPr>
            <w:rFonts w:asciiTheme="minorHAnsi" w:hAnsiTheme="minorHAnsi" w:cstheme="minorHAnsi"/>
            <w:sz w:val="22"/>
            <w:szCs w:val="22"/>
          </w:rPr>
          <w:delText>l</w:delText>
        </w:r>
        <w:r w:rsidR="008E38C6" w:rsidRPr="008E38C6" w:rsidDel="008A48AE">
          <w:rPr>
            <w:rFonts w:asciiTheme="minorHAnsi" w:hAnsiTheme="minorHAnsi" w:cstheme="minorHAnsi"/>
            <w:sz w:val="22"/>
            <w:szCs w:val="22"/>
          </w:rPr>
          <w:delText xml:space="preserve">ess than </w:delText>
        </w:r>
      </w:del>
      <w:r w:rsidR="008E38C6" w:rsidRPr="008E38C6">
        <w:rPr>
          <w:rFonts w:asciiTheme="minorHAnsi" w:hAnsiTheme="minorHAnsi" w:cstheme="minorHAnsi"/>
          <w:sz w:val="22"/>
          <w:szCs w:val="22"/>
        </w:rPr>
        <w:t>12</w:t>
      </w:r>
      <w:del w:id="94" w:author="Kitahara, Cari Meinhold(NIH/NCI) [E]" w:date="2024-09-16T12:07:00Z" w16du:dateUtc="2024-09-16T16:07:00Z">
        <w:r w:rsidR="008E38C6" w:rsidRPr="008E38C6" w:rsidDel="00AB6D8D">
          <w:rPr>
            <w:rFonts w:asciiTheme="minorHAnsi" w:hAnsiTheme="minorHAnsi" w:cstheme="minorHAnsi"/>
            <w:sz w:val="22"/>
            <w:szCs w:val="22"/>
          </w:rPr>
          <w:delText xml:space="preserve"> years of age</w:delText>
        </w:r>
      </w:del>
      <w:r w:rsidR="007548F4">
        <w:rPr>
          <w:rFonts w:asciiTheme="minorHAnsi" w:hAnsiTheme="minorHAnsi" w:cstheme="minorHAnsi"/>
          <w:sz w:val="22"/>
          <w:szCs w:val="22"/>
        </w:rPr>
        <w:t>/</w:t>
      </w:r>
      <w:r w:rsidR="008E38C6" w:rsidRPr="008E38C6">
        <w:rPr>
          <w:rFonts w:asciiTheme="minorHAnsi" w:hAnsiTheme="minorHAnsi" w:cstheme="minorHAnsi"/>
          <w:sz w:val="22"/>
          <w:szCs w:val="22"/>
        </w:rPr>
        <w:t>12-1</w:t>
      </w:r>
      <w:r w:rsidR="0052485B">
        <w:rPr>
          <w:rFonts w:asciiTheme="minorHAnsi" w:hAnsiTheme="minorHAnsi" w:cstheme="minorHAnsi"/>
          <w:sz w:val="22"/>
          <w:szCs w:val="22"/>
        </w:rPr>
        <w:t>3</w:t>
      </w:r>
      <w:del w:id="95" w:author="Kitahara, Cari Meinhold(NIH/NCI) [E]" w:date="2024-09-16T12:07:00Z" w16du:dateUtc="2024-09-16T16:07:00Z">
        <w:r w:rsidR="008E38C6" w:rsidRPr="008E38C6" w:rsidDel="00AB6D8D">
          <w:rPr>
            <w:rFonts w:asciiTheme="minorHAnsi" w:hAnsiTheme="minorHAnsi" w:cstheme="minorHAnsi"/>
            <w:sz w:val="22"/>
            <w:szCs w:val="22"/>
          </w:rPr>
          <w:delText xml:space="preserve"> years of age</w:delText>
        </w:r>
      </w:del>
      <w:r w:rsidR="007548F4">
        <w:rPr>
          <w:rFonts w:asciiTheme="minorHAnsi" w:hAnsiTheme="minorHAnsi" w:cstheme="minorHAnsi"/>
          <w:sz w:val="22"/>
          <w:szCs w:val="22"/>
        </w:rPr>
        <w:t>/</w:t>
      </w:r>
      <w:ins w:id="96" w:author="Kitahara, Cari Meinhold(NIH/NCI) [E]" w:date="2024-09-16T12:15:00Z" w16du:dateUtc="2024-09-16T16:15:00Z">
        <w:r w:rsidR="008A48AE">
          <w:rPr>
            <w:rFonts w:asciiTheme="minorHAnsi" w:hAnsiTheme="minorHAnsi" w:cstheme="minorHAnsi"/>
            <w:sz w:val="22"/>
            <w:szCs w:val="22"/>
          </w:rPr>
          <w:t>≥</w:t>
        </w:r>
      </w:ins>
      <w:r w:rsidR="008E38C6" w:rsidRPr="008E38C6">
        <w:rPr>
          <w:rFonts w:asciiTheme="minorHAnsi" w:hAnsiTheme="minorHAnsi" w:cstheme="minorHAnsi"/>
          <w:sz w:val="22"/>
          <w:szCs w:val="22"/>
        </w:rPr>
        <w:t>14 years</w:t>
      </w:r>
      <w:del w:id="97" w:author="Kitahara, Cari Meinhold(NIH/NCI) [E]" w:date="2024-09-16T12:15:00Z" w16du:dateUtc="2024-09-16T16:15:00Z">
        <w:r w:rsidR="008E38C6" w:rsidRPr="008E38C6" w:rsidDel="008A48AE">
          <w:rPr>
            <w:rFonts w:asciiTheme="minorHAnsi" w:hAnsiTheme="minorHAnsi" w:cstheme="minorHAnsi"/>
            <w:sz w:val="22"/>
            <w:szCs w:val="22"/>
          </w:rPr>
          <w:delText xml:space="preserve"> </w:delText>
        </w:r>
      </w:del>
      <w:del w:id="98" w:author="Kitahara, Cari Meinhold(NIH/NCI) [E]" w:date="2024-09-16T12:14:00Z" w16du:dateUtc="2024-09-16T16:14:00Z">
        <w:r w:rsidR="008E38C6" w:rsidRPr="008E38C6" w:rsidDel="008A48AE">
          <w:rPr>
            <w:rFonts w:asciiTheme="minorHAnsi" w:hAnsiTheme="minorHAnsi" w:cstheme="minorHAnsi"/>
            <w:sz w:val="22"/>
            <w:szCs w:val="22"/>
          </w:rPr>
          <w:delText xml:space="preserve">of age or </w:delText>
        </w:r>
      </w:del>
      <w:del w:id="99" w:author="Kitahara, Cari Meinhold(NIH/NCI) [E]" w:date="2024-09-16T12:15:00Z" w16du:dateUtc="2024-09-16T16:15:00Z">
        <w:r w:rsidR="008E38C6" w:rsidRPr="008E38C6" w:rsidDel="008A48AE">
          <w:rPr>
            <w:rFonts w:asciiTheme="minorHAnsi" w:hAnsiTheme="minorHAnsi" w:cstheme="minorHAnsi"/>
            <w:sz w:val="22"/>
            <w:szCs w:val="22"/>
          </w:rPr>
          <w:delText>more</w:delText>
        </w:r>
      </w:del>
      <w:r w:rsidR="007548F4">
        <w:rPr>
          <w:rFonts w:asciiTheme="minorHAnsi" w:hAnsiTheme="minorHAnsi" w:cstheme="minorHAnsi"/>
          <w:sz w:val="22"/>
          <w:szCs w:val="22"/>
        </w:rPr>
        <w:t>/u</w:t>
      </w:r>
      <w:r w:rsidR="008E38C6" w:rsidRPr="008E38C6">
        <w:rPr>
          <w:rFonts w:asciiTheme="minorHAnsi" w:hAnsiTheme="minorHAnsi" w:cstheme="minorHAnsi"/>
          <w:sz w:val="22"/>
          <w:szCs w:val="22"/>
        </w:rPr>
        <w:t>nknown</w:t>
      </w:r>
      <w:r w:rsidR="007548F4">
        <w:rPr>
          <w:rFonts w:asciiTheme="minorHAnsi" w:hAnsiTheme="minorHAnsi" w:cstheme="minorHAnsi"/>
          <w:sz w:val="22"/>
          <w:szCs w:val="22"/>
        </w:rPr>
        <w:t>)</w:t>
      </w:r>
      <w:r w:rsidR="00713D01" w:rsidRPr="008C37FB">
        <w:rPr>
          <w:rFonts w:asciiTheme="minorHAnsi" w:hAnsiTheme="minorHAnsi" w:cstheme="minorHAnsi"/>
          <w:sz w:val="22"/>
          <w:szCs w:val="22"/>
        </w:rPr>
        <w:t xml:space="preserve">, </w:t>
      </w:r>
      <w:r w:rsidR="00A1092B">
        <w:rPr>
          <w:rFonts w:asciiTheme="minorHAnsi" w:hAnsiTheme="minorHAnsi" w:cstheme="minorHAnsi"/>
          <w:sz w:val="22"/>
          <w:szCs w:val="22"/>
        </w:rPr>
        <w:t>age</w:t>
      </w:r>
      <w:r w:rsidR="00C70321">
        <w:rPr>
          <w:rFonts w:asciiTheme="minorHAnsi" w:hAnsiTheme="minorHAnsi" w:cstheme="minorHAnsi"/>
          <w:sz w:val="22"/>
          <w:szCs w:val="22"/>
        </w:rPr>
        <w:t xml:space="preserve"> started</w:t>
      </w:r>
      <w:r w:rsidR="00713D01" w:rsidRPr="008C37FB">
        <w:rPr>
          <w:rFonts w:asciiTheme="minorHAnsi" w:hAnsiTheme="minorHAnsi" w:cstheme="minorHAnsi"/>
          <w:sz w:val="22"/>
          <w:szCs w:val="22"/>
        </w:rPr>
        <w:t xml:space="preserve"> </w:t>
      </w:r>
      <w:r w:rsidR="00C70321">
        <w:rPr>
          <w:rFonts w:asciiTheme="minorHAnsi" w:hAnsiTheme="minorHAnsi" w:cstheme="minorHAnsi"/>
          <w:sz w:val="22"/>
          <w:szCs w:val="22"/>
        </w:rPr>
        <w:t>using</w:t>
      </w:r>
      <w:r w:rsidR="00C70321" w:rsidRPr="008C37FB">
        <w:rPr>
          <w:rFonts w:asciiTheme="minorHAnsi" w:hAnsiTheme="minorHAnsi" w:cstheme="minorHAnsi"/>
          <w:sz w:val="22"/>
          <w:szCs w:val="22"/>
        </w:rPr>
        <w:t xml:space="preserve"> </w:t>
      </w:r>
      <w:r w:rsidR="00713D01" w:rsidRPr="008C37FB">
        <w:rPr>
          <w:rFonts w:asciiTheme="minorHAnsi" w:hAnsiTheme="minorHAnsi" w:cstheme="minorHAnsi"/>
          <w:sz w:val="22"/>
          <w:szCs w:val="22"/>
        </w:rPr>
        <w:t>hormonal birth control</w:t>
      </w:r>
      <w:r w:rsidR="003B464E">
        <w:rPr>
          <w:rFonts w:asciiTheme="minorHAnsi" w:hAnsiTheme="minorHAnsi" w:cstheme="minorHAnsi"/>
          <w:sz w:val="22"/>
          <w:szCs w:val="22"/>
        </w:rPr>
        <w:t xml:space="preserve"> (</w:t>
      </w:r>
      <w:r w:rsidR="00143EB3">
        <w:rPr>
          <w:rFonts w:asciiTheme="minorHAnsi" w:hAnsiTheme="minorHAnsi" w:cstheme="minorHAnsi"/>
          <w:sz w:val="22"/>
          <w:szCs w:val="22"/>
        </w:rPr>
        <w:t xml:space="preserve">categorized as </w:t>
      </w:r>
      <w:del w:id="100" w:author="Kitahara, Cari Meinhold(NIH/NCI) [E]" w:date="2024-09-16T12:05:00Z" w16du:dateUtc="2024-09-16T16:05:00Z">
        <w:r w:rsidR="003B464E" w:rsidDel="00AB6D8D">
          <w:rPr>
            <w:rFonts w:asciiTheme="minorHAnsi" w:hAnsiTheme="minorHAnsi" w:cstheme="minorHAnsi"/>
            <w:sz w:val="22"/>
            <w:szCs w:val="22"/>
          </w:rPr>
          <w:delText>n</w:delText>
        </w:r>
        <w:r w:rsidR="003B464E" w:rsidRPr="003B464E" w:rsidDel="00AB6D8D">
          <w:rPr>
            <w:rFonts w:asciiTheme="minorHAnsi" w:hAnsiTheme="minorHAnsi" w:cstheme="minorHAnsi"/>
            <w:sz w:val="22"/>
            <w:szCs w:val="22"/>
          </w:rPr>
          <w:delText xml:space="preserve">ever </w:delText>
        </w:r>
      </w:del>
      <w:ins w:id="101" w:author="Kitahara, Cari Meinhold(NIH/NCI) [E]" w:date="2024-09-16T12:05:00Z" w16du:dateUtc="2024-09-16T16:05:00Z">
        <w:del w:id="102" w:author="Tran, Thi-Van-Trinh (NIH/NCI) [F]" w:date="2024-09-17T16:28:00Z" w16du:dateUtc="2024-09-17T20:28:00Z">
          <w:r w:rsidR="00AB6D8D" w:rsidDel="00694EBB">
            <w:rPr>
              <w:rFonts w:asciiTheme="minorHAnsi" w:hAnsiTheme="minorHAnsi" w:cstheme="minorHAnsi"/>
              <w:sz w:val="22"/>
              <w:szCs w:val="22"/>
            </w:rPr>
            <w:delText>did not</w:delText>
          </w:r>
        </w:del>
      </w:ins>
      <w:ins w:id="103" w:author="Kitahara, Cari Meinhold(NIH/NCI) [E]" w:date="2024-09-16T12:06:00Z" w16du:dateUtc="2024-09-16T16:06:00Z">
        <w:del w:id="104" w:author="Tran, Thi-Van-Trinh (NIH/NCI) [F]" w:date="2024-09-17T16:28:00Z" w16du:dateUtc="2024-09-17T20:28:00Z">
          <w:r w:rsidR="00AB6D8D" w:rsidDel="00694EBB">
            <w:rPr>
              <w:rFonts w:asciiTheme="minorHAnsi" w:hAnsiTheme="minorHAnsi" w:cstheme="minorHAnsi"/>
              <w:sz w:val="22"/>
              <w:szCs w:val="22"/>
            </w:rPr>
            <w:delText xml:space="preserve"> </w:delText>
          </w:r>
        </w:del>
      </w:ins>
      <w:del w:id="105" w:author="Tran, Thi-Van-Trinh (NIH/NCI) [F]" w:date="2024-09-17T16:28:00Z" w16du:dateUtc="2024-09-17T20:28:00Z">
        <w:r w:rsidR="003B464E" w:rsidRPr="003B464E" w:rsidDel="00694EBB">
          <w:rPr>
            <w:rFonts w:asciiTheme="minorHAnsi" w:hAnsiTheme="minorHAnsi" w:cstheme="minorHAnsi"/>
            <w:sz w:val="22"/>
            <w:szCs w:val="22"/>
          </w:rPr>
          <w:delText>used</w:delText>
        </w:r>
      </w:del>
      <w:ins w:id="106" w:author="Kitahara, Cari Meinhold(NIH/NCI) [E]" w:date="2024-09-16T12:05:00Z" w16du:dateUtc="2024-09-16T16:05:00Z">
        <w:del w:id="107" w:author="Tran, Thi-Van-Trinh (NIH/NCI) [F]" w:date="2024-09-17T16:28:00Z" w16du:dateUtc="2024-09-17T20:28:00Z">
          <w:r w:rsidR="00AB6D8D" w:rsidDel="00694EBB">
            <w:rPr>
              <w:rFonts w:asciiTheme="minorHAnsi" w:hAnsiTheme="minorHAnsi" w:cstheme="minorHAnsi"/>
              <w:sz w:val="22"/>
              <w:szCs w:val="22"/>
            </w:rPr>
            <w:delText>use</w:delText>
          </w:r>
        </w:del>
      </w:ins>
      <w:ins w:id="108" w:author="Tran, Thi-Van-Trinh (NIH/NCI) [F]" w:date="2024-09-17T16:28:00Z" w16du:dateUtc="2024-09-17T20:28:00Z">
        <w:r w:rsidR="00694EBB">
          <w:rPr>
            <w:rFonts w:asciiTheme="minorHAnsi" w:hAnsiTheme="minorHAnsi" w:cstheme="minorHAnsi"/>
            <w:sz w:val="22"/>
            <w:szCs w:val="22"/>
          </w:rPr>
          <w:t>never</w:t>
        </w:r>
      </w:ins>
      <w:del w:id="109" w:author="Kitahara, Cari Meinhold(NIH/NCI) [E]" w:date="2024-09-16T12:06:00Z" w16du:dateUtc="2024-09-16T16:06:00Z">
        <w:r w:rsidR="003B464E" w:rsidRPr="003B464E" w:rsidDel="00AB6D8D">
          <w:rPr>
            <w:rFonts w:asciiTheme="minorHAnsi" w:hAnsiTheme="minorHAnsi" w:cstheme="minorHAnsi"/>
            <w:sz w:val="22"/>
            <w:szCs w:val="22"/>
          </w:rPr>
          <w:delText xml:space="preserve"> </w:delText>
        </w:r>
      </w:del>
      <w:del w:id="110" w:author="Kitahara, Cari Meinhold(NIH/NCI) [E]" w:date="2024-09-16T12:05:00Z" w16du:dateUtc="2024-09-16T16:05:00Z">
        <w:r w:rsidR="003B464E" w:rsidRPr="003B464E" w:rsidDel="00AB6D8D">
          <w:rPr>
            <w:rFonts w:asciiTheme="minorHAnsi" w:hAnsiTheme="minorHAnsi" w:cstheme="minorHAnsi"/>
            <w:sz w:val="22"/>
            <w:szCs w:val="22"/>
          </w:rPr>
          <w:delText>birth control</w:delText>
        </w:r>
      </w:del>
      <w:ins w:id="111" w:author="Tran, Thi-Van-Trinh (NIH/NCI) [F]" w:date="2024-09-02T15:13:00Z" w16du:dateUtc="2024-09-02T19:13:00Z">
        <w:del w:id="112" w:author="Kitahara, Cari Meinhold(NIH/NCI) [E]" w:date="2024-09-16T12:05:00Z" w16du:dateUtc="2024-09-16T16:05:00Z">
          <w:r w:rsidR="00771982" w:rsidDel="00AB6D8D">
            <w:rPr>
              <w:rFonts w:asciiTheme="minorHAnsi" w:hAnsiTheme="minorHAnsi" w:cstheme="minorHAnsi"/>
              <w:sz w:val="22"/>
              <w:szCs w:val="22"/>
            </w:rPr>
            <w:delText xml:space="preserve"> </w:delText>
          </w:r>
        </w:del>
        <w:del w:id="113" w:author="Kitahara, Cari Meinhold(NIH/NCI) [E]" w:date="2024-09-16T12:06:00Z" w16du:dateUtc="2024-09-16T16:06:00Z">
          <w:r w:rsidR="00771982" w:rsidDel="00AB6D8D">
            <w:rPr>
              <w:rFonts w:asciiTheme="minorHAnsi" w:hAnsiTheme="minorHAnsi" w:cstheme="minorHAnsi"/>
              <w:sz w:val="22"/>
              <w:szCs w:val="22"/>
            </w:rPr>
            <w:delText>before 20 years</w:delText>
          </w:r>
        </w:del>
      </w:ins>
      <w:ins w:id="114" w:author="Tran, Thi-Van-Trinh (NIH/NCI) [F]" w:date="2024-09-02T15:14:00Z" w16du:dateUtc="2024-09-02T19:14:00Z">
        <w:del w:id="115" w:author="Kitahara, Cari Meinhold(NIH/NCI) [E]" w:date="2024-09-16T12:06:00Z" w16du:dateUtc="2024-09-16T16:06:00Z">
          <w:r w:rsidR="00771982" w:rsidDel="00AB6D8D">
            <w:rPr>
              <w:rFonts w:asciiTheme="minorHAnsi" w:hAnsiTheme="minorHAnsi" w:cstheme="minorHAnsi"/>
              <w:sz w:val="22"/>
              <w:szCs w:val="22"/>
            </w:rPr>
            <w:delText xml:space="preserve"> of age</w:delText>
          </w:r>
        </w:del>
      </w:ins>
      <w:del w:id="116" w:author="Kitahara, Cari Meinhold(NIH/NCI) [E]" w:date="2024-09-16T12:06:00Z" w16du:dateUtc="2024-09-16T16:06:00Z">
        <w:r w:rsidR="003B464E" w:rsidDel="00AB6D8D">
          <w:rPr>
            <w:rFonts w:asciiTheme="minorHAnsi" w:hAnsiTheme="minorHAnsi" w:cstheme="minorHAnsi"/>
            <w:sz w:val="22"/>
            <w:szCs w:val="22"/>
          </w:rPr>
          <w:delText>/s</w:delText>
        </w:r>
        <w:r w:rsidR="003B464E" w:rsidRPr="003B464E" w:rsidDel="00AB6D8D">
          <w:rPr>
            <w:rFonts w:asciiTheme="minorHAnsi" w:hAnsiTheme="minorHAnsi" w:cstheme="minorHAnsi"/>
            <w:sz w:val="22"/>
            <w:szCs w:val="22"/>
          </w:rPr>
          <w:delText xml:space="preserve">tarted </w:delText>
        </w:r>
      </w:del>
      <w:ins w:id="117" w:author="Kitahara, Cari Meinhold(NIH/NCI) [E]" w:date="2024-09-16T12:06:00Z" w16du:dateUtc="2024-09-16T16:06:00Z">
        <w:r w:rsidR="00AB6D8D">
          <w:rPr>
            <w:rFonts w:asciiTheme="minorHAnsi" w:hAnsiTheme="minorHAnsi" w:cstheme="minorHAnsi"/>
            <w:sz w:val="22"/>
            <w:szCs w:val="22"/>
          </w:rPr>
          <w:t>/</w:t>
        </w:r>
        <w:del w:id="118" w:author="Tran, Thi-Van-Trinh (NIH/NCI) [F]" w:date="2024-09-17T16:28:00Z" w16du:dateUtc="2024-09-17T20:28:00Z">
          <w:r w:rsidR="00AB6D8D" w:rsidDel="00694EBB">
            <w:rPr>
              <w:rFonts w:asciiTheme="minorHAnsi" w:hAnsiTheme="minorHAnsi" w:cstheme="minorHAnsi"/>
              <w:sz w:val="22"/>
              <w:szCs w:val="22"/>
            </w:rPr>
            <w:delText>used</w:delText>
          </w:r>
        </w:del>
      </w:ins>
      <w:ins w:id="119" w:author="Tran, Thi-Van-Trinh (NIH/NCI) [F]" w:date="2024-09-17T16:28:00Z" w16du:dateUtc="2024-09-17T20:28:00Z">
        <w:r w:rsidR="00694EBB">
          <w:rPr>
            <w:rFonts w:asciiTheme="minorHAnsi" w:hAnsiTheme="minorHAnsi" w:cstheme="minorHAnsi"/>
            <w:sz w:val="22"/>
            <w:szCs w:val="22"/>
          </w:rPr>
          <w:t>ever</w:t>
        </w:r>
      </w:ins>
      <w:ins w:id="120" w:author="Kitahara, Cari Meinhold(NIH/NCI) [E]" w:date="2024-09-16T12:06:00Z" w16du:dateUtc="2024-09-16T16:06:00Z">
        <w:r w:rsidR="00AB6D8D">
          <w:rPr>
            <w:rFonts w:asciiTheme="minorHAnsi" w:hAnsiTheme="minorHAnsi" w:cstheme="minorHAnsi"/>
            <w:sz w:val="22"/>
            <w:szCs w:val="22"/>
          </w:rPr>
          <w:t xml:space="preserve"> </w:t>
        </w:r>
      </w:ins>
      <w:r w:rsidR="003B464E" w:rsidRPr="003B464E">
        <w:rPr>
          <w:rFonts w:asciiTheme="minorHAnsi" w:hAnsiTheme="minorHAnsi" w:cstheme="minorHAnsi"/>
          <w:sz w:val="22"/>
          <w:szCs w:val="22"/>
        </w:rPr>
        <w:t xml:space="preserve">before </w:t>
      </w:r>
      <w:ins w:id="121" w:author="Kitahara, Cari Meinhold(NIH/NCI) [E]" w:date="2024-09-16T12:14:00Z" w16du:dateUtc="2024-09-16T16:14:00Z">
        <w:r w:rsidR="008A48AE">
          <w:rPr>
            <w:rFonts w:asciiTheme="minorHAnsi" w:hAnsiTheme="minorHAnsi" w:cstheme="minorHAnsi"/>
            <w:sz w:val="22"/>
            <w:szCs w:val="22"/>
          </w:rPr>
          <w:t xml:space="preserve">age </w:t>
        </w:r>
      </w:ins>
      <w:r w:rsidR="003B464E" w:rsidRPr="003B464E">
        <w:rPr>
          <w:rFonts w:asciiTheme="minorHAnsi" w:hAnsiTheme="minorHAnsi" w:cstheme="minorHAnsi"/>
          <w:sz w:val="22"/>
          <w:szCs w:val="22"/>
        </w:rPr>
        <w:t>20</w:t>
      </w:r>
      <w:del w:id="122" w:author="Kitahara, Cari Meinhold(NIH/NCI) [E]" w:date="2024-09-16T12:14:00Z" w16du:dateUtc="2024-09-16T16:14:00Z">
        <w:r w:rsidR="003B464E" w:rsidRPr="003B464E" w:rsidDel="008A48AE">
          <w:rPr>
            <w:rFonts w:asciiTheme="minorHAnsi" w:hAnsiTheme="minorHAnsi" w:cstheme="minorHAnsi"/>
            <w:sz w:val="22"/>
            <w:szCs w:val="22"/>
          </w:rPr>
          <w:delText xml:space="preserve"> years of age</w:delText>
        </w:r>
      </w:del>
      <w:ins w:id="123" w:author="Tran, Thi-Van-Trinh (NIH/NCI) [F]" w:date="2024-09-02T15:14:00Z" w16du:dateUtc="2024-09-02T19:14:00Z">
        <w:del w:id="124" w:author="Kitahara, Cari Meinhold(NIH/NCI) [E]" w:date="2024-09-16T12:07:00Z" w16du:dateUtc="2024-09-16T16:07:00Z">
          <w:r w:rsidR="00771982" w:rsidDel="00AB6D8D">
            <w:rPr>
              <w:rFonts w:asciiTheme="minorHAnsi" w:hAnsiTheme="minorHAnsi" w:cstheme="minorHAnsi"/>
              <w:sz w:val="22"/>
              <w:szCs w:val="22"/>
            </w:rPr>
            <w:delText xml:space="preserve"> </w:delText>
          </w:r>
        </w:del>
      </w:ins>
      <w:del w:id="125" w:author="Tran, Thi-Van-Trinh (NIH/NCI) [F]" w:date="2024-09-02T15:14:00Z" w16du:dateUtc="2024-09-02T19:14:00Z">
        <w:r w:rsidR="003B464E" w:rsidDel="00771982">
          <w:rPr>
            <w:rFonts w:asciiTheme="minorHAnsi" w:hAnsiTheme="minorHAnsi" w:cstheme="minorHAnsi"/>
            <w:sz w:val="22"/>
            <w:szCs w:val="22"/>
          </w:rPr>
          <w:delText>/s</w:delText>
        </w:r>
        <w:r w:rsidR="003B464E" w:rsidRPr="003B464E" w:rsidDel="00771982">
          <w:rPr>
            <w:rFonts w:asciiTheme="minorHAnsi" w:hAnsiTheme="minorHAnsi" w:cstheme="minorHAnsi"/>
            <w:sz w:val="22"/>
            <w:szCs w:val="22"/>
          </w:rPr>
          <w:delText>tarted at 20 years of age or older</w:delText>
        </w:r>
      </w:del>
      <w:r w:rsidR="003B464E">
        <w:rPr>
          <w:rFonts w:asciiTheme="minorHAnsi" w:hAnsiTheme="minorHAnsi" w:cstheme="minorHAnsi"/>
          <w:sz w:val="22"/>
          <w:szCs w:val="22"/>
        </w:rPr>
        <w:t>/u</w:t>
      </w:r>
      <w:r w:rsidR="003B464E" w:rsidRPr="003B464E">
        <w:rPr>
          <w:rFonts w:asciiTheme="minorHAnsi" w:hAnsiTheme="minorHAnsi" w:cstheme="minorHAnsi"/>
          <w:sz w:val="22"/>
          <w:szCs w:val="22"/>
        </w:rPr>
        <w:t>nknown</w:t>
      </w:r>
      <w:del w:id="126" w:author="Kitahara, Cari Meinhold(NIH/NCI) [E]" w:date="2024-09-16T12:05:00Z" w16du:dateUtc="2024-09-16T16:05:00Z">
        <w:r w:rsidR="003B464E" w:rsidRPr="003B464E" w:rsidDel="00AB6D8D">
          <w:rPr>
            <w:rFonts w:asciiTheme="minorHAnsi" w:hAnsiTheme="minorHAnsi" w:cstheme="minorHAnsi"/>
            <w:sz w:val="22"/>
            <w:szCs w:val="22"/>
          </w:rPr>
          <w:delText xml:space="preserve"> birth control status</w:delText>
        </w:r>
      </w:del>
      <w:r w:rsidR="003B464E">
        <w:rPr>
          <w:rFonts w:asciiTheme="minorHAnsi" w:hAnsiTheme="minorHAnsi" w:cstheme="minorHAnsi"/>
          <w:sz w:val="22"/>
          <w:szCs w:val="22"/>
        </w:rPr>
        <w:t>)</w:t>
      </w:r>
      <w:r w:rsidR="00713D01" w:rsidRPr="008C37FB">
        <w:rPr>
          <w:rFonts w:asciiTheme="minorHAnsi" w:hAnsiTheme="minorHAnsi" w:cstheme="minorHAnsi"/>
          <w:sz w:val="22"/>
          <w:szCs w:val="22"/>
        </w:rPr>
        <w:t>.</w:t>
      </w:r>
      <w:r w:rsidR="00993764">
        <w:rPr>
          <w:rFonts w:asciiTheme="minorHAnsi" w:hAnsiTheme="minorHAnsi" w:cstheme="minorHAnsi"/>
          <w:sz w:val="22"/>
          <w:szCs w:val="22"/>
        </w:rPr>
        <w:t xml:space="preserve"> </w:t>
      </w:r>
      <w:del w:id="127" w:author="Troisi, Rebecca (NIH/NCI) [E]" w:date="2024-08-22T11:00:00Z" w16du:dateUtc="2024-08-22T15:00:00Z">
        <w:r w:rsidR="00993764" w:rsidDel="00690ECD">
          <w:rPr>
            <w:rFonts w:asciiTheme="minorHAnsi" w:hAnsiTheme="minorHAnsi" w:cstheme="minorHAnsi"/>
            <w:sz w:val="22"/>
            <w:szCs w:val="22"/>
          </w:rPr>
          <w:delText xml:space="preserve">For </w:delText>
        </w:r>
      </w:del>
      <w:ins w:id="128" w:author="Troisi, Rebecca (NIH/NCI) [E]" w:date="2024-08-22T11:00:00Z" w16du:dateUtc="2024-08-22T15:00:00Z">
        <w:r w:rsidR="00690ECD">
          <w:rPr>
            <w:rFonts w:asciiTheme="minorHAnsi" w:hAnsiTheme="minorHAnsi" w:cstheme="minorHAnsi"/>
            <w:sz w:val="22"/>
            <w:szCs w:val="22"/>
          </w:rPr>
          <w:t>Respon</w:t>
        </w:r>
      </w:ins>
      <w:ins w:id="129" w:author="Troisi, Rebecca (NIH/NCI) [E]" w:date="2024-08-22T11:01:00Z" w16du:dateUtc="2024-08-22T15:01:00Z">
        <w:r w:rsidR="00690ECD">
          <w:rPr>
            <w:rFonts w:asciiTheme="minorHAnsi" w:hAnsiTheme="minorHAnsi" w:cstheme="minorHAnsi"/>
            <w:sz w:val="22"/>
            <w:szCs w:val="22"/>
          </w:rPr>
          <w:t xml:space="preserve">ses </w:t>
        </w:r>
        <w:del w:id="130" w:author="Kitahara, Cari Meinhold(NIH/NCI) [E]" w:date="2024-09-16T12:07:00Z" w16du:dateUtc="2024-09-16T16:07:00Z">
          <w:r w:rsidR="00690ECD" w:rsidDel="00AB6D8D">
            <w:rPr>
              <w:rFonts w:asciiTheme="minorHAnsi" w:hAnsiTheme="minorHAnsi" w:cstheme="minorHAnsi"/>
              <w:sz w:val="22"/>
              <w:szCs w:val="22"/>
            </w:rPr>
            <w:delText>for</w:delText>
          </w:r>
        </w:del>
      </w:ins>
      <w:ins w:id="131" w:author="Kitahara, Cari Meinhold(NIH/NCI) [E]" w:date="2024-09-16T12:07:00Z" w16du:dateUtc="2024-09-16T16:07:00Z">
        <w:r w:rsidR="00AB6D8D">
          <w:rPr>
            <w:rFonts w:asciiTheme="minorHAnsi" w:hAnsiTheme="minorHAnsi" w:cstheme="minorHAnsi"/>
            <w:sz w:val="22"/>
            <w:szCs w:val="22"/>
          </w:rPr>
          <w:t>indicating that</w:t>
        </w:r>
      </w:ins>
      <w:ins w:id="132" w:author="Troisi, Rebecca (NIH/NCI) [E]" w:date="2024-08-22T11:00:00Z" w16du:dateUtc="2024-08-22T15:00:00Z">
        <w:r w:rsidR="00690ECD">
          <w:rPr>
            <w:rFonts w:asciiTheme="minorHAnsi" w:hAnsiTheme="minorHAnsi" w:cstheme="minorHAnsi"/>
            <w:sz w:val="22"/>
            <w:szCs w:val="22"/>
          </w:rPr>
          <w:t xml:space="preserve"> </w:t>
        </w:r>
        <w:del w:id="133" w:author="O'Brien, Katie (NIH/NIEHS) [E]" w:date="2024-08-30T15:49:00Z" w16du:dateUtc="2024-08-30T19:49:00Z">
          <w:r w:rsidR="00AE2F9D" w:rsidDel="008504CA">
            <w:rPr>
              <w:rFonts w:asciiTheme="minorHAnsi" w:hAnsiTheme="minorHAnsi" w:cstheme="minorHAnsi"/>
              <w:sz w:val="22"/>
              <w:szCs w:val="22"/>
            </w:rPr>
            <w:delText>A</w:delText>
          </w:r>
        </w:del>
      </w:ins>
      <w:ins w:id="134" w:author="O'Brien, Katie (NIH/NIEHS) [E]" w:date="2024-08-30T15:49:00Z" w16du:dateUtc="2024-08-30T19:49:00Z">
        <w:r w:rsidR="008504CA">
          <w:rPr>
            <w:rFonts w:asciiTheme="minorHAnsi" w:hAnsiTheme="minorHAnsi" w:cstheme="minorHAnsi"/>
            <w:sz w:val="22"/>
            <w:szCs w:val="22"/>
          </w:rPr>
          <w:t>a</w:t>
        </w:r>
      </w:ins>
      <w:del w:id="135" w:author="Troisi, Rebecca (NIH/NCI) [E]" w:date="2024-08-22T11:00:00Z" w16du:dateUtc="2024-08-22T15:00:00Z">
        <w:r w:rsidR="00403EA9" w:rsidDel="00AE2F9D">
          <w:rPr>
            <w:rFonts w:asciiTheme="minorHAnsi" w:hAnsiTheme="minorHAnsi" w:cstheme="minorHAnsi"/>
            <w:sz w:val="22"/>
            <w:szCs w:val="22"/>
          </w:rPr>
          <w:delText>a</w:delText>
        </w:r>
      </w:del>
      <w:r w:rsidR="00403EA9">
        <w:rPr>
          <w:rFonts w:asciiTheme="minorHAnsi" w:hAnsiTheme="minorHAnsi" w:cstheme="minorHAnsi"/>
          <w:sz w:val="22"/>
          <w:szCs w:val="22"/>
        </w:rPr>
        <w:t xml:space="preserve">ge at breast development </w:t>
      </w:r>
      <w:del w:id="136" w:author="Kitahara, Cari Meinhold(NIH/NCI) [E]" w:date="2024-09-16T12:07:00Z" w16du:dateUtc="2024-09-16T16:07:00Z">
        <w:r w:rsidR="00403EA9" w:rsidDel="00AB6D8D">
          <w:rPr>
            <w:rFonts w:asciiTheme="minorHAnsi" w:hAnsiTheme="minorHAnsi" w:cstheme="minorHAnsi"/>
            <w:sz w:val="22"/>
            <w:szCs w:val="22"/>
          </w:rPr>
          <w:delText xml:space="preserve">and </w:delText>
        </w:r>
      </w:del>
      <w:ins w:id="137" w:author="Kitahara, Cari Meinhold(NIH/NCI) [E]" w:date="2024-09-16T12:07:00Z" w16du:dateUtc="2024-09-16T16:07:00Z">
        <w:r w:rsidR="00AB6D8D">
          <w:rPr>
            <w:rFonts w:asciiTheme="minorHAnsi" w:hAnsiTheme="minorHAnsi" w:cstheme="minorHAnsi"/>
            <w:sz w:val="22"/>
            <w:szCs w:val="22"/>
          </w:rPr>
          <w:t xml:space="preserve">or </w:t>
        </w:r>
      </w:ins>
      <w:del w:id="138" w:author="Kitahara, Cari Meinhold(NIH/NCI) [E]" w:date="2024-09-16T12:36:00Z" w16du:dateUtc="2024-09-16T16:36:00Z">
        <w:r w:rsidR="00993764" w:rsidDel="00A25688">
          <w:rPr>
            <w:rFonts w:asciiTheme="minorHAnsi" w:hAnsiTheme="minorHAnsi" w:cstheme="minorHAnsi"/>
            <w:sz w:val="22"/>
            <w:szCs w:val="22"/>
          </w:rPr>
          <w:delText xml:space="preserve">age at </w:delText>
        </w:r>
      </w:del>
      <w:r w:rsidR="00993764">
        <w:rPr>
          <w:rFonts w:asciiTheme="minorHAnsi" w:hAnsiTheme="minorHAnsi" w:cstheme="minorHAnsi"/>
          <w:sz w:val="22"/>
          <w:szCs w:val="22"/>
        </w:rPr>
        <w:t>menarche</w:t>
      </w:r>
      <w:del w:id="139" w:author="Troisi, Rebecca (NIH/NCI) [E]" w:date="2024-08-22T11:01:00Z" w16du:dateUtc="2024-08-22T15:01:00Z">
        <w:r w:rsidR="00403EA9" w:rsidDel="00690ECD">
          <w:rPr>
            <w:rFonts w:asciiTheme="minorHAnsi" w:hAnsiTheme="minorHAnsi" w:cstheme="minorHAnsi"/>
            <w:sz w:val="22"/>
            <w:szCs w:val="22"/>
          </w:rPr>
          <w:delText xml:space="preserve">, </w:delText>
        </w:r>
        <w:r w:rsidR="001A1758" w:rsidDel="00690ECD">
          <w:rPr>
            <w:rFonts w:asciiTheme="minorHAnsi" w:hAnsiTheme="minorHAnsi" w:cstheme="minorHAnsi"/>
            <w:sz w:val="22"/>
            <w:szCs w:val="22"/>
          </w:rPr>
          <w:delText xml:space="preserve">we considered </w:delText>
        </w:r>
        <w:r w:rsidR="001F0B93" w:rsidRPr="001F0B93" w:rsidDel="00690ECD">
          <w:rPr>
            <w:rFonts w:asciiTheme="minorHAnsi" w:hAnsiTheme="minorHAnsi" w:cstheme="minorHAnsi"/>
            <w:sz w:val="22"/>
            <w:szCs w:val="22"/>
          </w:rPr>
          <w:delText>responses indicating</w:delText>
        </w:r>
      </w:del>
      <w:r w:rsidR="001F0B93" w:rsidRPr="001F0B93">
        <w:rPr>
          <w:rFonts w:asciiTheme="minorHAnsi" w:hAnsiTheme="minorHAnsi" w:cstheme="minorHAnsi"/>
          <w:sz w:val="22"/>
          <w:szCs w:val="22"/>
        </w:rPr>
        <w:t xml:space="preserve"> </w:t>
      </w:r>
      <w:ins w:id="140" w:author="Kitahara, Cari Meinhold(NIH/NCI) [E]" w:date="2024-09-16T12:07:00Z" w16du:dateUtc="2024-09-16T16:07:00Z">
        <w:r w:rsidR="00AB6D8D">
          <w:rPr>
            <w:rFonts w:asciiTheme="minorHAnsi" w:hAnsiTheme="minorHAnsi" w:cstheme="minorHAnsi"/>
            <w:sz w:val="22"/>
            <w:szCs w:val="22"/>
          </w:rPr>
          <w:t xml:space="preserve">occurred after age </w:t>
        </w:r>
      </w:ins>
      <w:del w:id="141" w:author="Troisi, Rebecca (NIH/NCI) [E]" w:date="2024-08-22T11:01:00Z" w16du:dateUtc="2024-08-22T15:01:00Z">
        <w:r w:rsidR="001F0B93" w:rsidRPr="001F0B93" w:rsidDel="0051186F">
          <w:rPr>
            <w:rFonts w:asciiTheme="minorHAnsi" w:hAnsiTheme="minorHAnsi" w:cstheme="minorHAnsi"/>
            <w:sz w:val="22"/>
            <w:szCs w:val="22"/>
          </w:rPr>
          <w:delText xml:space="preserve">age </w:delText>
        </w:r>
      </w:del>
      <w:r w:rsidR="001F0B93" w:rsidRPr="001F0B93">
        <w:rPr>
          <w:rFonts w:asciiTheme="minorHAnsi" w:hAnsiTheme="minorHAnsi" w:cstheme="minorHAnsi"/>
          <w:sz w:val="22"/>
          <w:szCs w:val="22"/>
        </w:rPr>
        <w:t xml:space="preserve">21 </w:t>
      </w:r>
      <w:del w:id="142" w:author="Kitahara, Cari Meinhold(NIH/NCI) [E]" w:date="2024-09-16T12:07:00Z" w16du:dateUtc="2024-09-16T16:07:00Z">
        <w:r w:rsidR="001F0B93" w:rsidRPr="001F0B93" w:rsidDel="00AB6D8D">
          <w:rPr>
            <w:rFonts w:asciiTheme="minorHAnsi" w:hAnsiTheme="minorHAnsi" w:cstheme="minorHAnsi"/>
            <w:sz w:val="22"/>
            <w:szCs w:val="22"/>
          </w:rPr>
          <w:delText>or older</w:delText>
        </w:r>
        <w:r w:rsidR="004C3F5F" w:rsidDel="00AB6D8D">
          <w:rPr>
            <w:rFonts w:asciiTheme="minorHAnsi" w:hAnsiTheme="minorHAnsi" w:cstheme="minorHAnsi"/>
            <w:sz w:val="22"/>
            <w:szCs w:val="22"/>
          </w:rPr>
          <w:delText xml:space="preserve"> </w:delText>
        </w:r>
      </w:del>
      <w:del w:id="143" w:author="Troisi, Rebecca (NIH/NCI) [E]" w:date="2024-08-22T11:01:00Z" w16du:dateUtc="2024-08-22T15:01:00Z">
        <w:r w:rsidR="004C3F5F" w:rsidDel="00690ECD">
          <w:rPr>
            <w:rFonts w:asciiTheme="minorHAnsi" w:hAnsiTheme="minorHAnsi" w:cstheme="minorHAnsi"/>
            <w:sz w:val="22"/>
            <w:szCs w:val="22"/>
          </w:rPr>
          <w:delText>as</w:delText>
        </w:r>
        <w:r w:rsidR="001F0B93" w:rsidRPr="001F0B93" w:rsidDel="00690ECD">
          <w:rPr>
            <w:rFonts w:asciiTheme="minorHAnsi" w:hAnsiTheme="minorHAnsi" w:cstheme="minorHAnsi"/>
            <w:sz w:val="22"/>
            <w:szCs w:val="22"/>
          </w:rPr>
          <w:delText xml:space="preserve"> implausible and</w:delText>
        </w:r>
      </w:del>
      <w:ins w:id="144" w:author="Troisi, Rebecca (NIH/NCI) [E]" w:date="2024-08-22T11:01:00Z" w16du:dateUtc="2024-08-22T15:01:00Z">
        <w:r w:rsidR="00690ECD">
          <w:rPr>
            <w:rFonts w:asciiTheme="minorHAnsi" w:hAnsiTheme="minorHAnsi" w:cstheme="minorHAnsi"/>
            <w:sz w:val="22"/>
            <w:szCs w:val="22"/>
          </w:rPr>
          <w:t>were</w:t>
        </w:r>
      </w:ins>
      <w:r w:rsidR="001F0B93" w:rsidRPr="001F0B93">
        <w:rPr>
          <w:rFonts w:asciiTheme="minorHAnsi" w:hAnsiTheme="minorHAnsi" w:cstheme="minorHAnsi"/>
          <w:sz w:val="22"/>
          <w:szCs w:val="22"/>
        </w:rPr>
        <w:t xml:space="preserve"> </w:t>
      </w:r>
      <w:ins w:id="145" w:author="Kitahara, Cari Meinhold(NIH/NCI) [E]" w:date="2024-09-16T12:07:00Z" w16du:dateUtc="2024-09-16T16:07:00Z">
        <w:r w:rsidR="00AB6D8D">
          <w:rPr>
            <w:rFonts w:asciiTheme="minorHAnsi" w:hAnsiTheme="minorHAnsi" w:cstheme="minorHAnsi"/>
            <w:sz w:val="22"/>
            <w:szCs w:val="22"/>
          </w:rPr>
          <w:t>re</w:t>
        </w:r>
      </w:ins>
      <w:r w:rsidR="006230FB">
        <w:rPr>
          <w:rFonts w:asciiTheme="minorHAnsi" w:hAnsiTheme="minorHAnsi" w:cstheme="minorHAnsi"/>
          <w:sz w:val="22"/>
          <w:szCs w:val="22"/>
        </w:rPr>
        <w:t>assigned</w:t>
      </w:r>
      <w:r w:rsidR="001F0B93" w:rsidRPr="001F0B93">
        <w:rPr>
          <w:rFonts w:asciiTheme="minorHAnsi" w:hAnsiTheme="minorHAnsi" w:cstheme="minorHAnsi"/>
          <w:sz w:val="22"/>
          <w:szCs w:val="22"/>
        </w:rPr>
        <w:t xml:space="preserve"> </w:t>
      </w:r>
      <w:del w:id="146" w:author="Kitahara, Cari Meinhold(NIH/NCI) [E]" w:date="2024-09-16T12:08:00Z" w16du:dateUtc="2024-09-16T16:08:00Z">
        <w:r w:rsidR="001F0B93" w:rsidRPr="001F0B93" w:rsidDel="00AB6D8D">
          <w:rPr>
            <w:rFonts w:asciiTheme="minorHAnsi" w:hAnsiTheme="minorHAnsi" w:cstheme="minorHAnsi"/>
            <w:sz w:val="22"/>
            <w:szCs w:val="22"/>
          </w:rPr>
          <w:delText>missing values</w:delText>
        </w:r>
      </w:del>
      <w:ins w:id="147" w:author="Kitahara, Cari Meinhold(NIH/NCI) [E]" w:date="2024-09-16T12:08:00Z" w16du:dateUtc="2024-09-16T16:08:00Z">
        <w:r w:rsidR="00AB6D8D">
          <w:rPr>
            <w:rFonts w:asciiTheme="minorHAnsi" w:hAnsiTheme="minorHAnsi" w:cstheme="minorHAnsi"/>
            <w:sz w:val="22"/>
            <w:szCs w:val="22"/>
          </w:rPr>
          <w:t>as missing</w:t>
        </w:r>
      </w:ins>
      <w:ins w:id="148" w:author="Kitahara, Cari Meinhold(NIH/NCI) [E]" w:date="2024-09-16T12:15:00Z" w16du:dateUtc="2024-09-16T16:15:00Z">
        <w:r w:rsidR="008A48AE">
          <w:rPr>
            <w:rFonts w:asciiTheme="minorHAnsi" w:hAnsiTheme="minorHAnsi" w:cstheme="minorHAnsi"/>
            <w:sz w:val="22"/>
            <w:szCs w:val="22"/>
          </w:rPr>
          <w:t xml:space="preserve"> values</w:t>
        </w:r>
      </w:ins>
      <w:del w:id="149" w:author="Troisi, Rebecca (NIH/NCI) [E]" w:date="2024-08-22T11:01:00Z" w16du:dateUtc="2024-08-22T15:01:00Z">
        <w:r w:rsidR="006230FB" w:rsidDel="0051186F">
          <w:rPr>
            <w:rFonts w:asciiTheme="minorHAnsi" w:hAnsiTheme="minorHAnsi" w:cstheme="minorHAnsi"/>
            <w:sz w:val="22"/>
            <w:szCs w:val="22"/>
          </w:rPr>
          <w:delText xml:space="preserve"> to those individuals</w:delText>
        </w:r>
      </w:del>
      <w:r w:rsidR="001D2D6C">
        <w:rPr>
          <w:rFonts w:asciiTheme="minorHAnsi" w:hAnsiTheme="minorHAnsi" w:cstheme="minorHAnsi"/>
          <w:sz w:val="22"/>
          <w:szCs w:val="22"/>
        </w:rPr>
        <w:t xml:space="preserve">. </w:t>
      </w:r>
    </w:p>
    <w:p w14:paraId="51797429" w14:textId="11BD94D6" w:rsidR="00C70321" w:rsidRDefault="00713D01" w:rsidP="006C1BBE">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Lifestyle factors </w:t>
      </w:r>
      <w:r w:rsidR="00760E85">
        <w:rPr>
          <w:rFonts w:asciiTheme="minorHAnsi" w:hAnsiTheme="minorHAnsi" w:cstheme="minorHAnsi"/>
          <w:sz w:val="22"/>
          <w:szCs w:val="22"/>
        </w:rPr>
        <w:t>included</w:t>
      </w:r>
      <w:r w:rsidR="00760E85" w:rsidRPr="008C37FB">
        <w:rPr>
          <w:rFonts w:asciiTheme="minorHAnsi" w:hAnsiTheme="minorHAnsi" w:cstheme="minorHAnsi"/>
          <w:sz w:val="22"/>
          <w:szCs w:val="22"/>
        </w:rPr>
        <w:t xml:space="preserve"> </w:t>
      </w:r>
      <w:commentRangeStart w:id="150"/>
      <w:commentRangeStart w:id="151"/>
      <w:r w:rsidRPr="008C37FB">
        <w:rPr>
          <w:rFonts w:asciiTheme="minorHAnsi" w:hAnsiTheme="minorHAnsi" w:cstheme="minorHAnsi"/>
          <w:sz w:val="22"/>
          <w:szCs w:val="22"/>
        </w:rPr>
        <w:t xml:space="preserve">physical activity </w:t>
      </w:r>
      <w:r w:rsidR="00541AC7">
        <w:rPr>
          <w:rFonts w:asciiTheme="minorHAnsi" w:hAnsiTheme="minorHAnsi" w:cstheme="minorHAnsi"/>
          <w:sz w:val="22"/>
          <w:szCs w:val="22"/>
        </w:rPr>
        <w:t>between age</w:t>
      </w:r>
      <w:ins w:id="152" w:author="Kitahara, Cari Meinhold(NIH/NCI) [E]" w:date="2024-09-16T12:15:00Z" w16du:dateUtc="2024-09-16T16:15:00Z">
        <w:r w:rsidR="008A48AE">
          <w:rPr>
            <w:rFonts w:asciiTheme="minorHAnsi" w:hAnsiTheme="minorHAnsi" w:cstheme="minorHAnsi"/>
            <w:sz w:val="22"/>
            <w:szCs w:val="22"/>
          </w:rPr>
          <w:t>s</w:t>
        </w:r>
      </w:ins>
      <w:r w:rsidR="00541AC7">
        <w:rPr>
          <w:rFonts w:asciiTheme="minorHAnsi" w:hAnsiTheme="minorHAnsi" w:cstheme="minorHAnsi"/>
          <w:sz w:val="22"/>
          <w:szCs w:val="22"/>
        </w:rPr>
        <w:t xml:space="preserve"> 5 and</w:t>
      </w:r>
      <w:r w:rsidRPr="008C37FB">
        <w:rPr>
          <w:rFonts w:asciiTheme="minorHAnsi" w:hAnsiTheme="minorHAnsi" w:cstheme="minorHAnsi"/>
          <w:sz w:val="22"/>
          <w:szCs w:val="22"/>
        </w:rPr>
        <w:t xml:space="preserve"> 20 </w:t>
      </w:r>
      <w:r w:rsidR="00E7720E">
        <w:rPr>
          <w:rFonts w:asciiTheme="minorHAnsi" w:hAnsiTheme="minorHAnsi" w:cstheme="minorHAnsi"/>
          <w:sz w:val="22"/>
          <w:szCs w:val="22"/>
        </w:rPr>
        <w:t>measured in a</w:t>
      </w:r>
      <w:r w:rsidR="00E7720E" w:rsidRPr="00143EB3">
        <w:rPr>
          <w:rFonts w:asciiTheme="minorHAnsi" w:hAnsiTheme="minorHAnsi" w:cstheme="minorHAnsi"/>
          <w:sz w:val="22"/>
          <w:szCs w:val="22"/>
        </w:rPr>
        <w:t xml:space="preserve">verage </w:t>
      </w:r>
      <w:ins w:id="153" w:author="Tran, Thi-Van-Trinh (NIH/NCI) [F]" w:date="2024-09-04T10:21:00Z">
        <w:r w:rsidR="00F36FE6" w:rsidRPr="00F36FE6">
          <w:rPr>
            <w:rFonts w:asciiTheme="minorHAnsi" w:hAnsiTheme="minorHAnsi" w:cstheme="minorHAnsi"/>
            <w:sz w:val="22"/>
            <w:szCs w:val="22"/>
          </w:rPr>
          <w:t>metabolic equivalent of task</w:t>
        </w:r>
      </w:ins>
      <w:ins w:id="154" w:author="Tran, Thi-Van-Trinh (NIH/NCI) [F]" w:date="2024-09-04T10:21:00Z" w16du:dateUtc="2024-09-04T14:21:00Z">
        <w:r w:rsidR="00F36FE6">
          <w:rPr>
            <w:rFonts w:asciiTheme="minorHAnsi" w:hAnsiTheme="minorHAnsi" w:cstheme="minorHAnsi"/>
            <w:sz w:val="22"/>
            <w:szCs w:val="22"/>
          </w:rPr>
          <w:t xml:space="preserve"> (MET)</w:t>
        </w:r>
      </w:ins>
      <w:del w:id="155" w:author="Tran, Thi-Van-Trinh (NIH/NCI) [F]" w:date="2024-09-04T10:21:00Z" w16du:dateUtc="2024-09-04T14:21:00Z">
        <w:r w:rsidR="00E7720E" w:rsidRPr="00143EB3" w:rsidDel="00F36FE6">
          <w:rPr>
            <w:rFonts w:asciiTheme="minorHAnsi" w:hAnsiTheme="minorHAnsi" w:cstheme="minorHAnsi"/>
            <w:sz w:val="22"/>
            <w:szCs w:val="22"/>
          </w:rPr>
          <w:delText>MET</w:delText>
        </w:r>
      </w:del>
      <w:r w:rsidR="00E7720E" w:rsidRPr="00143EB3">
        <w:rPr>
          <w:rFonts w:asciiTheme="minorHAnsi" w:hAnsiTheme="minorHAnsi" w:cstheme="minorHAnsi"/>
          <w:sz w:val="22"/>
          <w:szCs w:val="22"/>
        </w:rPr>
        <w:t>-hours</w:t>
      </w:r>
      <w:r w:rsidR="00E7720E">
        <w:rPr>
          <w:rFonts w:asciiTheme="minorHAnsi" w:hAnsiTheme="minorHAnsi" w:cstheme="minorHAnsi"/>
          <w:sz w:val="22"/>
          <w:szCs w:val="22"/>
        </w:rPr>
        <w:t xml:space="preserve"> per </w:t>
      </w:r>
      <w:r w:rsidR="00E7720E" w:rsidRPr="00143EB3">
        <w:rPr>
          <w:rFonts w:asciiTheme="minorHAnsi" w:hAnsiTheme="minorHAnsi" w:cstheme="minorHAnsi"/>
          <w:sz w:val="22"/>
          <w:szCs w:val="22"/>
        </w:rPr>
        <w:t>week</w:t>
      </w:r>
      <w:r w:rsidR="00E7720E" w:rsidRPr="008C37FB">
        <w:rPr>
          <w:rFonts w:asciiTheme="minorHAnsi" w:hAnsiTheme="minorHAnsi" w:cstheme="minorHAnsi"/>
          <w:sz w:val="22"/>
          <w:szCs w:val="22"/>
        </w:rPr>
        <w:t xml:space="preserve"> </w:t>
      </w:r>
      <w:r w:rsidRPr="008C37FB">
        <w:rPr>
          <w:rFonts w:asciiTheme="minorHAnsi" w:hAnsiTheme="minorHAnsi" w:cstheme="minorHAnsi"/>
          <w:sz w:val="22"/>
          <w:szCs w:val="22"/>
        </w:rPr>
        <w:t>(</w:t>
      </w:r>
      <w:r w:rsidR="00E7720E">
        <w:rPr>
          <w:rFonts w:asciiTheme="minorHAnsi" w:hAnsiTheme="minorHAnsi" w:cstheme="minorHAnsi"/>
          <w:sz w:val="22"/>
          <w:szCs w:val="22"/>
        </w:rPr>
        <w:t xml:space="preserve">continuous, categorized as </w:t>
      </w:r>
      <w:ins w:id="156" w:author="Kitahara, Cari Meinhold(NIH/NCI) [E]" w:date="2024-09-16T12:11:00Z" w16du:dateUtc="2024-09-16T16:11:00Z">
        <w:r w:rsidR="008A48AE">
          <w:rPr>
            <w:rFonts w:asciiTheme="minorHAnsi" w:hAnsiTheme="minorHAnsi" w:cstheme="minorHAnsi"/>
            <w:sz w:val="22"/>
            <w:szCs w:val="22"/>
          </w:rPr>
          <w:t>&lt;</w:t>
        </w:r>
      </w:ins>
      <w:del w:id="157" w:author="Kitahara, Cari Meinhold(NIH/NCI) [E]" w:date="2024-09-16T12:11:00Z" w16du:dateUtc="2024-09-16T16:11:00Z">
        <w:r w:rsidR="00E7720E" w:rsidDel="008A48AE">
          <w:rPr>
            <w:rFonts w:asciiTheme="minorHAnsi" w:hAnsiTheme="minorHAnsi" w:cstheme="minorHAnsi"/>
            <w:sz w:val="22"/>
            <w:szCs w:val="22"/>
          </w:rPr>
          <w:delText>l</w:delText>
        </w:r>
        <w:r w:rsidR="00E7720E" w:rsidRPr="009D0BD2" w:rsidDel="008A48AE">
          <w:rPr>
            <w:rFonts w:asciiTheme="minorHAnsi" w:hAnsiTheme="minorHAnsi" w:cstheme="minorHAnsi"/>
            <w:sz w:val="22"/>
            <w:szCs w:val="22"/>
          </w:rPr>
          <w:delText xml:space="preserve">ess than </w:delText>
        </w:r>
      </w:del>
      <w:r w:rsidR="00E7720E" w:rsidRPr="009D0BD2">
        <w:rPr>
          <w:rFonts w:asciiTheme="minorHAnsi" w:hAnsiTheme="minorHAnsi" w:cstheme="minorHAnsi"/>
          <w:sz w:val="22"/>
          <w:szCs w:val="22"/>
        </w:rPr>
        <w:t>21</w:t>
      </w:r>
      <w:del w:id="158" w:author="Kitahara, Cari Meinhold(NIH/NCI) [E]" w:date="2024-09-16T12:08:00Z" w16du:dateUtc="2024-09-16T16:08:00Z">
        <w:r w:rsidR="00E7720E" w:rsidRPr="009D0BD2" w:rsidDel="00AB6D8D">
          <w:rPr>
            <w:rFonts w:asciiTheme="minorHAnsi" w:hAnsiTheme="minorHAnsi" w:cstheme="minorHAnsi"/>
            <w:sz w:val="22"/>
            <w:szCs w:val="22"/>
          </w:rPr>
          <w:delText xml:space="preserve"> MET-hours</w:delText>
        </w:r>
      </w:del>
      <w:ins w:id="159" w:author="Kitahara, Cari Meinhold(NIH/NCI) [E]" w:date="2024-09-16T12:08:00Z" w16du:dateUtc="2024-09-16T16:08:00Z">
        <w:r w:rsidR="00AB6D8D">
          <w:rPr>
            <w:rFonts w:asciiTheme="minorHAnsi" w:hAnsiTheme="minorHAnsi" w:cstheme="minorHAnsi"/>
            <w:sz w:val="22"/>
            <w:szCs w:val="22"/>
          </w:rPr>
          <w:t>/</w:t>
        </w:r>
      </w:ins>
      <w:del w:id="160" w:author="Kitahara, Cari Meinhold(NIH/NCI) [E]" w:date="2024-09-16T12:08:00Z" w16du:dateUtc="2024-09-16T16:08:00Z">
        <w:r w:rsidR="00E7720E" w:rsidDel="00AB6D8D">
          <w:rPr>
            <w:rFonts w:asciiTheme="minorHAnsi" w:hAnsiTheme="minorHAnsi" w:cstheme="minorHAnsi"/>
            <w:sz w:val="22"/>
            <w:szCs w:val="22"/>
          </w:rPr>
          <w:delText xml:space="preserve">, </w:delText>
        </w:r>
      </w:del>
      <w:r w:rsidR="00E7720E" w:rsidRPr="009D0BD2">
        <w:rPr>
          <w:rFonts w:asciiTheme="minorHAnsi" w:hAnsiTheme="minorHAnsi" w:cstheme="minorHAnsi"/>
          <w:sz w:val="22"/>
          <w:szCs w:val="22"/>
        </w:rPr>
        <w:t>21-&lt;42</w:t>
      </w:r>
      <w:ins w:id="161" w:author="Kitahara, Cari Meinhold(NIH/NCI) [E]" w:date="2024-09-16T12:08:00Z" w16du:dateUtc="2024-09-16T16:08:00Z">
        <w:r w:rsidR="00AB6D8D">
          <w:rPr>
            <w:rFonts w:asciiTheme="minorHAnsi" w:hAnsiTheme="minorHAnsi" w:cstheme="minorHAnsi"/>
            <w:sz w:val="22"/>
            <w:szCs w:val="22"/>
          </w:rPr>
          <w:t>/</w:t>
        </w:r>
      </w:ins>
      <w:ins w:id="162" w:author="Kitahara, Cari Meinhold(NIH/NCI) [E]" w:date="2024-09-16T12:11:00Z" w16du:dateUtc="2024-09-16T16:11:00Z">
        <w:r w:rsidR="008A48AE">
          <w:rPr>
            <w:rFonts w:asciiTheme="minorHAnsi" w:hAnsiTheme="minorHAnsi" w:cstheme="minorHAnsi"/>
            <w:sz w:val="22"/>
            <w:szCs w:val="22"/>
          </w:rPr>
          <w:t>≥</w:t>
        </w:r>
      </w:ins>
      <w:del w:id="163" w:author="Kitahara, Cari Meinhold(NIH/NCI) [E]" w:date="2024-09-16T12:08:00Z" w16du:dateUtc="2024-09-16T16:08:00Z">
        <w:r w:rsidR="00E7720E" w:rsidRPr="009D0BD2" w:rsidDel="00AB6D8D">
          <w:rPr>
            <w:rFonts w:asciiTheme="minorHAnsi" w:hAnsiTheme="minorHAnsi" w:cstheme="minorHAnsi"/>
            <w:sz w:val="22"/>
            <w:szCs w:val="22"/>
          </w:rPr>
          <w:delText xml:space="preserve"> MET-hours</w:delText>
        </w:r>
        <w:r w:rsidR="00E7720E" w:rsidDel="00AB6D8D">
          <w:rPr>
            <w:rFonts w:asciiTheme="minorHAnsi" w:hAnsiTheme="minorHAnsi" w:cstheme="minorHAnsi"/>
            <w:sz w:val="22"/>
            <w:szCs w:val="22"/>
          </w:rPr>
          <w:delText xml:space="preserve">, </w:delText>
        </w:r>
      </w:del>
      <w:r w:rsidR="00E7720E" w:rsidRPr="009D0BD2">
        <w:rPr>
          <w:rFonts w:asciiTheme="minorHAnsi" w:hAnsiTheme="minorHAnsi" w:cstheme="minorHAnsi"/>
          <w:sz w:val="22"/>
          <w:szCs w:val="22"/>
        </w:rPr>
        <w:t>42 MET-hours</w:t>
      </w:r>
      <w:del w:id="164" w:author="Kitahara, Cari Meinhold(NIH/NCI) [E]" w:date="2024-09-16T12:11:00Z" w16du:dateUtc="2024-09-16T16:11:00Z">
        <w:r w:rsidR="00E7720E" w:rsidRPr="009D0BD2" w:rsidDel="008A48AE">
          <w:rPr>
            <w:rFonts w:asciiTheme="minorHAnsi" w:hAnsiTheme="minorHAnsi" w:cstheme="minorHAnsi"/>
            <w:sz w:val="22"/>
            <w:szCs w:val="22"/>
          </w:rPr>
          <w:delText xml:space="preserve"> or more</w:delText>
        </w:r>
      </w:del>
      <w:ins w:id="165" w:author="Kitahara, Cari Meinhold(NIH/NCI) [E]" w:date="2024-09-16T12:08:00Z" w16du:dateUtc="2024-09-16T16:08:00Z">
        <w:r w:rsidR="00AB6D8D">
          <w:rPr>
            <w:rFonts w:asciiTheme="minorHAnsi" w:hAnsiTheme="minorHAnsi" w:cstheme="minorHAnsi"/>
            <w:sz w:val="22"/>
            <w:szCs w:val="22"/>
          </w:rPr>
          <w:t>/</w:t>
        </w:r>
      </w:ins>
      <w:del w:id="166" w:author="Kitahara, Cari Meinhold(NIH/NCI) [E]" w:date="2024-09-16T12:08:00Z" w16du:dateUtc="2024-09-16T16:08:00Z">
        <w:r w:rsidR="00E7720E" w:rsidDel="00AB6D8D">
          <w:rPr>
            <w:rFonts w:asciiTheme="minorHAnsi" w:hAnsiTheme="minorHAnsi" w:cstheme="minorHAnsi"/>
            <w:sz w:val="22"/>
            <w:szCs w:val="22"/>
          </w:rPr>
          <w:delText xml:space="preserve">, </w:delText>
        </w:r>
      </w:del>
      <w:r w:rsidR="00E7720E">
        <w:rPr>
          <w:rFonts w:asciiTheme="minorHAnsi" w:hAnsiTheme="minorHAnsi" w:cstheme="minorHAnsi"/>
          <w:sz w:val="22"/>
          <w:szCs w:val="22"/>
        </w:rPr>
        <w:t>u</w:t>
      </w:r>
      <w:r w:rsidR="00E7720E" w:rsidRPr="009D0BD2">
        <w:rPr>
          <w:rFonts w:asciiTheme="minorHAnsi" w:hAnsiTheme="minorHAnsi" w:cstheme="minorHAnsi"/>
          <w:sz w:val="22"/>
          <w:szCs w:val="22"/>
        </w:rPr>
        <w:t>nknown</w:t>
      </w:r>
      <w:r w:rsidR="00E7720E">
        <w:rPr>
          <w:rFonts w:asciiTheme="minorHAnsi" w:hAnsiTheme="minorHAnsi" w:cstheme="minorHAnsi"/>
          <w:sz w:val="22"/>
          <w:szCs w:val="22"/>
        </w:rPr>
        <w:t xml:space="preserve">; </w:t>
      </w:r>
      <w:r w:rsidR="00595128">
        <w:rPr>
          <w:rFonts w:asciiTheme="minorHAnsi" w:hAnsiTheme="minorHAnsi" w:cstheme="minorHAnsi"/>
          <w:sz w:val="22"/>
          <w:szCs w:val="22"/>
        </w:rPr>
        <w:t xml:space="preserve">calculated </w:t>
      </w:r>
      <w:r w:rsidR="00E7720E">
        <w:rPr>
          <w:rFonts w:asciiTheme="minorHAnsi" w:hAnsiTheme="minorHAnsi" w:cstheme="minorHAnsi"/>
          <w:sz w:val="22"/>
          <w:szCs w:val="22"/>
        </w:rPr>
        <w:t xml:space="preserve">based on the reported average weekly hours of </w:t>
      </w:r>
      <w:r w:rsidR="00E7720E" w:rsidRPr="00143EB3">
        <w:rPr>
          <w:rFonts w:asciiTheme="minorHAnsi" w:hAnsiTheme="minorHAnsi" w:cstheme="minorHAnsi"/>
          <w:sz w:val="22"/>
          <w:szCs w:val="22"/>
        </w:rPr>
        <w:t>sports/exercise activities done at least once a week for two or more months</w:t>
      </w:r>
      <w:commentRangeEnd w:id="150"/>
      <w:r w:rsidR="00B63074">
        <w:rPr>
          <w:rStyle w:val="CommentReference"/>
          <w:rFonts w:asciiTheme="minorHAnsi" w:eastAsiaTheme="minorEastAsia" w:hAnsiTheme="minorHAnsi" w:cstheme="minorBidi"/>
          <w:lang w:eastAsia="ja-JP"/>
        </w:rPr>
        <w:commentReference w:id="150"/>
      </w:r>
      <w:commentRangeEnd w:id="151"/>
      <w:r w:rsidR="008504CA">
        <w:rPr>
          <w:rStyle w:val="CommentReference"/>
          <w:rFonts w:asciiTheme="minorHAnsi" w:eastAsiaTheme="minorEastAsia" w:hAnsiTheme="minorHAnsi" w:cstheme="minorBidi"/>
          <w:lang w:eastAsia="ja-JP"/>
        </w:rPr>
        <w:commentReference w:id="151"/>
      </w:r>
      <w:r w:rsidRPr="008C37FB">
        <w:rPr>
          <w:rFonts w:asciiTheme="minorHAnsi" w:hAnsiTheme="minorHAnsi" w:cstheme="minorHAnsi"/>
          <w:sz w:val="22"/>
          <w:szCs w:val="22"/>
        </w:rPr>
        <w:t>)</w:t>
      </w:r>
      <w:ins w:id="167" w:author="Tran, Thi-Van-Trinh (NIH/NCI) [F]" w:date="2024-09-01T17:08:00Z" w16du:dateUtc="2024-09-01T21:08:00Z">
        <w:r w:rsidR="000A1775">
          <w:rPr>
            <w:rFonts w:asciiTheme="minorHAnsi" w:hAnsiTheme="minorHAnsi" w:cstheme="minorHAnsi"/>
            <w:sz w:val="22"/>
            <w:szCs w:val="22"/>
          </w:rPr>
          <w:t>,</w:t>
        </w:r>
      </w:ins>
      <w:r w:rsidR="000A1775">
        <w:rPr>
          <w:rFonts w:asciiTheme="minorHAnsi" w:hAnsiTheme="minorHAnsi" w:cstheme="minorHAnsi"/>
          <w:sz w:val="22"/>
          <w:szCs w:val="22"/>
        </w:rPr>
        <w:fldChar w:fldCharType="begin">
          <w:fldData xml:space="preserve">PEVuZE5vdGU+PENpdGU+PEF1dGhvcj5OaWVob2ZmPC9BdXRob3I+PFllYXI+MjAxNzwvWWVhcj48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=
</w:fldData>
        </w:fldChar>
      </w:r>
      <w:r w:rsidR="000A1775">
        <w:rPr>
          <w:rFonts w:asciiTheme="minorHAnsi" w:hAnsiTheme="minorHAnsi" w:cstheme="minorHAnsi"/>
          <w:sz w:val="22"/>
          <w:szCs w:val="22"/>
        </w:rPr>
        <w:instrText xml:space="preserve"> ADDIN EN.CITE </w:instrText>
      </w:r>
      <w:r w:rsidR="000A1775">
        <w:rPr>
          <w:rFonts w:asciiTheme="minorHAnsi" w:hAnsiTheme="minorHAnsi" w:cstheme="minorHAnsi"/>
          <w:sz w:val="22"/>
          <w:szCs w:val="22"/>
        </w:rPr>
        <w:fldChar w:fldCharType="begin">
          <w:fldData xml:space="preserve">PEVuZE5vdGU+PENpdGU+PEF1dGhvcj5OaWVob2ZmPC9BdXRob3I+PFllYXI+MjAxNzwvWWVhcj48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=
</w:fldData>
        </w:fldChar>
      </w:r>
      <w:r w:rsidR="000A1775">
        <w:rPr>
          <w:rFonts w:asciiTheme="minorHAnsi" w:hAnsiTheme="minorHAnsi" w:cstheme="minorHAnsi"/>
          <w:sz w:val="22"/>
          <w:szCs w:val="22"/>
        </w:rPr>
        <w:instrText xml:space="preserve"> ADDIN EN.CITE.DATA </w:instrText>
      </w:r>
      <w:r w:rsidR="000A1775">
        <w:rPr>
          <w:rFonts w:asciiTheme="minorHAnsi" w:hAnsiTheme="minorHAnsi" w:cstheme="minorHAnsi"/>
          <w:sz w:val="22"/>
          <w:szCs w:val="22"/>
        </w:rPr>
      </w:r>
      <w:r w:rsidR="000A1775">
        <w:rPr>
          <w:rFonts w:asciiTheme="minorHAnsi" w:hAnsiTheme="minorHAnsi" w:cstheme="minorHAnsi"/>
          <w:sz w:val="22"/>
          <w:szCs w:val="22"/>
        </w:rPr>
        <w:fldChar w:fldCharType="end"/>
      </w:r>
      <w:r w:rsidR="000A1775">
        <w:rPr>
          <w:rFonts w:asciiTheme="minorHAnsi" w:hAnsiTheme="minorHAnsi" w:cstheme="minorHAnsi"/>
          <w:sz w:val="22"/>
          <w:szCs w:val="22"/>
        </w:rPr>
      </w:r>
      <w:r w:rsidR="000A1775">
        <w:rPr>
          <w:rFonts w:asciiTheme="minorHAnsi" w:hAnsiTheme="minorHAnsi" w:cstheme="minorHAnsi"/>
          <w:sz w:val="22"/>
          <w:szCs w:val="22"/>
        </w:rPr>
        <w:fldChar w:fldCharType="separate"/>
      </w:r>
      <w:r w:rsidR="000A1775" w:rsidRPr="000A1775">
        <w:rPr>
          <w:rFonts w:asciiTheme="minorHAnsi" w:hAnsiTheme="minorHAnsi" w:cstheme="minorHAnsi"/>
          <w:noProof/>
          <w:sz w:val="22"/>
          <w:szCs w:val="22"/>
          <w:vertAlign w:val="superscript"/>
        </w:rPr>
        <w:t>31</w:t>
      </w:r>
      <w:r w:rsidR="000A1775">
        <w:rPr>
          <w:rFonts w:asciiTheme="minorHAnsi" w:hAnsiTheme="minorHAnsi" w:cstheme="minorHAnsi"/>
          <w:sz w:val="22"/>
          <w:szCs w:val="22"/>
        </w:rPr>
        <w:fldChar w:fldCharType="end"/>
      </w:r>
      <w:del w:id="168" w:author="Tran, Thi-Van-Trinh (NIH/NCI) [F]" w:date="2024-09-01T17:08:00Z" w16du:dateUtc="2024-09-01T21:08:00Z">
        <w:r w:rsidRPr="008C37FB" w:rsidDel="000A1775">
          <w:rPr>
            <w:rFonts w:asciiTheme="minorHAnsi" w:hAnsiTheme="minorHAnsi" w:cstheme="minorHAnsi"/>
            <w:sz w:val="22"/>
            <w:szCs w:val="22"/>
          </w:rPr>
          <w:delText>,</w:delText>
        </w:r>
      </w:del>
      <w:r w:rsidRPr="008C37FB">
        <w:rPr>
          <w:rFonts w:asciiTheme="minorHAnsi" w:hAnsiTheme="minorHAnsi" w:cstheme="minorHAnsi"/>
          <w:sz w:val="22"/>
          <w:szCs w:val="22"/>
        </w:rPr>
        <w:t xml:space="preserve"> age started drinking regularly</w:t>
      </w:r>
      <w:r w:rsidR="00FC1F40">
        <w:rPr>
          <w:rFonts w:asciiTheme="minorHAnsi" w:hAnsiTheme="minorHAnsi" w:cstheme="minorHAnsi"/>
          <w:sz w:val="22"/>
          <w:szCs w:val="22"/>
        </w:rPr>
        <w:t xml:space="preserve"> (n</w:t>
      </w:r>
      <w:r w:rsidR="00FC1F40" w:rsidRPr="00FC1F40">
        <w:rPr>
          <w:rFonts w:asciiTheme="minorHAnsi" w:hAnsiTheme="minorHAnsi" w:cstheme="minorHAnsi"/>
          <w:sz w:val="22"/>
          <w:szCs w:val="22"/>
        </w:rPr>
        <w:t>ever</w:t>
      </w:r>
      <w:del w:id="169" w:author="Kitahara, Cari Meinhold(NIH/NCI) [E]" w:date="2024-09-16T12:08:00Z" w16du:dateUtc="2024-09-16T16:08:00Z">
        <w:r w:rsidR="00FC1F40" w:rsidRPr="00FC1F40" w:rsidDel="00AB6D8D">
          <w:rPr>
            <w:rFonts w:asciiTheme="minorHAnsi" w:hAnsiTheme="minorHAnsi" w:cstheme="minorHAnsi"/>
            <w:sz w:val="22"/>
            <w:szCs w:val="22"/>
          </w:rPr>
          <w:delText xml:space="preserve"> drinker</w:delText>
        </w:r>
      </w:del>
      <w:ins w:id="170" w:author="Tran, Thi-Van-Trinh (NIH/NCI) [F]" w:date="2024-09-02T15:13:00Z" w16du:dateUtc="2024-09-02T19:13:00Z">
        <w:del w:id="171" w:author="Kitahara, Cari Meinhold(NIH/NCI) [E]" w:date="2024-09-16T12:08:00Z" w16du:dateUtc="2024-09-16T16:08:00Z">
          <w:r w:rsidR="00C42706" w:rsidDel="00AB6D8D">
            <w:rPr>
              <w:rFonts w:asciiTheme="minorHAnsi" w:hAnsiTheme="minorHAnsi" w:cstheme="minorHAnsi"/>
              <w:sz w:val="22"/>
              <w:szCs w:val="22"/>
            </w:rPr>
            <w:delText>drank before 20 years of age</w:delText>
          </w:r>
        </w:del>
      </w:ins>
      <w:del w:id="172" w:author="Kitahara, Cari Meinhold(NIH/NCI) [E]" w:date="2024-09-16T12:08:00Z" w16du:dateUtc="2024-09-16T16:08:00Z">
        <w:r w:rsidR="00900C41" w:rsidDel="00AB6D8D">
          <w:rPr>
            <w:rFonts w:asciiTheme="minorHAnsi" w:hAnsiTheme="minorHAnsi" w:cstheme="minorHAnsi"/>
            <w:sz w:val="22"/>
            <w:szCs w:val="22"/>
          </w:rPr>
          <w:delText>/</w:delText>
        </w:r>
      </w:del>
      <w:ins w:id="173" w:author="Tran, Thi-Van-Trinh (NIH/NCI) [F]" w:date="2024-09-04T10:22:00Z" w16du:dateUtc="2024-09-04T14:22:00Z">
        <w:del w:id="174" w:author="Kitahara, Cari Meinhold(NIH/NCI) [E]" w:date="2024-09-16T12:08:00Z" w16du:dateUtc="2024-09-16T16:08:00Z">
          <w:r w:rsidR="009351F5" w:rsidDel="00AB6D8D">
            <w:rPr>
              <w:rFonts w:asciiTheme="minorHAnsi" w:hAnsiTheme="minorHAnsi" w:cstheme="minorHAnsi"/>
              <w:sz w:val="22"/>
              <w:szCs w:val="22"/>
            </w:rPr>
            <w:delText xml:space="preserve">started </w:delText>
          </w:r>
        </w:del>
      </w:ins>
      <w:ins w:id="175" w:author="Kitahara, Cari Meinhold(NIH/NCI) [E]" w:date="2024-09-16T12:08:00Z" w16du:dateUtc="2024-09-16T16:08:00Z">
        <w:r w:rsidR="00AB6D8D">
          <w:rPr>
            <w:rFonts w:asciiTheme="minorHAnsi" w:hAnsiTheme="minorHAnsi" w:cstheme="minorHAnsi"/>
            <w:sz w:val="22"/>
            <w:szCs w:val="22"/>
          </w:rPr>
          <w:t xml:space="preserve">/ever </w:t>
        </w:r>
      </w:ins>
      <w:r w:rsidR="00900C41">
        <w:rPr>
          <w:rFonts w:asciiTheme="minorHAnsi" w:hAnsiTheme="minorHAnsi" w:cstheme="minorHAnsi"/>
          <w:sz w:val="22"/>
          <w:szCs w:val="22"/>
        </w:rPr>
        <w:t>b</w:t>
      </w:r>
      <w:r w:rsidR="00FC1F40" w:rsidRPr="00FC1F40">
        <w:rPr>
          <w:rFonts w:asciiTheme="minorHAnsi" w:hAnsiTheme="minorHAnsi" w:cstheme="minorHAnsi"/>
          <w:sz w:val="22"/>
          <w:szCs w:val="22"/>
        </w:rPr>
        <w:t xml:space="preserve">efore </w:t>
      </w:r>
      <w:ins w:id="176" w:author="Kitahara, Cari Meinhold(NIH/NCI) [E]" w:date="2024-09-16T12:12:00Z" w16du:dateUtc="2024-09-16T16:12:00Z">
        <w:r w:rsidR="008A48AE">
          <w:rPr>
            <w:rFonts w:asciiTheme="minorHAnsi" w:hAnsiTheme="minorHAnsi" w:cstheme="minorHAnsi"/>
            <w:sz w:val="22"/>
            <w:szCs w:val="22"/>
          </w:rPr>
          <w:t xml:space="preserve">age </w:t>
        </w:r>
      </w:ins>
      <w:r w:rsidR="00FC1F40" w:rsidRPr="00FC1F40">
        <w:rPr>
          <w:rFonts w:asciiTheme="minorHAnsi" w:hAnsiTheme="minorHAnsi" w:cstheme="minorHAnsi"/>
          <w:sz w:val="22"/>
          <w:szCs w:val="22"/>
        </w:rPr>
        <w:t>20</w:t>
      </w:r>
      <w:del w:id="177" w:author="Kitahara, Cari Meinhold(NIH/NCI) [E]" w:date="2024-09-16T12:12:00Z" w16du:dateUtc="2024-09-16T16:12:00Z">
        <w:r w:rsidR="00FC1F40" w:rsidRPr="00FC1F40" w:rsidDel="008A48AE">
          <w:rPr>
            <w:rFonts w:asciiTheme="minorHAnsi" w:hAnsiTheme="minorHAnsi" w:cstheme="minorHAnsi"/>
            <w:sz w:val="22"/>
            <w:szCs w:val="22"/>
          </w:rPr>
          <w:delText xml:space="preserve"> years of age</w:delText>
        </w:r>
      </w:del>
      <w:r w:rsidR="00900C41">
        <w:rPr>
          <w:rFonts w:asciiTheme="minorHAnsi" w:hAnsiTheme="minorHAnsi" w:cstheme="minorHAnsi"/>
          <w:sz w:val="22"/>
          <w:szCs w:val="22"/>
        </w:rPr>
        <w:t>/</w:t>
      </w:r>
      <w:del w:id="178" w:author="Tran, Thi-Van-Trinh (NIH/NCI) [F]" w:date="2024-09-02T15:13:00Z" w16du:dateUtc="2024-09-02T19:13:00Z">
        <w:r w:rsidR="00FC1F40" w:rsidRPr="00FC1F40" w:rsidDel="00C42706">
          <w:rPr>
            <w:rFonts w:asciiTheme="minorHAnsi" w:hAnsiTheme="minorHAnsi" w:cstheme="minorHAnsi"/>
            <w:sz w:val="22"/>
            <w:szCs w:val="22"/>
          </w:rPr>
          <w:delText>20 years of age or older</w:delText>
        </w:r>
        <w:r w:rsidR="00900C41" w:rsidDel="00C42706">
          <w:rPr>
            <w:rFonts w:asciiTheme="minorHAnsi" w:hAnsiTheme="minorHAnsi" w:cstheme="minorHAnsi"/>
            <w:sz w:val="22"/>
            <w:szCs w:val="22"/>
          </w:rPr>
          <w:delText>/</w:delText>
        </w:r>
      </w:del>
      <w:r w:rsidR="00900C41">
        <w:rPr>
          <w:rFonts w:asciiTheme="minorHAnsi" w:hAnsiTheme="minorHAnsi" w:cstheme="minorHAnsi"/>
          <w:sz w:val="22"/>
          <w:szCs w:val="22"/>
        </w:rPr>
        <w:t>u</w:t>
      </w:r>
      <w:r w:rsidR="00FC1F40" w:rsidRPr="00FC1F40">
        <w:rPr>
          <w:rFonts w:asciiTheme="minorHAnsi" w:hAnsiTheme="minorHAnsi" w:cstheme="minorHAnsi"/>
          <w:sz w:val="22"/>
          <w:szCs w:val="22"/>
        </w:rPr>
        <w:t>nknown</w:t>
      </w:r>
      <w:commentRangeStart w:id="179"/>
      <w:r w:rsidR="00FC1F40">
        <w:rPr>
          <w:rFonts w:asciiTheme="minorHAnsi" w:hAnsiTheme="minorHAnsi" w:cstheme="minorHAnsi"/>
          <w:sz w:val="22"/>
          <w:szCs w:val="22"/>
        </w:rPr>
        <w:t>)</w:t>
      </w:r>
      <w:r w:rsidRPr="008C37FB">
        <w:rPr>
          <w:rFonts w:asciiTheme="minorHAnsi" w:hAnsiTheme="minorHAnsi" w:cstheme="minorHAnsi"/>
          <w:sz w:val="22"/>
          <w:szCs w:val="22"/>
        </w:rPr>
        <w:t xml:space="preserve">, </w:t>
      </w:r>
      <w:ins w:id="180" w:author="Kitahara, Cari Meinhold(NIH/NCI) [E]" w:date="2024-09-16T12:13:00Z" w16du:dateUtc="2024-09-16T16:13:00Z">
        <w:r w:rsidR="008A48AE">
          <w:rPr>
            <w:rFonts w:asciiTheme="minorHAnsi" w:hAnsiTheme="minorHAnsi" w:cstheme="minorHAnsi"/>
            <w:sz w:val="22"/>
            <w:szCs w:val="22"/>
          </w:rPr>
          <w:t xml:space="preserve">average </w:t>
        </w:r>
      </w:ins>
      <w:r w:rsidR="00B152AC">
        <w:rPr>
          <w:rFonts w:asciiTheme="minorHAnsi" w:hAnsiTheme="minorHAnsi" w:cstheme="minorHAnsi"/>
          <w:sz w:val="22"/>
          <w:szCs w:val="22"/>
        </w:rPr>
        <w:t xml:space="preserve">number of </w:t>
      </w:r>
      <w:r w:rsidR="00B152AC" w:rsidRPr="00B152AC">
        <w:rPr>
          <w:rFonts w:asciiTheme="minorHAnsi" w:hAnsiTheme="minorHAnsi" w:cstheme="minorHAnsi"/>
          <w:sz w:val="22"/>
          <w:szCs w:val="22"/>
        </w:rPr>
        <w:t>drinks per year</w:t>
      </w:r>
      <w:r w:rsidR="000B2CDD">
        <w:rPr>
          <w:rFonts w:asciiTheme="minorHAnsi" w:hAnsiTheme="minorHAnsi" w:cstheme="minorHAnsi"/>
          <w:sz w:val="22"/>
          <w:szCs w:val="22"/>
        </w:rPr>
        <w:t xml:space="preserve"> </w:t>
      </w:r>
      <w:r w:rsidR="000B2CDD" w:rsidRPr="003503C6">
        <w:rPr>
          <w:rFonts w:asciiTheme="minorHAnsi" w:hAnsiTheme="minorHAnsi" w:cstheme="minorHAnsi"/>
          <w:sz w:val="22"/>
          <w:szCs w:val="22"/>
        </w:rPr>
        <w:t xml:space="preserve">in the years </w:t>
      </w:r>
      <w:del w:id="181" w:author="Kitahara, Cari Meinhold(NIH/NCI) [E]" w:date="2024-09-16T12:11:00Z" w16du:dateUtc="2024-09-16T16:11:00Z">
        <w:r w:rsidR="000B2CDD" w:rsidRPr="003503C6" w:rsidDel="00AB6D8D">
          <w:rPr>
            <w:rFonts w:asciiTheme="minorHAnsi" w:hAnsiTheme="minorHAnsi" w:cstheme="minorHAnsi"/>
            <w:sz w:val="22"/>
            <w:szCs w:val="22"/>
          </w:rPr>
          <w:delText xml:space="preserve">drank </w:delText>
        </w:r>
      </w:del>
      <w:ins w:id="182" w:author="Kitahara, Cari Meinhold(NIH/NCI) [E]" w:date="2024-09-16T12:11:00Z" w16du:dateUtc="2024-09-16T16:11:00Z">
        <w:r w:rsidR="00AB6D8D">
          <w:rPr>
            <w:rFonts w:asciiTheme="minorHAnsi" w:hAnsiTheme="minorHAnsi" w:cstheme="minorHAnsi"/>
            <w:sz w:val="22"/>
            <w:szCs w:val="22"/>
          </w:rPr>
          <w:t>drinking regularly</w:t>
        </w:r>
        <w:r w:rsidR="00AB6D8D" w:rsidRPr="003503C6">
          <w:rPr>
            <w:rFonts w:asciiTheme="minorHAnsi" w:hAnsiTheme="minorHAnsi" w:cstheme="minorHAnsi"/>
            <w:sz w:val="22"/>
            <w:szCs w:val="22"/>
          </w:rPr>
          <w:t xml:space="preserve"> </w:t>
        </w:r>
      </w:ins>
      <w:del w:id="183" w:author="Kitahara, Cari Meinhold(NIH/NCI) [E]" w:date="2024-09-16T12:12:00Z" w16du:dateUtc="2024-09-16T16:12:00Z">
        <w:r w:rsidR="000B2CDD" w:rsidRPr="003503C6" w:rsidDel="008A48AE">
          <w:rPr>
            <w:rFonts w:asciiTheme="minorHAnsi" w:hAnsiTheme="minorHAnsi" w:cstheme="minorHAnsi"/>
            <w:sz w:val="22"/>
            <w:szCs w:val="22"/>
          </w:rPr>
          <w:delText>between age 5 and</w:delText>
        </w:r>
      </w:del>
      <w:ins w:id="184" w:author="Kitahara, Cari Meinhold(NIH/NCI) [E]" w:date="2024-09-16T12:12:00Z" w16du:dateUtc="2024-09-16T16:12:00Z">
        <w:r w:rsidR="008A48AE">
          <w:rPr>
            <w:rFonts w:asciiTheme="minorHAnsi" w:hAnsiTheme="minorHAnsi" w:cstheme="minorHAnsi"/>
            <w:sz w:val="22"/>
            <w:szCs w:val="22"/>
          </w:rPr>
          <w:t>before age</w:t>
        </w:r>
      </w:ins>
      <w:r w:rsidR="000B2CDD" w:rsidRPr="003503C6">
        <w:rPr>
          <w:rFonts w:asciiTheme="minorHAnsi" w:hAnsiTheme="minorHAnsi" w:cstheme="minorHAnsi"/>
          <w:sz w:val="22"/>
          <w:szCs w:val="22"/>
        </w:rPr>
        <w:t xml:space="preserve"> </w:t>
      </w:r>
      <w:r w:rsidRPr="008C37FB">
        <w:rPr>
          <w:rFonts w:asciiTheme="minorHAnsi" w:hAnsiTheme="minorHAnsi" w:cstheme="minorHAnsi"/>
          <w:sz w:val="22"/>
          <w:szCs w:val="22"/>
        </w:rPr>
        <w:t>20</w:t>
      </w:r>
      <w:r w:rsidR="00E030B3">
        <w:rPr>
          <w:rFonts w:asciiTheme="minorHAnsi" w:hAnsiTheme="minorHAnsi" w:cstheme="minorHAnsi"/>
          <w:sz w:val="22"/>
          <w:szCs w:val="22"/>
        </w:rPr>
        <w:t xml:space="preserve"> (</w:t>
      </w:r>
      <w:r w:rsidR="00E030B3" w:rsidRPr="00E030B3">
        <w:rPr>
          <w:rFonts w:asciiTheme="minorHAnsi" w:hAnsiTheme="minorHAnsi" w:cstheme="minorHAnsi"/>
          <w:sz w:val="22"/>
          <w:szCs w:val="22"/>
        </w:rPr>
        <w:t>0</w:t>
      </w:r>
      <w:del w:id="185" w:author="Kitahara, Cari Meinhold(NIH/NCI) [E]" w:date="2024-09-16T12:09:00Z" w16du:dateUtc="2024-09-16T16:09:00Z">
        <w:r w:rsidR="00E030B3" w:rsidRPr="00E030B3" w:rsidDel="00AB6D8D">
          <w:rPr>
            <w:rFonts w:asciiTheme="minorHAnsi" w:hAnsiTheme="minorHAnsi" w:cstheme="minorHAnsi"/>
            <w:sz w:val="22"/>
            <w:szCs w:val="22"/>
          </w:rPr>
          <w:delText xml:space="preserve"> drink</w:delText>
        </w:r>
        <w:r w:rsidR="00172934" w:rsidDel="00AB6D8D">
          <w:rPr>
            <w:rFonts w:asciiTheme="minorHAnsi" w:hAnsiTheme="minorHAnsi" w:cstheme="minorHAnsi"/>
            <w:sz w:val="22"/>
            <w:szCs w:val="22"/>
          </w:rPr>
          <w:delText>s</w:delText>
        </w:r>
      </w:del>
      <w:ins w:id="186" w:author="Kitahara, Cari Meinhold(NIH/NCI) [E]" w:date="2024-09-16T12:09:00Z" w16du:dateUtc="2024-09-16T16:09:00Z">
        <w:r w:rsidR="00AB6D8D">
          <w:rPr>
            <w:rFonts w:asciiTheme="minorHAnsi" w:hAnsiTheme="minorHAnsi" w:cstheme="minorHAnsi"/>
            <w:sz w:val="22"/>
            <w:szCs w:val="22"/>
          </w:rPr>
          <w:t>/&lt;</w:t>
        </w:r>
      </w:ins>
      <w:del w:id="187" w:author="Kitahara, Cari Meinhold(NIH/NCI) [E]" w:date="2024-09-16T12:09:00Z" w16du:dateUtc="2024-09-16T16:09:00Z">
        <w:r w:rsidR="001B0D04" w:rsidDel="00AB6D8D">
          <w:rPr>
            <w:rFonts w:asciiTheme="minorHAnsi" w:hAnsiTheme="minorHAnsi" w:cstheme="minorHAnsi"/>
            <w:sz w:val="22"/>
            <w:szCs w:val="22"/>
          </w:rPr>
          <w:delText>/l</w:delText>
        </w:r>
        <w:r w:rsidR="00E030B3" w:rsidRPr="00E030B3" w:rsidDel="00AB6D8D">
          <w:rPr>
            <w:rFonts w:asciiTheme="minorHAnsi" w:hAnsiTheme="minorHAnsi" w:cstheme="minorHAnsi"/>
            <w:sz w:val="22"/>
            <w:szCs w:val="22"/>
          </w:rPr>
          <w:delText xml:space="preserve">ess than </w:delText>
        </w:r>
      </w:del>
      <w:r w:rsidR="00E030B3" w:rsidRPr="00E030B3">
        <w:rPr>
          <w:rFonts w:asciiTheme="minorHAnsi" w:hAnsiTheme="minorHAnsi" w:cstheme="minorHAnsi"/>
          <w:sz w:val="22"/>
          <w:szCs w:val="22"/>
        </w:rPr>
        <w:t>60</w:t>
      </w:r>
      <w:del w:id="188" w:author="Kitahara, Cari Meinhold(NIH/NCI) [E]" w:date="2024-09-16T12:09:00Z" w16du:dateUtc="2024-09-16T16:09:00Z">
        <w:r w:rsidR="00E030B3" w:rsidRPr="00E030B3" w:rsidDel="00AB6D8D">
          <w:rPr>
            <w:rFonts w:asciiTheme="minorHAnsi" w:hAnsiTheme="minorHAnsi" w:cstheme="minorHAnsi"/>
            <w:sz w:val="22"/>
            <w:szCs w:val="22"/>
          </w:rPr>
          <w:delText xml:space="preserve"> drinks</w:delText>
        </w:r>
      </w:del>
      <w:ins w:id="189" w:author="Kitahara, Cari Meinhold(NIH/NCI) [E]" w:date="2024-09-16T12:09:00Z" w16du:dateUtc="2024-09-16T16:09:00Z">
        <w:r w:rsidR="00AB6D8D">
          <w:rPr>
            <w:rFonts w:asciiTheme="minorHAnsi" w:hAnsiTheme="minorHAnsi" w:cstheme="minorHAnsi"/>
            <w:sz w:val="22"/>
            <w:szCs w:val="22"/>
          </w:rPr>
          <w:t>/</w:t>
        </w:r>
      </w:ins>
      <w:del w:id="190" w:author="Kitahara, Cari Meinhold(NIH/NCI) [E]" w:date="2024-09-16T12:09:00Z" w16du:dateUtc="2024-09-16T16:09:00Z">
        <w:r w:rsidR="001B0D04" w:rsidDel="00AB6D8D">
          <w:rPr>
            <w:rFonts w:asciiTheme="minorHAnsi" w:hAnsiTheme="minorHAnsi" w:cstheme="minorHAnsi"/>
            <w:sz w:val="22"/>
            <w:szCs w:val="22"/>
          </w:rPr>
          <w:delText>,</w:delText>
        </w:r>
        <w:r w:rsidR="00E030B3" w:rsidRPr="00E030B3" w:rsidDel="00AB6D8D">
          <w:rPr>
            <w:rFonts w:asciiTheme="minorHAnsi" w:hAnsiTheme="minorHAnsi" w:cstheme="minorHAnsi"/>
            <w:sz w:val="22"/>
            <w:szCs w:val="22"/>
          </w:rPr>
          <w:delText xml:space="preserve"> </w:delText>
        </w:r>
      </w:del>
      <w:r w:rsidR="00E030B3" w:rsidRPr="00E030B3">
        <w:rPr>
          <w:rFonts w:asciiTheme="minorHAnsi" w:hAnsiTheme="minorHAnsi" w:cstheme="minorHAnsi"/>
          <w:sz w:val="22"/>
          <w:szCs w:val="22"/>
        </w:rPr>
        <w:t>60-229</w:t>
      </w:r>
      <w:del w:id="191" w:author="Kitahara, Cari Meinhold(NIH/NCI) [E]" w:date="2024-09-16T12:09:00Z" w16du:dateUtc="2024-09-16T16:09:00Z">
        <w:r w:rsidR="00E030B3" w:rsidRPr="00E030B3" w:rsidDel="00AB6D8D">
          <w:rPr>
            <w:rFonts w:asciiTheme="minorHAnsi" w:hAnsiTheme="minorHAnsi" w:cstheme="minorHAnsi"/>
            <w:sz w:val="22"/>
            <w:szCs w:val="22"/>
          </w:rPr>
          <w:delText xml:space="preserve"> drinks</w:delText>
        </w:r>
      </w:del>
      <w:ins w:id="192" w:author="Kitahara, Cari Meinhold(NIH/NCI) [E]" w:date="2024-09-16T12:09:00Z" w16du:dateUtc="2024-09-16T16:09:00Z">
        <w:r w:rsidR="00AB6D8D">
          <w:rPr>
            <w:rFonts w:asciiTheme="minorHAnsi" w:hAnsiTheme="minorHAnsi" w:cstheme="minorHAnsi"/>
            <w:sz w:val="22"/>
            <w:szCs w:val="22"/>
          </w:rPr>
          <w:t>/</w:t>
        </w:r>
      </w:ins>
      <w:ins w:id="193" w:author="Kitahara, Cari Meinhold(NIH/NCI) [E]" w:date="2024-09-16T12:14:00Z" w16du:dateUtc="2024-09-16T16:14:00Z">
        <w:r w:rsidR="008A48AE">
          <w:rPr>
            <w:rFonts w:asciiTheme="minorHAnsi" w:hAnsiTheme="minorHAnsi" w:cstheme="minorHAnsi"/>
            <w:sz w:val="22"/>
            <w:szCs w:val="22"/>
          </w:rPr>
          <w:t>≥</w:t>
        </w:r>
      </w:ins>
      <w:del w:id="194" w:author="Kitahara, Cari Meinhold(NIH/NCI) [E]" w:date="2024-09-16T12:09:00Z" w16du:dateUtc="2024-09-16T16:09:00Z">
        <w:r w:rsidR="001B0D04" w:rsidDel="00AB6D8D">
          <w:rPr>
            <w:rFonts w:asciiTheme="minorHAnsi" w:hAnsiTheme="minorHAnsi" w:cstheme="minorHAnsi"/>
            <w:sz w:val="22"/>
            <w:szCs w:val="22"/>
          </w:rPr>
          <w:delText>,</w:delText>
        </w:r>
        <w:r w:rsidR="00E030B3" w:rsidRPr="00E030B3" w:rsidDel="00AB6D8D">
          <w:rPr>
            <w:rFonts w:asciiTheme="minorHAnsi" w:hAnsiTheme="minorHAnsi" w:cstheme="minorHAnsi"/>
            <w:sz w:val="22"/>
            <w:szCs w:val="22"/>
          </w:rPr>
          <w:delText xml:space="preserve"> </w:delText>
        </w:r>
      </w:del>
      <w:r w:rsidR="00E030B3" w:rsidRPr="00E030B3">
        <w:rPr>
          <w:rFonts w:asciiTheme="minorHAnsi" w:hAnsiTheme="minorHAnsi" w:cstheme="minorHAnsi"/>
          <w:sz w:val="22"/>
          <w:szCs w:val="22"/>
        </w:rPr>
        <w:t>230 drinks</w:t>
      </w:r>
      <w:del w:id="195" w:author="Kitahara, Cari Meinhold(NIH/NCI) [E]" w:date="2024-09-16T12:14:00Z" w16du:dateUtc="2024-09-16T16:14:00Z">
        <w:r w:rsidR="001B0D04" w:rsidDel="008A48AE">
          <w:rPr>
            <w:rFonts w:asciiTheme="minorHAnsi" w:hAnsiTheme="minorHAnsi" w:cstheme="minorHAnsi"/>
            <w:sz w:val="22"/>
            <w:szCs w:val="22"/>
          </w:rPr>
          <w:delText xml:space="preserve"> or more</w:delText>
        </w:r>
      </w:del>
      <w:ins w:id="196" w:author="Kitahara, Cari Meinhold(NIH/NCI) [E]" w:date="2024-09-16T12:09:00Z" w16du:dateUtc="2024-09-16T16:09:00Z">
        <w:r w:rsidR="00AB6D8D">
          <w:rPr>
            <w:rFonts w:asciiTheme="minorHAnsi" w:hAnsiTheme="minorHAnsi" w:cstheme="minorHAnsi"/>
            <w:sz w:val="22"/>
            <w:szCs w:val="22"/>
          </w:rPr>
          <w:t>/</w:t>
        </w:r>
      </w:ins>
      <w:del w:id="197" w:author="Kitahara, Cari Meinhold(NIH/NCI) [E]" w:date="2024-09-16T12:09:00Z" w16du:dateUtc="2024-09-16T16:09:00Z">
        <w:r w:rsidR="001B0D04" w:rsidDel="00AB6D8D">
          <w:rPr>
            <w:rFonts w:asciiTheme="minorHAnsi" w:hAnsiTheme="minorHAnsi" w:cstheme="minorHAnsi"/>
            <w:sz w:val="22"/>
            <w:szCs w:val="22"/>
          </w:rPr>
          <w:delText>,</w:delText>
        </w:r>
        <w:r w:rsidR="00E030B3" w:rsidRPr="00E030B3" w:rsidDel="00AB6D8D">
          <w:rPr>
            <w:rFonts w:asciiTheme="minorHAnsi" w:hAnsiTheme="minorHAnsi" w:cstheme="minorHAnsi"/>
            <w:sz w:val="22"/>
            <w:szCs w:val="22"/>
          </w:rPr>
          <w:delText xml:space="preserve"> </w:delText>
        </w:r>
      </w:del>
      <w:r w:rsidR="001B0D04">
        <w:rPr>
          <w:rFonts w:asciiTheme="minorHAnsi" w:hAnsiTheme="minorHAnsi" w:cstheme="minorHAnsi"/>
          <w:sz w:val="22"/>
          <w:szCs w:val="22"/>
        </w:rPr>
        <w:t>u</w:t>
      </w:r>
      <w:r w:rsidR="00E030B3" w:rsidRPr="00E030B3">
        <w:rPr>
          <w:rFonts w:asciiTheme="minorHAnsi" w:hAnsiTheme="minorHAnsi" w:cstheme="minorHAnsi"/>
          <w:sz w:val="22"/>
          <w:szCs w:val="22"/>
        </w:rPr>
        <w:t>nknown</w:t>
      </w:r>
      <w:commentRangeEnd w:id="179"/>
      <w:r w:rsidR="003756D4">
        <w:rPr>
          <w:rStyle w:val="CommentReference"/>
          <w:rFonts w:asciiTheme="minorHAnsi" w:eastAsiaTheme="minorEastAsia" w:hAnsiTheme="minorHAnsi" w:cstheme="minorBidi"/>
          <w:lang w:eastAsia="ja-JP"/>
        </w:rPr>
        <w:commentReference w:id="179"/>
      </w:r>
      <w:ins w:id="198" w:author="Tran, Thi-Van-Trinh (NIH/NCI) [F]" w:date="2024-09-02T15:07:00Z" w16du:dateUtc="2024-09-02T19:07:00Z">
        <w:r w:rsidR="00EF7290">
          <w:rPr>
            <w:rFonts w:asciiTheme="minorHAnsi" w:hAnsiTheme="minorHAnsi" w:cstheme="minorHAnsi"/>
            <w:sz w:val="22"/>
            <w:szCs w:val="22"/>
          </w:rPr>
          <w:t xml:space="preserve">; calculated based on </w:t>
        </w:r>
        <w:del w:id="199" w:author="Kitahara, Cari Meinhold(NIH/NCI) [E]" w:date="2024-09-16T12:13:00Z" w16du:dateUtc="2024-09-16T16:13:00Z">
          <w:r w:rsidR="00EF7290" w:rsidDel="008A48AE">
            <w:rPr>
              <w:rFonts w:asciiTheme="minorHAnsi" w:hAnsiTheme="minorHAnsi" w:cstheme="minorHAnsi"/>
              <w:sz w:val="22"/>
              <w:szCs w:val="22"/>
            </w:rPr>
            <w:delText xml:space="preserve">the </w:delText>
          </w:r>
        </w:del>
        <w:r w:rsidR="00EF7290">
          <w:rPr>
            <w:rFonts w:asciiTheme="minorHAnsi" w:hAnsiTheme="minorHAnsi" w:cstheme="minorHAnsi"/>
            <w:sz w:val="22"/>
            <w:szCs w:val="22"/>
          </w:rPr>
          <w:t xml:space="preserve">reported average </w:t>
        </w:r>
        <w:r w:rsidR="00CC14E4">
          <w:rPr>
            <w:rFonts w:asciiTheme="minorHAnsi" w:hAnsiTheme="minorHAnsi" w:cstheme="minorHAnsi"/>
            <w:sz w:val="22"/>
            <w:szCs w:val="22"/>
          </w:rPr>
          <w:t>drinks per week</w:t>
        </w:r>
      </w:ins>
      <w:r w:rsidR="00E030B3">
        <w:rPr>
          <w:rFonts w:asciiTheme="minorHAnsi" w:hAnsiTheme="minorHAnsi" w:cstheme="minorHAnsi"/>
          <w:sz w:val="22"/>
          <w:szCs w:val="22"/>
        </w:rPr>
        <w:t>)</w:t>
      </w:r>
      <w:r w:rsidRPr="008C37FB">
        <w:rPr>
          <w:rFonts w:asciiTheme="minorHAnsi" w:hAnsiTheme="minorHAnsi" w:cstheme="minorHAnsi"/>
          <w:sz w:val="22"/>
          <w:szCs w:val="22"/>
        </w:rPr>
        <w:t>,</w:t>
      </w:r>
      <w:r w:rsidR="00C42706">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 ExcludeAuth="1" ExcludeYear="1"&gt;&lt;RecNum&gt;452&lt;/RecNum&gt;&lt;DisplayText&gt;&lt;style face="superscript"&gt;32&lt;/style&gt;&lt;/DisplayText&gt;&lt;record&gt;&lt;rec-number&gt;452&lt;/rec-number&gt;&lt;foreign-keys&gt;&lt;key app="EN" db-id="9eeeap9akwrsete9ft3xp2puxwwrw9ev5fd0" timestamp="1725304286"&gt;452&lt;/key&gt;&lt;/foreign-keys&gt;&lt;ref-type name="Web Page"&gt;12&lt;/ref-type&gt;&lt;contributors&gt;&lt;/contributors&gt;&lt;titles&gt;&lt;title&gt;The Sister Study baseline data collection, section: Alcohol&lt;/title&gt;&lt;/titles&gt;&lt;number&gt;September 2, 2024&lt;/number&gt;&lt;dates&gt;&lt;/dates&gt;&lt;urls&gt;&lt;related-urls&gt;&lt;url&gt;https://sisterstudy.niehs.nih.gov/English/images/docs/Sec%20AL_Alcohol_v2.08_acc.pdf&lt;/url&gt;&lt;/related-urls&gt;&lt;/urls&gt;&lt;/record&gt;&lt;/Cite&gt;&lt;/EndNote&gt;</w:instrText>
      </w:r>
      <w:r w:rsidR="00C42706">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32</w:t>
      </w:r>
      <w:r w:rsidR="00C42706">
        <w:rPr>
          <w:rFonts w:asciiTheme="minorHAnsi" w:hAnsiTheme="minorHAnsi" w:cstheme="minorHAnsi"/>
          <w:sz w:val="22"/>
          <w:szCs w:val="22"/>
        </w:rPr>
        <w:fldChar w:fldCharType="end"/>
      </w:r>
      <w:r w:rsidRPr="008C37FB">
        <w:rPr>
          <w:rFonts w:asciiTheme="minorHAnsi" w:hAnsiTheme="minorHAnsi" w:cstheme="minorHAnsi"/>
          <w:sz w:val="22"/>
          <w:szCs w:val="22"/>
        </w:rPr>
        <w:t xml:space="preserve"> age started smoking</w:t>
      </w:r>
      <w:r w:rsidR="003B3344">
        <w:rPr>
          <w:rFonts w:asciiTheme="minorHAnsi" w:hAnsiTheme="minorHAnsi" w:cstheme="minorHAnsi"/>
          <w:sz w:val="22"/>
          <w:szCs w:val="22"/>
        </w:rPr>
        <w:t xml:space="preserve"> (</w:t>
      </w:r>
      <w:r w:rsidR="00FB3448">
        <w:rPr>
          <w:rFonts w:asciiTheme="minorHAnsi" w:hAnsiTheme="minorHAnsi" w:cstheme="minorHAnsi"/>
          <w:sz w:val="22"/>
          <w:szCs w:val="22"/>
        </w:rPr>
        <w:t>n</w:t>
      </w:r>
      <w:r w:rsidR="003B3344" w:rsidRPr="003B3344">
        <w:rPr>
          <w:rFonts w:asciiTheme="minorHAnsi" w:hAnsiTheme="minorHAnsi" w:cstheme="minorHAnsi"/>
          <w:sz w:val="22"/>
          <w:szCs w:val="22"/>
        </w:rPr>
        <w:t>ever</w:t>
      </w:r>
      <w:ins w:id="200" w:author="Kitahara, Cari Meinhold(NIH/NCI) [E]" w:date="2024-09-16T12:09:00Z" w16du:dateUtc="2024-09-16T16:09:00Z">
        <w:r w:rsidR="00AB6D8D">
          <w:rPr>
            <w:rFonts w:asciiTheme="minorHAnsi" w:hAnsiTheme="minorHAnsi" w:cstheme="minorHAnsi"/>
            <w:sz w:val="22"/>
            <w:szCs w:val="22"/>
          </w:rPr>
          <w:t xml:space="preserve">/ever </w:t>
        </w:r>
      </w:ins>
      <w:del w:id="201" w:author="Kitahara, Cari Meinhold(NIH/NCI) [E]" w:date="2024-09-16T12:09:00Z" w16du:dateUtc="2024-09-16T16:09:00Z">
        <w:r w:rsidR="003B3344" w:rsidRPr="003B3344" w:rsidDel="00AB6D8D">
          <w:rPr>
            <w:rFonts w:asciiTheme="minorHAnsi" w:hAnsiTheme="minorHAnsi" w:cstheme="minorHAnsi"/>
            <w:sz w:val="22"/>
            <w:szCs w:val="22"/>
          </w:rPr>
          <w:delText xml:space="preserve"> smok</w:delText>
        </w:r>
        <w:r w:rsidR="00FB3448" w:rsidDel="00AB6D8D">
          <w:rPr>
            <w:rFonts w:asciiTheme="minorHAnsi" w:hAnsiTheme="minorHAnsi" w:cstheme="minorHAnsi"/>
            <w:sz w:val="22"/>
            <w:szCs w:val="22"/>
          </w:rPr>
          <w:delText>er</w:delText>
        </w:r>
      </w:del>
      <w:ins w:id="202" w:author="Tran, Thi-Van-Trinh (NIH/NCI) [F]" w:date="2024-09-02T15:14:00Z" w16du:dateUtc="2024-09-02T19:14:00Z">
        <w:del w:id="203" w:author="Kitahara, Cari Meinhold(NIH/NCI) [E]" w:date="2024-09-16T12:09:00Z" w16du:dateUtc="2024-09-16T16:09:00Z">
          <w:r w:rsidR="00771982" w:rsidDel="00AB6D8D">
            <w:rPr>
              <w:rFonts w:asciiTheme="minorHAnsi" w:hAnsiTheme="minorHAnsi" w:cstheme="minorHAnsi"/>
              <w:sz w:val="22"/>
              <w:szCs w:val="22"/>
            </w:rPr>
            <w:delText>d before 20 years of age</w:delText>
          </w:r>
        </w:del>
      </w:ins>
      <w:del w:id="204" w:author="Kitahara, Cari Meinhold(NIH/NCI) [E]" w:date="2024-09-16T12:09:00Z" w16du:dateUtc="2024-09-16T16:09:00Z">
        <w:r w:rsidR="00FB3448" w:rsidDel="00AB6D8D">
          <w:rPr>
            <w:rFonts w:asciiTheme="minorHAnsi" w:hAnsiTheme="minorHAnsi" w:cstheme="minorHAnsi"/>
            <w:sz w:val="22"/>
            <w:szCs w:val="22"/>
          </w:rPr>
          <w:delText>/started between</w:delText>
        </w:r>
        <w:r w:rsidR="003B3344" w:rsidRPr="003B3344" w:rsidDel="00AB6D8D">
          <w:rPr>
            <w:rFonts w:asciiTheme="minorHAnsi" w:hAnsiTheme="minorHAnsi" w:cstheme="minorHAnsi"/>
            <w:sz w:val="22"/>
            <w:szCs w:val="22"/>
          </w:rPr>
          <w:delText xml:space="preserve"> </w:delText>
        </w:r>
        <w:r w:rsidR="00FB3448" w:rsidDel="00AB6D8D">
          <w:rPr>
            <w:rFonts w:asciiTheme="minorHAnsi" w:hAnsiTheme="minorHAnsi" w:cstheme="minorHAnsi"/>
            <w:sz w:val="22"/>
            <w:szCs w:val="22"/>
          </w:rPr>
          <w:delText xml:space="preserve">age 1 and </w:delText>
        </w:r>
        <w:r w:rsidR="003B3344" w:rsidRPr="003B3344" w:rsidDel="00AB6D8D">
          <w:rPr>
            <w:rFonts w:asciiTheme="minorHAnsi" w:hAnsiTheme="minorHAnsi" w:cstheme="minorHAnsi"/>
            <w:sz w:val="22"/>
            <w:szCs w:val="22"/>
          </w:rPr>
          <w:delText>2</w:delText>
        </w:r>
      </w:del>
      <w:ins w:id="205" w:author="Kitahara, Cari Meinhold(NIH/NCI) [E]" w:date="2024-09-16T12:09:00Z" w16du:dateUtc="2024-09-16T16:09:00Z">
        <w:r w:rsidR="00AB6D8D">
          <w:rPr>
            <w:rFonts w:asciiTheme="minorHAnsi" w:hAnsiTheme="minorHAnsi" w:cstheme="minorHAnsi"/>
            <w:sz w:val="22"/>
            <w:szCs w:val="22"/>
          </w:rPr>
          <w:t>before age 2</w:t>
        </w:r>
      </w:ins>
      <w:r w:rsidR="003B3344" w:rsidRPr="003B3344">
        <w:rPr>
          <w:rFonts w:asciiTheme="minorHAnsi" w:hAnsiTheme="minorHAnsi" w:cstheme="minorHAnsi"/>
          <w:sz w:val="22"/>
          <w:szCs w:val="22"/>
        </w:rPr>
        <w:t>0</w:t>
      </w:r>
      <w:r w:rsidR="00974E7B">
        <w:rPr>
          <w:rFonts w:asciiTheme="minorHAnsi" w:hAnsiTheme="minorHAnsi" w:cstheme="minorHAnsi"/>
          <w:sz w:val="22"/>
          <w:szCs w:val="22"/>
        </w:rPr>
        <w:t>/</w:t>
      </w:r>
      <w:ins w:id="206" w:author="Tran, Thi-Van-Trinh (NIH/NCI) [F]" w:date="2024-09-02T15:14:00Z" w16du:dateUtc="2024-09-02T19:14:00Z">
        <w:del w:id="207" w:author="Kitahara, Cari Meinhold(NIH/NCI) [E]" w:date="2024-09-16T12:12:00Z" w16du:dateUtc="2024-09-16T16:12:00Z">
          <w:r w:rsidR="00771982" w:rsidDel="008A48AE">
            <w:rPr>
              <w:rFonts w:asciiTheme="minorHAnsi" w:hAnsiTheme="minorHAnsi" w:cstheme="minorHAnsi"/>
              <w:sz w:val="22"/>
              <w:szCs w:val="22"/>
            </w:rPr>
            <w:delText xml:space="preserve"> </w:delText>
          </w:r>
        </w:del>
      </w:ins>
      <w:del w:id="208" w:author="Tran, Thi-Van-Trinh (NIH/NCI) [F]" w:date="2024-09-02T15:14:00Z" w16du:dateUtc="2024-09-02T19:14:00Z">
        <w:r w:rsidR="00974E7B" w:rsidDel="00771982">
          <w:rPr>
            <w:rFonts w:asciiTheme="minorHAnsi" w:hAnsiTheme="minorHAnsi" w:cstheme="minorHAnsi"/>
            <w:sz w:val="22"/>
            <w:szCs w:val="22"/>
          </w:rPr>
          <w:delText>started after age 20/</w:delText>
        </w:r>
      </w:del>
      <w:r w:rsidR="00974E7B">
        <w:rPr>
          <w:rFonts w:asciiTheme="minorHAnsi" w:hAnsiTheme="minorHAnsi" w:cstheme="minorHAnsi"/>
          <w:sz w:val="22"/>
          <w:szCs w:val="22"/>
        </w:rPr>
        <w:t>u</w:t>
      </w:r>
      <w:r w:rsidR="003B3344" w:rsidRPr="003B3344">
        <w:rPr>
          <w:rFonts w:asciiTheme="minorHAnsi" w:hAnsiTheme="minorHAnsi" w:cstheme="minorHAnsi"/>
          <w:sz w:val="22"/>
          <w:szCs w:val="22"/>
        </w:rPr>
        <w:t>nknown</w:t>
      </w:r>
      <w:del w:id="209" w:author="Kitahara, Cari Meinhold(NIH/NCI) [E]" w:date="2024-09-16T12:09:00Z" w16du:dateUtc="2024-09-16T16:09:00Z">
        <w:r w:rsidR="003B3344" w:rsidRPr="003B3344" w:rsidDel="00AB6D8D">
          <w:rPr>
            <w:rFonts w:asciiTheme="minorHAnsi" w:hAnsiTheme="minorHAnsi" w:cstheme="minorHAnsi"/>
            <w:sz w:val="22"/>
            <w:szCs w:val="22"/>
          </w:rPr>
          <w:delText xml:space="preserve"> smoking status</w:delText>
        </w:r>
      </w:del>
      <w:r w:rsidR="003B3344">
        <w:rPr>
          <w:rFonts w:asciiTheme="minorHAnsi" w:hAnsiTheme="minorHAnsi" w:cstheme="minorHAnsi"/>
          <w:sz w:val="22"/>
          <w:szCs w:val="22"/>
        </w:rPr>
        <w:t>)</w:t>
      </w:r>
      <w:r w:rsidRPr="008C37FB">
        <w:rPr>
          <w:rFonts w:asciiTheme="minorHAnsi" w:hAnsiTheme="minorHAnsi" w:cstheme="minorHAnsi"/>
          <w:sz w:val="22"/>
          <w:szCs w:val="22"/>
        </w:rPr>
        <w:t xml:space="preserve">, </w:t>
      </w:r>
      <w:r w:rsidR="009F71B6">
        <w:rPr>
          <w:rFonts w:asciiTheme="minorHAnsi" w:hAnsiTheme="minorHAnsi" w:cstheme="minorHAnsi"/>
          <w:sz w:val="22"/>
          <w:szCs w:val="22"/>
        </w:rPr>
        <w:t xml:space="preserve">number of pack-years </w:t>
      </w:r>
      <w:del w:id="210" w:author="Kitahara, Cari Meinhold(NIH/NCI) [E]" w:date="2024-09-16T12:12:00Z" w16du:dateUtc="2024-09-16T16:12:00Z">
        <w:r w:rsidR="009F71B6" w:rsidDel="008A48AE">
          <w:rPr>
            <w:rFonts w:asciiTheme="minorHAnsi" w:hAnsiTheme="minorHAnsi" w:cstheme="minorHAnsi"/>
            <w:sz w:val="22"/>
            <w:szCs w:val="22"/>
          </w:rPr>
          <w:delText>between age 1 and</w:delText>
        </w:r>
      </w:del>
      <w:ins w:id="211" w:author="Kitahara, Cari Meinhold(NIH/NCI) [E]" w:date="2024-09-16T12:12:00Z" w16du:dateUtc="2024-09-16T16:12:00Z">
        <w:r w:rsidR="008A48AE">
          <w:rPr>
            <w:rFonts w:asciiTheme="minorHAnsi" w:hAnsiTheme="minorHAnsi" w:cstheme="minorHAnsi"/>
            <w:sz w:val="22"/>
            <w:szCs w:val="22"/>
          </w:rPr>
          <w:t>before age</w:t>
        </w:r>
      </w:ins>
      <w:r w:rsidR="009F71B6">
        <w:rPr>
          <w:rFonts w:asciiTheme="minorHAnsi" w:hAnsiTheme="minorHAnsi" w:cstheme="minorHAnsi"/>
          <w:sz w:val="22"/>
          <w:szCs w:val="22"/>
        </w:rPr>
        <w:t xml:space="preserve"> 20</w:t>
      </w:r>
      <w:r w:rsidR="002D5194">
        <w:rPr>
          <w:rFonts w:asciiTheme="minorHAnsi" w:hAnsiTheme="minorHAnsi" w:cstheme="minorHAnsi"/>
          <w:sz w:val="22"/>
          <w:szCs w:val="22"/>
        </w:rPr>
        <w:t xml:space="preserve"> (</w:t>
      </w:r>
      <w:ins w:id="212" w:author="Kitahara, Cari Meinhold(NIH/NCI) [E]" w:date="2024-09-16T12:10:00Z" w16du:dateUtc="2024-09-16T16:10:00Z">
        <w:r w:rsidR="00AB6D8D">
          <w:rPr>
            <w:rFonts w:asciiTheme="minorHAnsi" w:hAnsiTheme="minorHAnsi" w:cstheme="minorHAnsi"/>
            <w:sz w:val="22"/>
            <w:szCs w:val="22"/>
          </w:rPr>
          <w:t>≤</w:t>
        </w:r>
      </w:ins>
      <w:r w:rsidR="00C17BBD">
        <w:rPr>
          <w:rFonts w:asciiTheme="minorHAnsi" w:hAnsiTheme="minorHAnsi" w:cstheme="minorHAnsi"/>
          <w:sz w:val="22"/>
          <w:szCs w:val="22"/>
        </w:rPr>
        <w:t>5</w:t>
      </w:r>
      <w:ins w:id="213" w:author="Kitahara, Cari Meinhold(NIH/NCI) [E]" w:date="2024-09-16T12:10:00Z" w16du:dateUtc="2024-09-16T16:10:00Z">
        <w:r w:rsidR="00AB6D8D">
          <w:rPr>
            <w:rFonts w:asciiTheme="minorHAnsi" w:hAnsiTheme="minorHAnsi" w:cstheme="minorHAnsi"/>
            <w:sz w:val="22"/>
            <w:szCs w:val="22"/>
          </w:rPr>
          <w:t>/&gt;</w:t>
        </w:r>
      </w:ins>
      <w:del w:id="214" w:author="Kitahara, Cari Meinhold(NIH/NCI) [E]" w:date="2024-09-16T12:10:00Z" w16du:dateUtc="2024-09-16T16:10:00Z">
        <w:r w:rsidR="00C17BBD" w:rsidDel="00AB6D8D">
          <w:rPr>
            <w:rFonts w:asciiTheme="minorHAnsi" w:hAnsiTheme="minorHAnsi" w:cstheme="minorHAnsi"/>
            <w:sz w:val="22"/>
            <w:szCs w:val="22"/>
          </w:rPr>
          <w:delText xml:space="preserve"> p</w:delText>
        </w:r>
        <w:r w:rsidR="002D5194" w:rsidRPr="002D5194" w:rsidDel="00AB6D8D">
          <w:rPr>
            <w:rFonts w:asciiTheme="minorHAnsi" w:hAnsiTheme="minorHAnsi" w:cstheme="minorHAnsi"/>
            <w:sz w:val="22"/>
            <w:szCs w:val="22"/>
          </w:rPr>
          <w:delText>ack</w:delText>
        </w:r>
        <w:r w:rsidR="00C17BBD" w:rsidDel="00AB6D8D">
          <w:rPr>
            <w:rFonts w:asciiTheme="minorHAnsi" w:hAnsiTheme="minorHAnsi" w:cstheme="minorHAnsi"/>
            <w:sz w:val="22"/>
            <w:szCs w:val="22"/>
          </w:rPr>
          <w:delText>-y</w:delText>
        </w:r>
        <w:r w:rsidR="002D5194" w:rsidRPr="002D5194" w:rsidDel="00AB6D8D">
          <w:rPr>
            <w:rFonts w:asciiTheme="minorHAnsi" w:hAnsiTheme="minorHAnsi" w:cstheme="minorHAnsi"/>
            <w:sz w:val="22"/>
            <w:szCs w:val="22"/>
          </w:rPr>
          <w:delText>ears</w:delText>
        </w:r>
        <w:r w:rsidR="00C17BBD" w:rsidDel="00AB6D8D">
          <w:rPr>
            <w:rFonts w:asciiTheme="minorHAnsi" w:hAnsiTheme="minorHAnsi" w:cstheme="minorHAnsi"/>
            <w:sz w:val="22"/>
            <w:szCs w:val="22"/>
          </w:rPr>
          <w:delText xml:space="preserve"> or less</w:delText>
        </w:r>
        <w:r w:rsidR="0088389D" w:rsidDel="00AB6D8D">
          <w:rPr>
            <w:rFonts w:asciiTheme="minorHAnsi" w:hAnsiTheme="minorHAnsi" w:cstheme="minorHAnsi"/>
            <w:sz w:val="22"/>
            <w:szCs w:val="22"/>
          </w:rPr>
          <w:delText xml:space="preserve">/more than </w:delText>
        </w:r>
      </w:del>
      <w:r w:rsidR="0088389D">
        <w:rPr>
          <w:rFonts w:asciiTheme="minorHAnsi" w:hAnsiTheme="minorHAnsi" w:cstheme="minorHAnsi"/>
          <w:sz w:val="22"/>
          <w:szCs w:val="22"/>
        </w:rPr>
        <w:t>5 pack-years</w:t>
      </w:r>
      <w:r w:rsidR="002D5194">
        <w:rPr>
          <w:rFonts w:asciiTheme="minorHAnsi" w:hAnsiTheme="minorHAnsi" w:cstheme="minorHAnsi"/>
          <w:sz w:val="22"/>
          <w:szCs w:val="22"/>
        </w:rPr>
        <w:t>)</w:t>
      </w:r>
      <w:r w:rsidRPr="008C37FB">
        <w:rPr>
          <w:rFonts w:asciiTheme="minorHAnsi" w:hAnsiTheme="minorHAnsi" w:cstheme="minorHAnsi"/>
          <w:sz w:val="22"/>
          <w:szCs w:val="22"/>
        </w:rPr>
        <w:t xml:space="preserve">, and total years of secondhand smoking under </w:t>
      </w:r>
      <w:r w:rsidR="00811CBB">
        <w:rPr>
          <w:rFonts w:asciiTheme="minorHAnsi" w:hAnsiTheme="minorHAnsi" w:cstheme="minorHAnsi"/>
          <w:sz w:val="22"/>
          <w:szCs w:val="22"/>
        </w:rPr>
        <w:t xml:space="preserve">age </w:t>
      </w:r>
      <w:r w:rsidRPr="008C37FB">
        <w:rPr>
          <w:rFonts w:asciiTheme="minorHAnsi" w:hAnsiTheme="minorHAnsi" w:cstheme="minorHAnsi"/>
          <w:sz w:val="22"/>
          <w:szCs w:val="22"/>
        </w:rPr>
        <w:t>18</w:t>
      </w:r>
      <w:r w:rsidR="00811CBB">
        <w:rPr>
          <w:rFonts w:asciiTheme="minorHAnsi" w:hAnsiTheme="minorHAnsi" w:cstheme="minorHAnsi"/>
          <w:sz w:val="22"/>
          <w:szCs w:val="22"/>
        </w:rPr>
        <w:t xml:space="preserve"> </w:t>
      </w:r>
      <w:r w:rsidR="00811CBB" w:rsidRPr="00811CBB">
        <w:rPr>
          <w:rFonts w:asciiTheme="minorHAnsi" w:hAnsiTheme="minorHAnsi" w:cstheme="minorHAnsi"/>
          <w:sz w:val="22"/>
          <w:szCs w:val="22"/>
        </w:rPr>
        <w:t xml:space="preserve">from caregiver or other </w:t>
      </w:r>
      <w:r w:rsidR="00811CBB">
        <w:rPr>
          <w:rFonts w:asciiTheme="minorHAnsi" w:hAnsiTheme="minorHAnsi" w:cstheme="minorHAnsi"/>
          <w:sz w:val="22"/>
          <w:szCs w:val="22"/>
        </w:rPr>
        <w:t>household</w:t>
      </w:r>
      <w:r w:rsidR="00811CBB" w:rsidRPr="00811CBB">
        <w:rPr>
          <w:rFonts w:asciiTheme="minorHAnsi" w:hAnsiTheme="minorHAnsi" w:cstheme="minorHAnsi"/>
          <w:sz w:val="22"/>
          <w:szCs w:val="22"/>
        </w:rPr>
        <w:t xml:space="preserve"> member</w:t>
      </w:r>
      <w:r w:rsidR="001C3ACC">
        <w:rPr>
          <w:rFonts w:asciiTheme="minorHAnsi" w:hAnsiTheme="minorHAnsi" w:cstheme="minorHAnsi"/>
          <w:sz w:val="22"/>
          <w:szCs w:val="22"/>
        </w:rPr>
        <w:t xml:space="preserve"> (n</w:t>
      </w:r>
      <w:r w:rsidR="001C3ACC" w:rsidRPr="001C3ACC">
        <w:rPr>
          <w:rFonts w:asciiTheme="minorHAnsi" w:hAnsiTheme="minorHAnsi" w:cstheme="minorHAnsi"/>
          <w:sz w:val="22"/>
          <w:szCs w:val="22"/>
        </w:rPr>
        <w:t>o secondhand smoking</w:t>
      </w:r>
      <w:del w:id="215" w:author="Kitahara, Cari Meinhold(NIH/NCI) [E]" w:date="2024-09-16T12:10:00Z" w16du:dateUtc="2024-09-16T16:10:00Z">
        <w:r w:rsidR="001C3ACC" w:rsidRPr="001C3ACC" w:rsidDel="00AB6D8D">
          <w:rPr>
            <w:rFonts w:asciiTheme="minorHAnsi" w:hAnsiTheme="minorHAnsi" w:cstheme="minorHAnsi"/>
            <w:sz w:val="22"/>
            <w:szCs w:val="22"/>
          </w:rPr>
          <w:delText xml:space="preserve"> during childhood</w:delText>
        </w:r>
      </w:del>
      <w:r w:rsidR="001C3ACC">
        <w:rPr>
          <w:rFonts w:asciiTheme="minorHAnsi" w:hAnsiTheme="minorHAnsi" w:cstheme="minorHAnsi"/>
          <w:sz w:val="22"/>
          <w:szCs w:val="22"/>
        </w:rPr>
        <w:t>/</w:t>
      </w:r>
      <w:ins w:id="216" w:author="Kitahara, Cari Meinhold(NIH/NCI) [E]" w:date="2024-09-16T12:10:00Z" w16du:dateUtc="2024-09-16T16:10:00Z">
        <w:r w:rsidR="00AB6D8D">
          <w:rPr>
            <w:rFonts w:asciiTheme="minorHAnsi" w:hAnsiTheme="minorHAnsi" w:cstheme="minorHAnsi"/>
            <w:sz w:val="22"/>
            <w:szCs w:val="22"/>
          </w:rPr>
          <w:t>≤</w:t>
        </w:r>
      </w:ins>
      <w:r w:rsidR="001C3ACC" w:rsidRPr="001C3ACC">
        <w:rPr>
          <w:rFonts w:asciiTheme="minorHAnsi" w:hAnsiTheme="minorHAnsi" w:cstheme="minorHAnsi"/>
          <w:sz w:val="22"/>
          <w:szCs w:val="22"/>
        </w:rPr>
        <w:t>10</w:t>
      </w:r>
      <w:del w:id="217" w:author="Kitahara, Cari Meinhold(NIH/NCI) [E]" w:date="2024-09-16T12:10:00Z" w16du:dateUtc="2024-09-16T16:10:00Z">
        <w:r w:rsidR="001C3ACC" w:rsidRPr="001C3ACC" w:rsidDel="00AB6D8D">
          <w:rPr>
            <w:rFonts w:asciiTheme="minorHAnsi" w:hAnsiTheme="minorHAnsi" w:cstheme="minorHAnsi"/>
            <w:sz w:val="22"/>
            <w:szCs w:val="22"/>
          </w:rPr>
          <w:delText xml:space="preserve"> years or less</w:delText>
        </w:r>
      </w:del>
      <w:r w:rsidR="001C3ACC">
        <w:rPr>
          <w:rFonts w:asciiTheme="minorHAnsi" w:hAnsiTheme="minorHAnsi" w:cstheme="minorHAnsi"/>
          <w:sz w:val="22"/>
          <w:szCs w:val="22"/>
        </w:rPr>
        <w:t>/</w:t>
      </w:r>
      <w:ins w:id="218" w:author="Kitahara, Cari Meinhold(NIH/NCI) [E]" w:date="2024-09-16T12:10:00Z" w16du:dateUtc="2024-09-16T16:10:00Z">
        <w:r w:rsidR="00AB6D8D">
          <w:rPr>
            <w:rFonts w:asciiTheme="minorHAnsi" w:hAnsiTheme="minorHAnsi" w:cstheme="minorHAnsi"/>
            <w:sz w:val="22"/>
            <w:szCs w:val="22"/>
          </w:rPr>
          <w:t>&gt;</w:t>
        </w:r>
      </w:ins>
      <w:del w:id="219" w:author="Kitahara, Cari Meinhold(NIH/NCI) [E]" w:date="2024-09-16T12:10:00Z" w16du:dateUtc="2024-09-16T16:10:00Z">
        <w:r w:rsidR="001C3ACC" w:rsidDel="00AB6D8D">
          <w:rPr>
            <w:rFonts w:asciiTheme="minorHAnsi" w:hAnsiTheme="minorHAnsi" w:cstheme="minorHAnsi"/>
            <w:sz w:val="22"/>
            <w:szCs w:val="22"/>
          </w:rPr>
          <w:delText>m</w:delText>
        </w:r>
        <w:r w:rsidR="001C3ACC" w:rsidRPr="001C3ACC" w:rsidDel="00AB6D8D">
          <w:rPr>
            <w:rFonts w:asciiTheme="minorHAnsi" w:hAnsiTheme="minorHAnsi" w:cstheme="minorHAnsi"/>
            <w:sz w:val="22"/>
            <w:szCs w:val="22"/>
          </w:rPr>
          <w:delText xml:space="preserve">ore than </w:delText>
        </w:r>
      </w:del>
      <w:r w:rsidR="001C3ACC" w:rsidRPr="001C3ACC">
        <w:rPr>
          <w:rFonts w:asciiTheme="minorHAnsi" w:hAnsiTheme="minorHAnsi" w:cstheme="minorHAnsi"/>
          <w:sz w:val="22"/>
          <w:szCs w:val="22"/>
        </w:rPr>
        <w:t>10 years</w:t>
      </w:r>
      <w:r w:rsidR="001C3ACC">
        <w:rPr>
          <w:rFonts w:asciiTheme="minorHAnsi" w:hAnsiTheme="minorHAnsi" w:cstheme="minorHAnsi"/>
          <w:sz w:val="22"/>
          <w:szCs w:val="22"/>
        </w:rPr>
        <w:t>/u</w:t>
      </w:r>
      <w:r w:rsidR="001C3ACC" w:rsidRPr="001C3ACC">
        <w:rPr>
          <w:rFonts w:asciiTheme="minorHAnsi" w:hAnsiTheme="minorHAnsi" w:cstheme="minorHAnsi"/>
          <w:sz w:val="22"/>
          <w:szCs w:val="22"/>
        </w:rPr>
        <w:t>nknown</w:t>
      </w:r>
      <w:r w:rsidR="001C3ACC">
        <w:rPr>
          <w:rFonts w:asciiTheme="minorHAnsi" w:hAnsiTheme="minorHAnsi" w:cstheme="minorHAnsi"/>
          <w:sz w:val="22"/>
          <w:szCs w:val="22"/>
        </w:rPr>
        <w:t>)</w:t>
      </w:r>
      <w:r w:rsidRPr="008C37FB">
        <w:rPr>
          <w:rFonts w:asciiTheme="minorHAnsi" w:hAnsiTheme="minorHAnsi" w:cstheme="minorHAnsi"/>
          <w:sz w:val="22"/>
          <w:szCs w:val="22"/>
        </w:rPr>
        <w:t xml:space="preserve">. </w:t>
      </w:r>
    </w:p>
    <w:p w14:paraId="77F50016" w14:textId="6E935793" w:rsidR="00765279" w:rsidRPr="008C37FB" w:rsidDel="00771982" w:rsidRDefault="00EC276C" w:rsidP="00765279">
      <w:pPr>
        <w:pStyle w:val="NormalWeb"/>
        <w:spacing w:line="360" w:lineRule="auto"/>
        <w:rPr>
          <w:del w:id="220" w:author="Tran, Thi-Van-Trinh (NIH/NCI) [F]" w:date="2024-09-02T15:14:00Z" w16du:dateUtc="2024-09-02T19:14:00Z"/>
          <w:rFonts w:asciiTheme="minorHAnsi" w:hAnsiTheme="minorHAnsi" w:cstheme="minorHAnsi"/>
          <w:sz w:val="22"/>
          <w:szCs w:val="22"/>
        </w:rPr>
      </w:pPr>
      <w:ins w:id="221" w:author="Troisi, Rebecca (NIH/NCI) [E]" w:date="2024-08-22T11:05:00Z" w16du:dateUtc="2024-08-22T15:05:00Z">
        <w:del w:id="222" w:author="Tran, Thi-Van-Trinh (NIH/NCI) [F]" w:date="2024-09-02T15:14:00Z" w16du:dateUtc="2024-09-02T19:14:00Z">
          <w:r w:rsidDel="00771982">
            <w:rPr>
              <w:rFonts w:asciiTheme="minorHAnsi" w:hAnsiTheme="minorHAnsi" w:cstheme="minorHAnsi"/>
              <w:sz w:val="22"/>
              <w:szCs w:val="22"/>
            </w:rPr>
            <w:delText>Because we were interested in early life exposures, f</w:delText>
          </w:r>
        </w:del>
      </w:ins>
      <w:del w:id="223" w:author="Tran, Thi-Van-Trinh (NIH/NCI) [F]" w:date="2024-09-02T15:14:00Z" w16du:dateUtc="2024-09-02T19:14:00Z">
        <w:r w:rsidR="00765279" w:rsidDel="00771982">
          <w:rPr>
            <w:rFonts w:asciiTheme="minorHAnsi" w:hAnsiTheme="minorHAnsi" w:cstheme="minorHAnsi"/>
            <w:sz w:val="22"/>
            <w:szCs w:val="22"/>
          </w:rPr>
          <w:delText>For age started using</w:delText>
        </w:r>
        <w:r w:rsidR="00765279" w:rsidRPr="008C37FB" w:rsidDel="00771982">
          <w:rPr>
            <w:rFonts w:asciiTheme="minorHAnsi" w:hAnsiTheme="minorHAnsi" w:cstheme="minorHAnsi"/>
            <w:sz w:val="22"/>
            <w:szCs w:val="22"/>
          </w:rPr>
          <w:delText xml:space="preserve"> hormonal birth control</w:delText>
        </w:r>
        <w:r w:rsidR="00765279" w:rsidDel="00771982">
          <w:rPr>
            <w:rFonts w:asciiTheme="minorHAnsi" w:hAnsiTheme="minorHAnsi" w:cstheme="minorHAnsi"/>
            <w:sz w:val="22"/>
            <w:szCs w:val="22"/>
          </w:rPr>
          <w:delText xml:space="preserve">, </w:delText>
        </w:r>
        <w:r w:rsidR="00765279" w:rsidRPr="008C37FB" w:rsidDel="00771982">
          <w:rPr>
            <w:rFonts w:asciiTheme="minorHAnsi" w:hAnsiTheme="minorHAnsi" w:cstheme="minorHAnsi"/>
            <w:sz w:val="22"/>
            <w:szCs w:val="22"/>
          </w:rPr>
          <w:delText>age started drinking regularly</w:delText>
        </w:r>
        <w:r w:rsidR="00765279" w:rsidDel="00771982">
          <w:rPr>
            <w:rFonts w:asciiTheme="minorHAnsi" w:hAnsiTheme="minorHAnsi" w:cstheme="minorHAnsi"/>
            <w:sz w:val="22"/>
            <w:szCs w:val="22"/>
          </w:rPr>
          <w:delText xml:space="preserve">, and </w:delText>
        </w:r>
        <w:r w:rsidR="00765279" w:rsidRPr="008C37FB" w:rsidDel="00771982">
          <w:rPr>
            <w:rFonts w:asciiTheme="minorHAnsi" w:hAnsiTheme="minorHAnsi" w:cstheme="minorHAnsi"/>
            <w:sz w:val="22"/>
            <w:szCs w:val="22"/>
          </w:rPr>
          <w:delText>age started smoking</w:delText>
        </w:r>
        <w:r w:rsidR="00765279" w:rsidDel="00771982">
          <w:rPr>
            <w:rFonts w:asciiTheme="minorHAnsi" w:hAnsiTheme="minorHAnsi" w:cstheme="minorHAnsi"/>
            <w:sz w:val="22"/>
            <w:szCs w:val="22"/>
          </w:rPr>
          <w:delText xml:space="preserve">, we considered exposures only through age 20 </w:delText>
        </w:r>
        <w:commentRangeStart w:id="224"/>
        <w:r w:rsidR="00765279" w:rsidDel="00771982">
          <w:rPr>
            <w:rFonts w:asciiTheme="minorHAnsi" w:hAnsiTheme="minorHAnsi" w:cstheme="minorHAnsi"/>
            <w:sz w:val="22"/>
            <w:szCs w:val="22"/>
          </w:rPr>
          <w:delText>and excluded individuals who reported starting at 20 years of age or older in our analyses.</w:delText>
        </w:r>
        <w:commentRangeEnd w:id="224"/>
        <w:r w:rsidR="002155C2" w:rsidDel="00771982">
          <w:rPr>
            <w:rStyle w:val="CommentReference"/>
            <w:rFonts w:asciiTheme="minorHAnsi" w:eastAsiaTheme="minorEastAsia" w:hAnsiTheme="minorHAnsi" w:cstheme="minorBidi"/>
            <w:lang w:eastAsia="ja-JP"/>
          </w:rPr>
          <w:commentReference w:id="224"/>
        </w:r>
      </w:del>
    </w:p>
    <w:p w14:paraId="742EE625" w14:textId="15661CD7" w:rsidR="002921AA" w:rsidRDefault="00713D01" w:rsidP="006C1BBE">
      <w:pPr>
        <w:pStyle w:val="NormalWeb"/>
        <w:spacing w:line="360" w:lineRule="auto"/>
        <w:rPr>
          <w:ins w:id="225" w:author="Tran, Thi-Van-Trinh (NIH/NCI) [F]" w:date="2024-09-04T10:24:00Z" w16du:dateUtc="2024-09-04T14:24:00Z"/>
          <w:rFonts w:asciiTheme="minorHAnsi" w:hAnsiTheme="minorHAnsi" w:cstheme="minorHAnsi"/>
          <w:sz w:val="22"/>
          <w:szCs w:val="22"/>
        </w:rPr>
      </w:pPr>
      <w:r w:rsidRPr="008C37FB">
        <w:rPr>
          <w:rFonts w:asciiTheme="minorHAnsi" w:hAnsiTheme="minorHAnsi" w:cstheme="minorHAnsi"/>
          <w:sz w:val="22"/>
          <w:szCs w:val="22"/>
        </w:rPr>
        <w:t>Socioeconomic status during childhood and adolescence was determined by family income while growing up</w:t>
      </w:r>
      <w:r w:rsidR="008D342E">
        <w:rPr>
          <w:rFonts w:asciiTheme="minorHAnsi" w:hAnsiTheme="minorHAnsi" w:cstheme="minorHAnsi"/>
          <w:sz w:val="22"/>
          <w:szCs w:val="22"/>
        </w:rPr>
        <w:t xml:space="preserve"> (</w:t>
      </w:r>
      <w:r w:rsidR="00CC136F">
        <w:rPr>
          <w:rFonts w:asciiTheme="minorHAnsi" w:hAnsiTheme="minorHAnsi" w:cstheme="minorHAnsi"/>
          <w:sz w:val="22"/>
          <w:szCs w:val="22"/>
        </w:rPr>
        <w:t>w</w:t>
      </w:r>
      <w:r w:rsidR="00CC136F" w:rsidRPr="00CC136F">
        <w:rPr>
          <w:rFonts w:asciiTheme="minorHAnsi" w:hAnsiTheme="minorHAnsi" w:cstheme="minorHAnsi"/>
          <w:sz w:val="22"/>
          <w:szCs w:val="22"/>
        </w:rPr>
        <w:t>ell off</w:t>
      </w:r>
      <w:r w:rsidR="00CC136F">
        <w:rPr>
          <w:rFonts w:asciiTheme="minorHAnsi" w:hAnsiTheme="minorHAnsi" w:cstheme="minorHAnsi"/>
          <w:sz w:val="22"/>
          <w:szCs w:val="22"/>
        </w:rPr>
        <w:t>/m</w:t>
      </w:r>
      <w:r w:rsidR="00CC136F" w:rsidRPr="00CC136F">
        <w:rPr>
          <w:rFonts w:asciiTheme="minorHAnsi" w:hAnsiTheme="minorHAnsi" w:cstheme="minorHAnsi"/>
          <w:sz w:val="22"/>
          <w:szCs w:val="22"/>
        </w:rPr>
        <w:t>iddle income</w:t>
      </w:r>
      <w:r w:rsidR="00CC136F">
        <w:rPr>
          <w:rFonts w:asciiTheme="minorHAnsi" w:hAnsiTheme="minorHAnsi" w:cstheme="minorHAnsi"/>
          <w:sz w:val="22"/>
          <w:szCs w:val="22"/>
        </w:rPr>
        <w:t>/l</w:t>
      </w:r>
      <w:r w:rsidR="00CC136F" w:rsidRPr="00CC136F">
        <w:rPr>
          <w:rFonts w:asciiTheme="minorHAnsi" w:hAnsiTheme="minorHAnsi" w:cstheme="minorHAnsi"/>
          <w:sz w:val="22"/>
          <w:szCs w:val="22"/>
        </w:rPr>
        <w:t>ow income</w:t>
      </w:r>
      <w:r w:rsidR="00CC136F">
        <w:rPr>
          <w:rFonts w:asciiTheme="minorHAnsi" w:hAnsiTheme="minorHAnsi" w:cstheme="minorHAnsi"/>
          <w:sz w:val="22"/>
          <w:szCs w:val="22"/>
        </w:rPr>
        <w:t>/p</w:t>
      </w:r>
      <w:r w:rsidR="00CC136F" w:rsidRPr="00CC136F">
        <w:rPr>
          <w:rFonts w:asciiTheme="minorHAnsi" w:hAnsiTheme="minorHAnsi" w:cstheme="minorHAnsi"/>
          <w:sz w:val="22"/>
          <w:szCs w:val="22"/>
        </w:rPr>
        <w:t>oor</w:t>
      </w:r>
      <w:r w:rsidR="00CC136F">
        <w:rPr>
          <w:rFonts w:asciiTheme="minorHAnsi" w:hAnsiTheme="minorHAnsi" w:cstheme="minorHAnsi"/>
          <w:sz w:val="22"/>
          <w:szCs w:val="22"/>
        </w:rPr>
        <w:t>/u</w:t>
      </w:r>
      <w:r w:rsidR="00CC136F" w:rsidRPr="00CC136F">
        <w:rPr>
          <w:rFonts w:asciiTheme="minorHAnsi" w:hAnsiTheme="minorHAnsi" w:cstheme="minorHAnsi"/>
          <w:sz w:val="22"/>
          <w:szCs w:val="22"/>
        </w:rPr>
        <w:t>nknown</w:t>
      </w:r>
      <w:r w:rsidR="008D342E">
        <w:rPr>
          <w:rFonts w:asciiTheme="minorHAnsi" w:hAnsiTheme="minorHAnsi" w:cstheme="minorHAnsi"/>
          <w:sz w:val="22"/>
          <w:szCs w:val="22"/>
        </w:rPr>
        <w:t>)</w:t>
      </w:r>
      <w:r w:rsidRPr="008C37FB">
        <w:rPr>
          <w:rFonts w:asciiTheme="minorHAnsi" w:hAnsiTheme="minorHAnsi" w:cstheme="minorHAnsi"/>
          <w:sz w:val="22"/>
          <w:szCs w:val="22"/>
        </w:rPr>
        <w:t xml:space="preserve">, ever not having enough to eat during </w:t>
      </w:r>
      <w:r w:rsidRPr="008C37FB">
        <w:rPr>
          <w:rFonts w:asciiTheme="minorHAnsi" w:hAnsiTheme="minorHAnsi" w:cstheme="minorHAnsi"/>
          <w:sz w:val="22"/>
          <w:szCs w:val="22"/>
        </w:rPr>
        <w:lastRenderedPageBreak/>
        <w:t>childhood</w:t>
      </w:r>
      <w:r w:rsidR="00CC136F">
        <w:rPr>
          <w:rFonts w:asciiTheme="minorHAnsi" w:hAnsiTheme="minorHAnsi" w:cstheme="minorHAnsi"/>
          <w:sz w:val="22"/>
          <w:szCs w:val="22"/>
        </w:rPr>
        <w:t xml:space="preserve"> (yes/no/unknown)</w:t>
      </w:r>
      <w:r w:rsidRPr="008C37FB">
        <w:rPr>
          <w:rFonts w:asciiTheme="minorHAnsi" w:hAnsiTheme="minorHAnsi" w:cstheme="minorHAnsi"/>
          <w:sz w:val="22"/>
          <w:szCs w:val="22"/>
        </w:rPr>
        <w:t>, highest household education level at age 13</w:t>
      </w:r>
      <w:r w:rsidR="00101883">
        <w:rPr>
          <w:rFonts w:asciiTheme="minorHAnsi" w:hAnsiTheme="minorHAnsi" w:cstheme="minorHAnsi"/>
          <w:sz w:val="22"/>
          <w:szCs w:val="22"/>
        </w:rPr>
        <w:t xml:space="preserve"> (h</w:t>
      </w:r>
      <w:r w:rsidR="00101883" w:rsidRPr="00101883">
        <w:rPr>
          <w:rFonts w:asciiTheme="minorHAnsi" w:hAnsiTheme="minorHAnsi" w:cstheme="minorHAnsi"/>
          <w:sz w:val="22"/>
          <w:szCs w:val="22"/>
        </w:rPr>
        <w:t>igh</w:t>
      </w:r>
      <w:r w:rsidR="00127CC3">
        <w:rPr>
          <w:rFonts w:asciiTheme="minorHAnsi" w:hAnsiTheme="minorHAnsi" w:cstheme="minorHAnsi"/>
          <w:sz w:val="22"/>
          <w:szCs w:val="22"/>
        </w:rPr>
        <w:t xml:space="preserve"> </w:t>
      </w:r>
      <w:r w:rsidR="00101883" w:rsidRPr="00101883">
        <w:rPr>
          <w:rFonts w:asciiTheme="minorHAnsi" w:hAnsiTheme="minorHAnsi" w:cstheme="minorHAnsi"/>
          <w:sz w:val="22"/>
          <w:szCs w:val="22"/>
        </w:rPr>
        <w:t>school or GED or less</w:t>
      </w:r>
      <w:r w:rsidR="00101883">
        <w:rPr>
          <w:rFonts w:asciiTheme="minorHAnsi" w:hAnsiTheme="minorHAnsi" w:cstheme="minorHAnsi"/>
          <w:sz w:val="22"/>
          <w:szCs w:val="22"/>
        </w:rPr>
        <w:t>/s</w:t>
      </w:r>
      <w:r w:rsidR="00101883" w:rsidRPr="00101883">
        <w:rPr>
          <w:rFonts w:asciiTheme="minorHAnsi" w:hAnsiTheme="minorHAnsi" w:cstheme="minorHAnsi"/>
          <w:sz w:val="22"/>
          <w:szCs w:val="22"/>
        </w:rPr>
        <w:t>ome college or associate or technical degree</w:t>
      </w:r>
      <w:r w:rsidR="00101883">
        <w:rPr>
          <w:rFonts w:asciiTheme="minorHAnsi" w:hAnsiTheme="minorHAnsi" w:cstheme="minorHAnsi"/>
          <w:sz w:val="22"/>
          <w:szCs w:val="22"/>
        </w:rPr>
        <w:t>/b</w:t>
      </w:r>
      <w:r w:rsidR="00101883" w:rsidRPr="00101883">
        <w:rPr>
          <w:rFonts w:asciiTheme="minorHAnsi" w:hAnsiTheme="minorHAnsi" w:cstheme="minorHAnsi"/>
          <w:sz w:val="22"/>
          <w:szCs w:val="22"/>
        </w:rPr>
        <w:t>achelor's degree or higher</w:t>
      </w:r>
      <w:r w:rsidR="00101883">
        <w:rPr>
          <w:rFonts w:asciiTheme="minorHAnsi" w:hAnsiTheme="minorHAnsi" w:cstheme="minorHAnsi"/>
          <w:sz w:val="22"/>
          <w:szCs w:val="22"/>
        </w:rPr>
        <w:t>/u</w:t>
      </w:r>
      <w:r w:rsidR="00101883" w:rsidRPr="00101883">
        <w:rPr>
          <w:rFonts w:asciiTheme="minorHAnsi" w:hAnsiTheme="minorHAnsi" w:cstheme="minorHAnsi"/>
          <w:sz w:val="22"/>
          <w:szCs w:val="22"/>
        </w:rPr>
        <w:t>nknown</w:t>
      </w:r>
      <w:r w:rsidR="00101883">
        <w:rPr>
          <w:rFonts w:asciiTheme="minorHAnsi" w:hAnsiTheme="minorHAnsi" w:cstheme="minorHAnsi"/>
          <w:sz w:val="22"/>
          <w:szCs w:val="22"/>
        </w:rPr>
        <w:t>)</w:t>
      </w:r>
      <w:r w:rsidRPr="008C37FB">
        <w:rPr>
          <w:rFonts w:asciiTheme="minorHAnsi" w:hAnsiTheme="minorHAnsi" w:cstheme="minorHAnsi"/>
          <w:sz w:val="22"/>
          <w:szCs w:val="22"/>
        </w:rPr>
        <w:t xml:space="preserve">, </w:t>
      </w:r>
      <w:del w:id="226" w:author="Tran, Thi-Van-Trinh (NIH/NCI) [F]" w:date="2024-09-02T15:15:00Z" w16du:dateUtc="2024-09-02T19:15:00Z">
        <w:r w:rsidRPr="008C37FB" w:rsidDel="00353215">
          <w:rPr>
            <w:rFonts w:asciiTheme="minorHAnsi" w:hAnsiTheme="minorHAnsi" w:cstheme="minorHAnsi"/>
            <w:sz w:val="22"/>
            <w:szCs w:val="22"/>
          </w:rPr>
          <w:delText>household composition</w:delText>
        </w:r>
      </w:del>
      <w:ins w:id="227" w:author="Tran, Thi-Van-Trinh (NIH/NCI) [F]" w:date="2024-09-02T15:15:00Z" w16du:dateUtc="2024-09-02T19:15:00Z">
        <w:r w:rsidR="00353215">
          <w:rPr>
            <w:rFonts w:asciiTheme="minorHAnsi" w:hAnsiTheme="minorHAnsi" w:cstheme="minorHAnsi"/>
            <w:sz w:val="22"/>
            <w:szCs w:val="22"/>
          </w:rPr>
          <w:t>family type</w:t>
        </w:r>
      </w:ins>
      <w:r w:rsidRPr="008C37FB">
        <w:rPr>
          <w:rFonts w:asciiTheme="minorHAnsi" w:hAnsiTheme="minorHAnsi" w:cstheme="minorHAnsi"/>
          <w:sz w:val="22"/>
          <w:szCs w:val="22"/>
        </w:rPr>
        <w:t xml:space="preserve"> at age 13</w:t>
      </w:r>
      <w:r w:rsidR="008533B2">
        <w:rPr>
          <w:rFonts w:asciiTheme="minorHAnsi" w:hAnsiTheme="minorHAnsi" w:cstheme="minorHAnsi"/>
          <w:sz w:val="22"/>
          <w:szCs w:val="22"/>
        </w:rPr>
        <w:t xml:space="preserve"> (t</w:t>
      </w:r>
      <w:r w:rsidR="008533B2" w:rsidRPr="008533B2">
        <w:rPr>
          <w:rFonts w:asciiTheme="minorHAnsi" w:hAnsiTheme="minorHAnsi" w:cstheme="minorHAnsi"/>
          <w:sz w:val="22"/>
          <w:szCs w:val="22"/>
        </w:rPr>
        <w:t>wo parents</w:t>
      </w:r>
      <w:r w:rsidR="008533B2">
        <w:rPr>
          <w:rFonts w:asciiTheme="minorHAnsi" w:hAnsiTheme="minorHAnsi" w:cstheme="minorHAnsi"/>
          <w:sz w:val="22"/>
          <w:szCs w:val="22"/>
        </w:rPr>
        <w:t>/s</w:t>
      </w:r>
      <w:r w:rsidR="008533B2" w:rsidRPr="008533B2">
        <w:rPr>
          <w:rFonts w:asciiTheme="minorHAnsi" w:hAnsiTheme="minorHAnsi" w:cstheme="minorHAnsi"/>
          <w:sz w:val="22"/>
          <w:szCs w:val="22"/>
        </w:rPr>
        <w:t>ingle parent</w:t>
      </w:r>
      <w:r w:rsidR="008533B2">
        <w:rPr>
          <w:rFonts w:asciiTheme="minorHAnsi" w:hAnsiTheme="minorHAnsi" w:cstheme="minorHAnsi"/>
          <w:sz w:val="22"/>
          <w:szCs w:val="22"/>
        </w:rPr>
        <w:t>/u</w:t>
      </w:r>
      <w:r w:rsidR="008533B2" w:rsidRPr="008533B2">
        <w:rPr>
          <w:rFonts w:asciiTheme="minorHAnsi" w:hAnsiTheme="minorHAnsi" w:cstheme="minorHAnsi"/>
          <w:sz w:val="22"/>
          <w:szCs w:val="22"/>
        </w:rPr>
        <w:t>nknown</w:t>
      </w:r>
      <w:r w:rsidR="008533B2">
        <w:rPr>
          <w:rFonts w:asciiTheme="minorHAnsi" w:hAnsiTheme="minorHAnsi" w:cstheme="minorHAnsi"/>
          <w:sz w:val="22"/>
          <w:szCs w:val="22"/>
        </w:rPr>
        <w:t>)</w:t>
      </w:r>
      <w:r w:rsidRPr="008C37FB">
        <w:rPr>
          <w:rFonts w:asciiTheme="minorHAnsi" w:hAnsiTheme="minorHAnsi" w:cstheme="minorHAnsi"/>
          <w:sz w:val="22"/>
          <w:szCs w:val="22"/>
        </w:rPr>
        <w:t xml:space="preserve">, and childhood </w:t>
      </w:r>
      <w:ins w:id="228" w:author="Tran, Thi-Van-Trinh (NIH/NCI) [F]" w:date="2024-09-17T22:56:00Z" w16du:dateUtc="2024-09-18T02:56:00Z">
        <w:r w:rsidR="00F053FE" w:rsidRPr="00F053FE">
          <w:rPr>
            <w:rFonts w:asciiTheme="minorHAnsi" w:hAnsiTheme="minorHAnsi" w:cstheme="minorHAnsi"/>
            <w:sz w:val="22"/>
            <w:szCs w:val="22"/>
          </w:rPr>
          <w:t>urbanicity</w:t>
        </w:r>
        <w:r w:rsidR="00F053FE" w:rsidRPr="00F053FE" w:rsidDel="00F053FE">
          <w:rPr>
            <w:rFonts w:asciiTheme="minorHAnsi" w:hAnsiTheme="minorHAnsi" w:cstheme="minorHAnsi"/>
            <w:sz w:val="22"/>
            <w:szCs w:val="22"/>
          </w:rPr>
          <w:t xml:space="preserve"> </w:t>
        </w:r>
      </w:ins>
      <w:del w:id="229" w:author="Tran, Thi-Van-Trinh (NIH/NCI) [F]" w:date="2024-09-17T22:56:00Z" w16du:dateUtc="2024-09-18T02:56:00Z">
        <w:r w:rsidRPr="008C37FB">
          <w:rPr>
            <w:rFonts w:asciiTheme="minorHAnsi" w:hAnsiTheme="minorHAnsi" w:cstheme="minorHAnsi"/>
            <w:sz w:val="22"/>
            <w:szCs w:val="22"/>
          </w:rPr>
          <w:delText>residence</w:delText>
        </w:r>
        <w:r w:rsidR="006C1BBE">
          <w:rPr>
            <w:rFonts w:asciiTheme="minorHAnsi" w:hAnsiTheme="minorHAnsi" w:cstheme="minorHAnsi"/>
            <w:sz w:val="22"/>
            <w:szCs w:val="22"/>
          </w:rPr>
          <w:delText xml:space="preserve"> </w:delText>
        </w:r>
      </w:del>
      <w:r w:rsidR="006C1BBE">
        <w:rPr>
          <w:rFonts w:asciiTheme="minorHAnsi" w:hAnsiTheme="minorHAnsi" w:cstheme="minorHAnsi"/>
          <w:sz w:val="22"/>
          <w:szCs w:val="22"/>
        </w:rPr>
        <w:t>(</w:t>
      </w:r>
      <w:commentRangeStart w:id="230"/>
      <w:commentRangeStart w:id="231"/>
      <w:r w:rsidR="006C1BBE">
        <w:rPr>
          <w:rFonts w:asciiTheme="minorHAnsi" w:hAnsiTheme="minorHAnsi" w:cstheme="minorHAnsi"/>
          <w:sz w:val="22"/>
          <w:szCs w:val="22"/>
        </w:rPr>
        <w:t>u</w:t>
      </w:r>
      <w:r w:rsidR="006C1BBE" w:rsidRPr="006C1BBE">
        <w:rPr>
          <w:rFonts w:asciiTheme="minorHAnsi" w:hAnsiTheme="minorHAnsi" w:cstheme="minorHAnsi"/>
          <w:sz w:val="22"/>
          <w:szCs w:val="22"/>
        </w:rPr>
        <w:t>rban</w:t>
      </w:r>
      <w:ins w:id="232" w:author="Tran, Thi-Van-Trinh (NIH/NCI) [F]" w:date="2024-09-17T16:22:00Z" w16du:dateUtc="2024-09-17T20:22:00Z">
        <w:r w:rsidR="002E04A4">
          <w:rPr>
            <w:rFonts w:asciiTheme="minorHAnsi" w:hAnsiTheme="minorHAnsi" w:cstheme="minorHAnsi"/>
            <w:sz w:val="22"/>
            <w:szCs w:val="22"/>
          </w:rPr>
          <w:t xml:space="preserve"> or</w:t>
        </w:r>
      </w:ins>
      <w:del w:id="233" w:author="Tran, Thi-Van-Trinh (NIH/NCI) [F]" w:date="2024-09-17T16:22:00Z" w16du:dateUtc="2024-09-17T20:22:00Z">
        <w:r w:rsidR="006C1BBE" w:rsidRPr="006C1BBE" w:rsidDel="002E04A4">
          <w:rPr>
            <w:rFonts w:asciiTheme="minorHAnsi" w:hAnsiTheme="minorHAnsi" w:cstheme="minorHAnsi"/>
            <w:sz w:val="22"/>
            <w:szCs w:val="22"/>
          </w:rPr>
          <w:delText>,</w:delText>
        </w:r>
      </w:del>
      <w:r w:rsidR="006C1BBE" w:rsidRPr="006C1BBE">
        <w:rPr>
          <w:rFonts w:asciiTheme="minorHAnsi" w:hAnsiTheme="minorHAnsi" w:cstheme="minorHAnsi"/>
          <w:sz w:val="22"/>
          <w:szCs w:val="22"/>
        </w:rPr>
        <w:t xml:space="preserve"> suburban</w:t>
      </w:r>
      <w:ins w:id="234" w:author="Tran, Thi-Van-Trinh (NIH/NCI) [F]" w:date="2024-09-17T16:22:00Z" w16du:dateUtc="2024-09-17T20:22:00Z">
        <w:r w:rsidR="002E04A4">
          <w:rPr>
            <w:rFonts w:asciiTheme="minorHAnsi" w:hAnsiTheme="minorHAnsi" w:cstheme="minorHAnsi"/>
            <w:sz w:val="22"/>
            <w:szCs w:val="22"/>
          </w:rPr>
          <w:t>/</w:t>
        </w:r>
      </w:ins>
      <w:del w:id="235" w:author="Tran, Thi-Van-Trinh (NIH/NCI) [F]" w:date="2024-09-17T16:22:00Z" w16du:dateUtc="2024-09-17T20:22:00Z">
        <w:r w:rsidR="006C1BBE" w:rsidRPr="006C1BBE" w:rsidDel="002E04A4">
          <w:rPr>
            <w:rFonts w:asciiTheme="minorHAnsi" w:hAnsiTheme="minorHAnsi" w:cstheme="minorHAnsi"/>
            <w:sz w:val="22"/>
            <w:szCs w:val="22"/>
          </w:rPr>
          <w:delText xml:space="preserve">, </w:delText>
        </w:r>
      </w:del>
      <w:ins w:id="236" w:author="Kitahara, Cari Meinhold(NIH/NCI) [E]" w:date="2024-09-16T12:16:00Z" w16du:dateUtc="2024-09-16T16:16:00Z">
        <w:del w:id="237" w:author="Tran, Thi-Van-Trinh (NIH/NCI) [F]" w:date="2024-09-17T16:22:00Z" w16du:dateUtc="2024-09-17T20:22:00Z">
          <w:r w:rsidR="008A48AE" w:rsidDel="002E04A4">
            <w:rPr>
              <w:rFonts w:asciiTheme="minorHAnsi" w:hAnsiTheme="minorHAnsi" w:cstheme="minorHAnsi"/>
              <w:sz w:val="22"/>
              <w:szCs w:val="22"/>
            </w:rPr>
            <w:delText xml:space="preserve">or </w:delText>
          </w:r>
        </w:del>
      </w:ins>
      <w:r w:rsidR="006C1BBE" w:rsidRPr="006C1BBE">
        <w:rPr>
          <w:rFonts w:asciiTheme="minorHAnsi" w:hAnsiTheme="minorHAnsi" w:cstheme="minorHAnsi"/>
          <w:sz w:val="22"/>
          <w:szCs w:val="22"/>
        </w:rPr>
        <w:t>small</w:t>
      </w:r>
      <w:ins w:id="238" w:author="Kitahara, Cari Meinhold(NIH/NCI) [E]" w:date="2024-09-16T12:16:00Z" w16du:dateUtc="2024-09-16T16:16:00Z">
        <w:r w:rsidR="008A48AE">
          <w:rPr>
            <w:rFonts w:asciiTheme="minorHAnsi" w:hAnsiTheme="minorHAnsi" w:cstheme="minorHAnsi"/>
            <w:sz w:val="22"/>
            <w:szCs w:val="22"/>
          </w:rPr>
          <w:t xml:space="preserve"> town</w:t>
        </w:r>
      </w:ins>
      <w:commentRangeEnd w:id="230"/>
      <w:ins w:id="239" w:author="Kitahara, Cari Meinhold(NIH/NCI) [E]" w:date="2024-09-16T12:17:00Z" w16du:dateUtc="2024-09-16T16:17:00Z">
        <w:r w:rsidR="008A48AE">
          <w:rPr>
            <w:rStyle w:val="CommentReference"/>
            <w:rFonts w:asciiTheme="minorHAnsi" w:eastAsiaTheme="minorEastAsia" w:hAnsiTheme="minorHAnsi" w:cstheme="minorBidi"/>
            <w:lang w:eastAsia="ja-JP"/>
          </w:rPr>
          <w:commentReference w:id="230"/>
        </w:r>
      </w:ins>
      <w:commentRangeEnd w:id="231"/>
      <w:r w:rsidR="003B24E7">
        <w:rPr>
          <w:rStyle w:val="CommentReference"/>
          <w:rFonts w:asciiTheme="minorHAnsi" w:eastAsiaTheme="minorEastAsia" w:hAnsiTheme="minorHAnsi" w:cstheme="minorBidi"/>
          <w:lang w:eastAsia="ja-JP"/>
        </w:rPr>
        <w:commentReference w:id="231"/>
      </w:r>
      <w:del w:id="240" w:author="Kitahara, Cari Meinhold(NIH/NCI) [E]" w:date="2024-09-16T12:15:00Z" w16du:dateUtc="2024-09-16T16:15:00Z">
        <w:r w:rsidR="006C1BBE" w:rsidRPr="006C1BBE" w:rsidDel="008A48AE">
          <w:rPr>
            <w:rFonts w:asciiTheme="minorHAnsi" w:hAnsiTheme="minorHAnsi" w:cstheme="minorHAnsi"/>
            <w:sz w:val="22"/>
            <w:szCs w:val="22"/>
          </w:rPr>
          <w:delText xml:space="preserve"> town</w:delText>
        </w:r>
        <w:r w:rsidR="00D9343B" w:rsidDel="008A48AE">
          <w:rPr>
            <w:rFonts w:asciiTheme="minorHAnsi" w:hAnsiTheme="minorHAnsi" w:cstheme="minorHAnsi"/>
            <w:sz w:val="22"/>
            <w:szCs w:val="22"/>
          </w:rPr>
          <w:delText xml:space="preserve"> (</w:delText>
        </w:r>
        <w:r w:rsidR="00D9343B" w:rsidRPr="00D9343B" w:rsidDel="008A48AE">
          <w:rPr>
            <w:rFonts w:asciiTheme="minorHAnsi" w:hAnsiTheme="minorHAnsi" w:cstheme="minorHAnsi"/>
            <w:sz w:val="22"/>
            <w:szCs w:val="22"/>
          </w:rPr>
          <w:delText>combined for analysis</w:delText>
        </w:r>
        <w:r w:rsidR="00D9343B" w:rsidDel="008A48AE">
          <w:rPr>
            <w:rFonts w:asciiTheme="minorHAnsi" w:hAnsiTheme="minorHAnsi" w:cstheme="minorHAnsi"/>
            <w:sz w:val="22"/>
            <w:szCs w:val="22"/>
          </w:rPr>
          <w:delText>)</w:delText>
        </w:r>
      </w:del>
      <w:del w:id="241" w:author="Tran, Thi-Van-Trinh (NIH/NCI) [F]" w:date="2024-09-17T16:22:00Z" w16du:dateUtc="2024-09-17T20:22:00Z">
        <w:r w:rsidR="006C1BBE" w:rsidDel="002E04A4">
          <w:rPr>
            <w:rFonts w:asciiTheme="minorHAnsi" w:hAnsiTheme="minorHAnsi" w:cstheme="minorHAnsi"/>
            <w:sz w:val="22"/>
            <w:szCs w:val="22"/>
          </w:rPr>
          <w:delText>/</w:delText>
        </w:r>
      </w:del>
      <w:ins w:id="242" w:author="Tran, Thi-Van-Trinh (NIH/NCI) [F]" w:date="2024-09-17T16:22:00Z" w16du:dateUtc="2024-09-17T20:22:00Z">
        <w:r w:rsidR="002E04A4">
          <w:rPr>
            <w:rFonts w:asciiTheme="minorHAnsi" w:hAnsiTheme="minorHAnsi" w:cstheme="minorHAnsi"/>
            <w:sz w:val="22"/>
            <w:szCs w:val="22"/>
          </w:rPr>
          <w:t xml:space="preserve"> or </w:t>
        </w:r>
      </w:ins>
      <w:r w:rsidR="006C1BBE">
        <w:rPr>
          <w:rFonts w:asciiTheme="minorHAnsi" w:hAnsiTheme="minorHAnsi" w:cstheme="minorHAnsi"/>
          <w:sz w:val="22"/>
          <w:szCs w:val="22"/>
        </w:rPr>
        <w:t>r</w:t>
      </w:r>
      <w:r w:rsidR="006C1BBE" w:rsidRPr="006C1BBE">
        <w:rPr>
          <w:rFonts w:asciiTheme="minorHAnsi" w:hAnsiTheme="minorHAnsi" w:cstheme="minorHAnsi"/>
          <w:sz w:val="22"/>
          <w:szCs w:val="22"/>
        </w:rPr>
        <w:t>ural</w:t>
      </w:r>
      <w:ins w:id="243" w:author="Tran, Thi-Van-Trinh (NIH/NCI) [F]" w:date="2024-09-17T16:23:00Z" w16du:dateUtc="2024-09-17T20:23:00Z">
        <w:r w:rsidR="00B90143">
          <w:rPr>
            <w:rFonts w:asciiTheme="minorHAnsi" w:hAnsiTheme="minorHAnsi" w:cstheme="minorHAnsi"/>
            <w:sz w:val="22"/>
            <w:szCs w:val="22"/>
          </w:rPr>
          <w:t xml:space="preserve"> areas</w:t>
        </w:r>
      </w:ins>
      <w:del w:id="244" w:author="Kitahara, Cari Meinhold(NIH/NCI) [E]" w:date="2024-09-16T12:15:00Z" w16du:dateUtc="2024-09-16T16:15:00Z">
        <w:r w:rsidR="006C1BBE" w:rsidRPr="006C1BBE" w:rsidDel="008A48AE">
          <w:rPr>
            <w:rFonts w:asciiTheme="minorHAnsi" w:hAnsiTheme="minorHAnsi" w:cstheme="minorHAnsi"/>
            <w:sz w:val="22"/>
            <w:szCs w:val="22"/>
          </w:rPr>
          <w:delText xml:space="preserve"> areas</w:delText>
        </w:r>
      </w:del>
      <w:r w:rsidR="006C1BBE">
        <w:rPr>
          <w:rFonts w:asciiTheme="minorHAnsi" w:hAnsiTheme="minorHAnsi" w:cstheme="minorHAnsi"/>
          <w:sz w:val="22"/>
          <w:szCs w:val="22"/>
        </w:rPr>
        <w:t>/u</w:t>
      </w:r>
      <w:r w:rsidR="006C1BBE" w:rsidRPr="006C1BBE">
        <w:rPr>
          <w:rFonts w:asciiTheme="minorHAnsi" w:hAnsiTheme="minorHAnsi" w:cstheme="minorHAnsi"/>
          <w:sz w:val="22"/>
          <w:szCs w:val="22"/>
        </w:rPr>
        <w:t>nknown</w:t>
      </w:r>
      <w:r w:rsidR="006C1BBE">
        <w:rPr>
          <w:rFonts w:asciiTheme="minorHAnsi" w:hAnsiTheme="minorHAnsi" w:cstheme="minorHAnsi"/>
          <w:sz w:val="22"/>
          <w:szCs w:val="22"/>
        </w:rPr>
        <w:t>)</w:t>
      </w:r>
      <w:r w:rsidRPr="008C37FB">
        <w:rPr>
          <w:rFonts w:asciiTheme="minorHAnsi" w:hAnsiTheme="minorHAnsi" w:cstheme="minorHAnsi"/>
          <w:sz w:val="22"/>
          <w:szCs w:val="22"/>
        </w:rPr>
        <w:t xml:space="preserve">. </w:t>
      </w:r>
    </w:p>
    <w:p w14:paraId="1EEF78C9" w14:textId="5C4A7BFF" w:rsidR="00D577B6" w:rsidRDefault="00D577B6" w:rsidP="006C1BBE">
      <w:pPr>
        <w:pStyle w:val="NormalWeb"/>
        <w:spacing w:line="360" w:lineRule="auto"/>
        <w:rPr>
          <w:rFonts w:asciiTheme="minorHAnsi" w:hAnsiTheme="minorHAnsi" w:cstheme="minorHAnsi"/>
          <w:sz w:val="22"/>
          <w:szCs w:val="22"/>
        </w:rPr>
      </w:pPr>
      <w:ins w:id="245" w:author="Tran, Thi-Van-Trinh (NIH/NCI) [F]" w:date="2024-09-04T10:24:00Z" w16du:dateUtc="2024-09-04T14:24:00Z">
        <w:r>
          <w:rPr>
            <w:rFonts w:asciiTheme="minorHAnsi" w:hAnsiTheme="minorHAnsi" w:cstheme="minorHAnsi"/>
            <w:sz w:val="22"/>
            <w:szCs w:val="22"/>
          </w:rPr>
          <w:t>Missing data were less than 5% for all variables except for n</w:t>
        </w:r>
        <w:r w:rsidRPr="00960EE3">
          <w:rPr>
            <w:rFonts w:asciiTheme="minorHAnsi" w:hAnsiTheme="minorHAnsi" w:cstheme="minorHAnsi"/>
            <w:sz w:val="22"/>
            <w:szCs w:val="22"/>
          </w:rPr>
          <w:t>umber of drinks per year between age</w:t>
        </w:r>
      </w:ins>
      <w:ins w:id="246" w:author="Kitahara, Cari Meinhold(NIH/NCI) [E]" w:date="2024-09-16T12:17:00Z" w16du:dateUtc="2024-09-16T16:17:00Z">
        <w:r w:rsidR="008A48AE">
          <w:rPr>
            <w:rFonts w:asciiTheme="minorHAnsi" w:hAnsiTheme="minorHAnsi" w:cstheme="minorHAnsi"/>
            <w:sz w:val="22"/>
            <w:szCs w:val="22"/>
          </w:rPr>
          <w:t>s</w:t>
        </w:r>
      </w:ins>
      <w:ins w:id="247" w:author="Tran, Thi-Van-Trinh (NIH/NCI) [F]" w:date="2024-09-04T10:24:00Z" w16du:dateUtc="2024-09-04T14:24:00Z">
        <w:r w:rsidRPr="00960EE3">
          <w:rPr>
            <w:rFonts w:asciiTheme="minorHAnsi" w:hAnsiTheme="minorHAnsi" w:cstheme="minorHAnsi"/>
            <w:sz w:val="22"/>
            <w:szCs w:val="22"/>
          </w:rPr>
          <w:t xml:space="preserve"> 5 and 20</w:t>
        </w:r>
        <w:r w:rsidRPr="00960EE3" w:rsidDel="00960EE3">
          <w:rPr>
            <w:rFonts w:asciiTheme="minorHAnsi" w:hAnsiTheme="minorHAnsi" w:cstheme="minorHAnsi"/>
            <w:sz w:val="22"/>
            <w:szCs w:val="22"/>
          </w:rPr>
          <w:t xml:space="preserve"> </w:t>
        </w:r>
        <w:r>
          <w:rPr>
            <w:rFonts w:asciiTheme="minorHAnsi" w:hAnsiTheme="minorHAnsi" w:cstheme="minorHAnsi"/>
            <w:sz w:val="22"/>
            <w:szCs w:val="22"/>
          </w:rPr>
          <w:t>(9.3%).</w:t>
        </w:r>
        <w:r w:rsidR="00C2773B">
          <w:rPr>
            <w:rFonts w:asciiTheme="minorHAnsi" w:hAnsiTheme="minorHAnsi" w:cstheme="minorHAnsi"/>
            <w:sz w:val="22"/>
            <w:szCs w:val="22"/>
          </w:rPr>
          <w:t xml:space="preserve"> For continuous variables, we imputed </w:t>
        </w:r>
      </w:ins>
      <w:ins w:id="248" w:author="Tran, Thi-Van-Trinh (NIH/NCI) [F]" w:date="2024-09-04T10:25:00Z" w16du:dateUtc="2024-09-04T14:25:00Z">
        <w:del w:id="249" w:author="Kitahara, Cari Meinhold(NIH/NCI) [E]" w:date="2024-09-16T12:17:00Z" w16du:dateUtc="2024-09-16T16:17:00Z">
          <w:r w:rsidR="000127B7" w:rsidDel="008A48AE">
            <w:rPr>
              <w:rFonts w:asciiTheme="minorHAnsi" w:hAnsiTheme="minorHAnsi" w:cstheme="minorHAnsi"/>
              <w:sz w:val="22"/>
              <w:szCs w:val="22"/>
            </w:rPr>
            <w:delText xml:space="preserve">the </w:delText>
          </w:r>
        </w:del>
      </w:ins>
      <w:ins w:id="250" w:author="Tran, Thi-Van-Trinh (NIH/NCI) [F]" w:date="2024-09-04T10:24:00Z" w16du:dateUtc="2024-09-04T14:24:00Z">
        <w:r w:rsidR="00C2773B">
          <w:rPr>
            <w:rFonts w:asciiTheme="minorHAnsi" w:hAnsiTheme="minorHAnsi" w:cstheme="minorHAnsi"/>
            <w:sz w:val="22"/>
            <w:szCs w:val="22"/>
          </w:rPr>
          <w:t>m</w:t>
        </w:r>
        <w:r w:rsidR="00C2773B" w:rsidRPr="00A45EDC">
          <w:rPr>
            <w:rFonts w:asciiTheme="minorHAnsi" w:hAnsiTheme="minorHAnsi" w:cstheme="minorHAnsi"/>
            <w:sz w:val="22"/>
            <w:szCs w:val="22"/>
          </w:rPr>
          <w:t xml:space="preserve">issing data </w:t>
        </w:r>
      </w:ins>
      <w:ins w:id="251" w:author="Tran, Thi-Van-Trinh (NIH/NCI) [F]" w:date="2024-09-04T10:25:00Z" w16du:dateUtc="2024-09-04T14:25:00Z">
        <w:r w:rsidR="000127B7">
          <w:rPr>
            <w:rFonts w:asciiTheme="minorHAnsi" w:hAnsiTheme="minorHAnsi" w:cstheme="minorHAnsi"/>
            <w:sz w:val="22"/>
            <w:szCs w:val="22"/>
          </w:rPr>
          <w:t>using</w:t>
        </w:r>
      </w:ins>
      <w:ins w:id="252" w:author="Tran, Thi-Van-Trinh (NIH/NCI) [F]" w:date="2024-09-04T10:24:00Z" w16du:dateUtc="2024-09-04T14:24:00Z">
        <w:r w:rsidR="00C2773B">
          <w:rPr>
            <w:rFonts w:asciiTheme="minorHAnsi" w:hAnsiTheme="minorHAnsi" w:cstheme="minorHAnsi"/>
            <w:sz w:val="22"/>
            <w:szCs w:val="22"/>
          </w:rPr>
          <w:t xml:space="preserve"> mean values</w:t>
        </w:r>
        <w:r w:rsidR="00C2773B" w:rsidRPr="00A45EDC">
          <w:rPr>
            <w:rFonts w:asciiTheme="minorHAnsi" w:hAnsiTheme="minorHAnsi" w:cstheme="minorHAnsi"/>
            <w:sz w:val="22"/>
            <w:szCs w:val="22"/>
          </w:rPr>
          <w:t>.</w:t>
        </w:r>
      </w:ins>
    </w:p>
    <w:p w14:paraId="2C33EA53" w14:textId="7195F8F1" w:rsidR="00591B2C" w:rsidRPr="008C37FB" w:rsidRDefault="005D3DB5" w:rsidP="008C37FB">
      <w:pPr>
        <w:pStyle w:val="NormalWeb"/>
        <w:spacing w:line="360" w:lineRule="auto"/>
        <w:rPr>
          <w:rFonts w:asciiTheme="minorHAnsi" w:hAnsiTheme="minorHAnsi" w:cstheme="minorHAnsi"/>
          <w:b/>
          <w:bCs/>
          <w:sz w:val="22"/>
          <w:szCs w:val="22"/>
        </w:rPr>
      </w:pPr>
      <w:r>
        <w:rPr>
          <w:rFonts w:asciiTheme="minorHAnsi" w:hAnsiTheme="minorHAnsi" w:cstheme="minorHAnsi"/>
          <w:b/>
          <w:bCs/>
          <w:sz w:val="22"/>
          <w:szCs w:val="22"/>
        </w:rPr>
        <w:t>Baseline c</w:t>
      </w:r>
      <w:r w:rsidR="00591B2C" w:rsidRPr="008C37FB">
        <w:rPr>
          <w:rFonts w:asciiTheme="minorHAnsi" w:hAnsiTheme="minorHAnsi" w:cstheme="minorHAnsi"/>
          <w:b/>
          <w:bCs/>
          <w:sz w:val="22"/>
          <w:szCs w:val="22"/>
        </w:rPr>
        <w:t>ovariates</w:t>
      </w:r>
    </w:p>
    <w:p w14:paraId="5EB14FA9" w14:textId="0DB038DF" w:rsidR="00591B2C" w:rsidRDefault="005746E9" w:rsidP="00C365C2">
      <w:pPr>
        <w:pStyle w:val="NormalWeb"/>
        <w:spacing w:line="360" w:lineRule="auto"/>
        <w:rPr>
          <w:rFonts w:asciiTheme="minorHAnsi" w:hAnsiTheme="minorHAnsi" w:cstheme="minorHAnsi"/>
          <w:sz w:val="22"/>
          <w:szCs w:val="22"/>
        </w:rPr>
      </w:pPr>
      <w:r w:rsidRPr="005746E9">
        <w:rPr>
          <w:rFonts w:asciiTheme="minorHAnsi" w:hAnsiTheme="minorHAnsi" w:cstheme="minorHAnsi"/>
          <w:sz w:val="22"/>
          <w:szCs w:val="22"/>
        </w:rPr>
        <w:t xml:space="preserve">Baseline </w:t>
      </w:r>
      <w:r w:rsidR="00765279" w:rsidRPr="008C37FB">
        <w:rPr>
          <w:rFonts w:asciiTheme="minorHAnsi" w:hAnsiTheme="minorHAnsi" w:cstheme="minorHAnsi"/>
          <w:sz w:val="22"/>
          <w:szCs w:val="22"/>
        </w:rPr>
        <w:t xml:space="preserve">examiner-measured </w:t>
      </w:r>
      <w:r w:rsidRPr="005746E9">
        <w:rPr>
          <w:rFonts w:asciiTheme="minorHAnsi" w:hAnsiTheme="minorHAnsi" w:cstheme="minorHAnsi"/>
          <w:sz w:val="22"/>
          <w:szCs w:val="22"/>
        </w:rPr>
        <w:t xml:space="preserve">BMI was calculated using in-person measurements of </w:t>
      </w:r>
      <w:del w:id="253" w:author="Kitahara, Cari Meinhold(NIH/NCI) [E]" w:date="2024-09-16T12:18:00Z" w16du:dateUtc="2024-09-16T16:18:00Z">
        <w:r w:rsidRPr="005746E9" w:rsidDel="008A48AE">
          <w:rPr>
            <w:rFonts w:asciiTheme="minorHAnsi" w:hAnsiTheme="minorHAnsi" w:cstheme="minorHAnsi"/>
            <w:sz w:val="22"/>
            <w:szCs w:val="22"/>
          </w:rPr>
          <w:delText>weight and height</w:delText>
        </w:r>
        <w:r w:rsidR="009617D0" w:rsidDel="008A48AE">
          <w:rPr>
            <w:rFonts w:asciiTheme="minorHAnsi" w:hAnsiTheme="minorHAnsi" w:cstheme="minorHAnsi"/>
            <w:sz w:val="22"/>
            <w:szCs w:val="22"/>
          </w:rPr>
          <w:delText xml:space="preserve">, i.e., </w:delText>
        </w:r>
      </w:del>
      <w:r w:rsidR="00713D01" w:rsidRPr="008C37FB">
        <w:rPr>
          <w:rFonts w:asciiTheme="minorHAnsi" w:hAnsiTheme="minorHAnsi" w:cstheme="minorHAnsi"/>
          <w:sz w:val="22"/>
          <w:szCs w:val="22"/>
        </w:rPr>
        <w:t xml:space="preserve">weight in kilograms divided by the square of height in meters. </w:t>
      </w:r>
      <w:r>
        <w:rPr>
          <w:rFonts w:asciiTheme="minorHAnsi" w:hAnsiTheme="minorHAnsi" w:cstheme="minorHAnsi"/>
          <w:sz w:val="22"/>
          <w:szCs w:val="22"/>
        </w:rPr>
        <w:t>D</w:t>
      </w:r>
      <w:r w:rsidRPr="005746E9">
        <w:rPr>
          <w:rFonts w:asciiTheme="minorHAnsi" w:hAnsiTheme="minorHAnsi" w:cstheme="minorHAnsi"/>
          <w:sz w:val="22"/>
          <w:szCs w:val="22"/>
        </w:rPr>
        <w:t>emographic and socioeconomic characteristics</w:t>
      </w:r>
      <w:r w:rsidR="00713D01" w:rsidRPr="008C37FB">
        <w:rPr>
          <w:rFonts w:asciiTheme="minorHAnsi" w:hAnsiTheme="minorHAnsi" w:cstheme="minorHAnsi"/>
          <w:sz w:val="22"/>
          <w:szCs w:val="22"/>
        </w:rPr>
        <w:t>, including age, self-identified race/ethnicity (</w:t>
      </w:r>
      <w:r w:rsidR="00765279">
        <w:rPr>
          <w:rFonts w:asciiTheme="minorHAnsi" w:hAnsiTheme="minorHAnsi" w:cstheme="minorHAnsi"/>
          <w:sz w:val="22"/>
          <w:szCs w:val="22"/>
        </w:rPr>
        <w:t>n</w:t>
      </w:r>
      <w:r w:rsidR="00713D01" w:rsidRPr="008C37FB">
        <w:rPr>
          <w:rFonts w:asciiTheme="minorHAnsi" w:hAnsiTheme="minorHAnsi" w:cstheme="minorHAnsi"/>
          <w:sz w:val="22"/>
          <w:szCs w:val="22"/>
        </w:rPr>
        <w:t>on-Hispanic White</w:t>
      </w:r>
      <w:r w:rsidR="00765279">
        <w:rPr>
          <w:rFonts w:asciiTheme="minorHAnsi" w:hAnsiTheme="minorHAnsi" w:cstheme="minorHAnsi"/>
          <w:sz w:val="22"/>
          <w:szCs w:val="22"/>
        </w:rPr>
        <w:t>/n</w:t>
      </w:r>
      <w:r w:rsidR="00713D01" w:rsidRPr="008C37FB">
        <w:rPr>
          <w:rFonts w:asciiTheme="minorHAnsi" w:hAnsiTheme="minorHAnsi" w:cstheme="minorHAnsi"/>
          <w:sz w:val="22"/>
          <w:szCs w:val="22"/>
        </w:rPr>
        <w:t>on-Hispanic Black</w:t>
      </w:r>
      <w:r w:rsidR="00765279">
        <w:rPr>
          <w:rFonts w:asciiTheme="minorHAnsi" w:hAnsiTheme="minorHAnsi" w:cstheme="minorHAnsi"/>
          <w:sz w:val="22"/>
          <w:szCs w:val="22"/>
        </w:rPr>
        <w:t>/</w:t>
      </w:r>
      <w:r w:rsidR="00713D01" w:rsidRPr="008C37FB">
        <w:rPr>
          <w:rFonts w:asciiTheme="minorHAnsi" w:hAnsiTheme="minorHAnsi" w:cstheme="minorHAnsi"/>
          <w:sz w:val="22"/>
          <w:szCs w:val="22"/>
        </w:rPr>
        <w:t>Hispanic</w:t>
      </w:r>
      <w:r w:rsidR="00765279">
        <w:rPr>
          <w:rFonts w:asciiTheme="minorHAnsi" w:hAnsiTheme="minorHAnsi" w:cstheme="minorHAnsi"/>
          <w:sz w:val="22"/>
          <w:szCs w:val="22"/>
        </w:rPr>
        <w:t>/n</w:t>
      </w:r>
      <w:r w:rsidR="00713D01" w:rsidRPr="008C37FB">
        <w:rPr>
          <w:rFonts w:asciiTheme="minorHAnsi" w:hAnsiTheme="minorHAnsi" w:cstheme="minorHAnsi"/>
          <w:sz w:val="22"/>
          <w:szCs w:val="22"/>
        </w:rPr>
        <w:t>on-Hispanic all other races</w:t>
      </w:r>
      <w:r w:rsidR="00765279">
        <w:rPr>
          <w:rFonts w:asciiTheme="minorHAnsi" w:hAnsiTheme="minorHAnsi" w:cstheme="minorHAnsi"/>
          <w:sz w:val="22"/>
          <w:szCs w:val="22"/>
        </w:rPr>
        <w:t>/u</w:t>
      </w:r>
      <w:r w:rsidR="00713D01" w:rsidRPr="008C37FB">
        <w:rPr>
          <w:rFonts w:asciiTheme="minorHAnsi" w:hAnsiTheme="minorHAnsi" w:cstheme="minorHAnsi"/>
          <w:sz w:val="22"/>
          <w:szCs w:val="22"/>
        </w:rPr>
        <w:t xml:space="preserve">nknown), personal </w:t>
      </w:r>
      <w:ins w:id="254" w:author="O'Brien, Katie (NIH/NIEHS) [E]" w:date="2024-08-30T16:00:00Z" w16du:dateUtc="2024-08-30T20:00:00Z">
        <w:r w:rsidR="00413F89">
          <w:rPr>
            <w:rFonts w:asciiTheme="minorHAnsi" w:hAnsiTheme="minorHAnsi" w:cstheme="minorHAnsi"/>
            <w:sz w:val="22"/>
            <w:szCs w:val="22"/>
          </w:rPr>
          <w:t xml:space="preserve">attained </w:t>
        </w:r>
      </w:ins>
      <w:r w:rsidR="00713D01" w:rsidRPr="008C37FB">
        <w:rPr>
          <w:rFonts w:asciiTheme="minorHAnsi" w:hAnsiTheme="minorHAnsi" w:cstheme="minorHAnsi"/>
          <w:sz w:val="22"/>
          <w:szCs w:val="22"/>
        </w:rPr>
        <w:t>education level</w:t>
      </w:r>
      <w:r w:rsidR="005D145A">
        <w:rPr>
          <w:rFonts w:asciiTheme="minorHAnsi" w:hAnsiTheme="minorHAnsi" w:cstheme="minorHAnsi"/>
          <w:sz w:val="22"/>
          <w:szCs w:val="22"/>
        </w:rPr>
        <w:t xml:space="preserve"> (h</w:t>
      </w:r>
      <w:r w:rsidR="005D145A" w:rsidRPr="00101883">
        <w:rPr>
          <w:rFonts w:asciiTheme="minorHAnsi" w:hAnsiTheme="minorHAnsi" w:cstheme="minorHAnsi"/>
          <w:sz w:val="22"/>
          <w:szCs w:val="22"/>
        </w:rPr>
        <w:t>igh</w:t>
      </w:r>
      <w:r w:rsidR="00127CC3">
        <w:rPr>
          <w:rFonts w:asciiTheme="minorHAnsi" w:hAnsiTheme="minorHAnsi" w:cstheme="minorHAnsi"/>
          <w:sz w:val="22"/>
          <w:szCs w:val="22"/>
        </w:rPr>
        <w:t xml:space="preserve"> </w:t>
      </w:r>
      <w:r w:rsidR="005D145A" w:rsidRPr="00101883">
        <w:rPr>
          <w:rFonts w:asciiTheme="minorHAnsi" w:hAnsiTheme="minorHAnsi" w:cstheme="minorHAnsi"/>
          <w:sz w:val="22"/>
          <w:szCs w:val="22"/>
        </w:rPr>
        <w:t>school or GED or less</w:t>
      </w:r>
      <w:r w:rsidR="005D145A">
        <w:rPr>
          <w:rFonts w:asciiTheme="minorHAnsi" w:hAnsiTheme="minorHAnsi" w:cstheme="minorHAnsi"/>
          <w:sz w:val="22"/>
          <w:szCs w:val="22"/>
        </w:rPr>
        <w:t>/s</w:t>
      </w:r>
      <w:r w:rsidR="005D145A" w:rsidRPr="00101883">
        <w:rPr>
          <w:rFonts w:asciiTheme="minorHAnsi" w:hAnsiTheme="minorHAnsi" w:cstheme="minorHAnsi"/>
          <w:sz w:val="22"/>
          <w:szCs w:val="22"/>
        </w:rPr>
        <w:t>ome college or associate or technical degree</w:t>
      </w:r>
      <w:r w:rsidR="005D145A">
        <w:rPr>
          <w:rFonts w:asciiTheme="minorHAnsi" w:hAnsiTheme="minorHAnsi" w:cstheme="minorHAnsi"/>
          <w:sz w:val="22"/>
          <w:szCs w:val="22"/>
        </w:rPr>
        <w:t>/b</w:t>
      </w:r>
      <w:r w:rsidR="005D145A" w:rsidRPr="00101883">
        <w:rPr>
          <w:rFonts w:asciiTheme="minorHAnsi" w:hAnsiTheme="minorHAnsi" w:cstheme="minorHAnsi"/>
          <w:sz w:val="22"/>
          <w:szCs w:val="22"/>
        </w:rPr>
        <w:t>achelor's degree or higher</w:t>
      </w:r>
      <w:r w:rsidR="005D145A">
        <w:rPr>
          <w:rFonts w:asciiTheme="minorHAnsi" w:hAnsiTheme="minorHAnsi" w:cstheme="minorHAnsi"/>
          <w:sz w:val="22"/>
          <w:szCs w:val="22"/>
        </w:rPr>
        <w:t>/u</w:t>
      </w:r>
      <w:r w:rsidR="005D145A" w:rsidRPr="00101883">
        <w:rPr>
          <w:rFonts w:asciiTheme="minorHAnsi" w:hAnsiTheme="minorHAnsi" w:cstheme="minorHAnsi"/>
          <w:sz w:val="22"/>
          <w:szCs w:val="22"/>
        </w:rPr>
        <w:t>nknown</w:t>
      </w:r>
      <w:r w:rsidR="005D145A">
        <w:rPr>
          <w:rFonts w:asciiTheme="minorHAnsi" w:hAnsiTheme="minorHAnsi" w:cstheme="minorHAnsi"/>
          <w:sz w:val="22"/>
          <w:szCs w:val="22"/>
        </w:rPr>
        <w:t>)</w:t>
      </w:r>
      <w:r w:rsidR="00713D01" w:rsidRPr="008C37FB">
        <w:rPr>
          <w:rFonts w:asciiTheme="minorHAnsi" w:hAnsiTheme="minorHAnsi" w:cstheme="minorHAnsi"/>
          <w:sz w:val="22"/>
          <w:szCs w:val="22"/>
        </w:rPr>
        <w:t xml:space="preserve">, and household annual income </w:t>
      </w:r>
      <w:r w:rsidR="00C365C2">
        <w:rPr>
          <w:rFonts w:asciiTheme="minorHAnsi" w:hAnsiTheme="minorHAnsi" w:cstheme="minorHAnsi"/>
          <w:sz w:val="22"/>
          <w:szCs w:val="22"/>
        </w:rPr>
        <w:t>(</w:t>
      </w:r>
      <w:r w:rsidR="00C365C2" w:rsidRPr="00C365C2">
        <w:rPr>
          <w:rFonts w:asciiTheme="minorHAnsi" w:hAnsiTheme="minorHAnsi" w:cstheme="minorHAnsi"/>
          <w:sz w:val="22"/>
          <w:szCs w:val="22"/>
        </w:rPr>
        <w:t>&lt;$50</w:t>
      </w:r>
      <w:r w:rsidR="00172934">
        <w:rPr>
          <w:rFonts w:asciiTheme="minorHAnsi" w:hAnsiTheme="minorHAnsi" w:cstheme="minorHAnsi"/>
          <w:sz w:val="22"/>
          <w:szCs w:val="22"/>
        </w:rPr>
        <w:t>,</w:t>
      </w:r>
      <w:r w:rsidR="00C365C2" w:rsidRPr="00C365C2">
        <w:rPr>
          <w:rFonts w:asciiTheme="minorHAnsi" w:hAnsiTheme="minorHAnsi" w:cstheme="minorHAnsi"/>
          <w:sz w:val="22"/>
          <w:szCs w:val="22"/>
        </w:rPr>
        <w:t>000</w:t>
      </w:r>
      <w:r w:rsidR="00C365C2">
        <w:rPr>
          <w:rFonts w:asciiTheme="minorHAnsi" w:hAnsiTheme="minorHAnsi" w:cstheme="minorHAnsi"/>
          <w:sz w:val="22"/>
          <w:szCs w:val="22"/>
        </w:rPr>
        <w:t>/</w:t>
      </w:r>
      <w:r w:rsidR="00C365C2" w:rsidRPr="00C365C2">
        <w:rPr>
          <w:rFonts w:asciiTheme="minorHAnsi" w:hAnsiTheme="minorHAnsi" w:cstheme="minorHAnsi"/>
          <w:sz w:val="22"/>
          <w:szCs w:val="22"/>
        </w:rPr>
        <w:t>$50</w:t>
      </w:r>
      <w:r w:rsidR="00172934">
        <w:rPr>
          <w:rFonts w:asciiTheme="minorHAnsi" w:hAnsiTheme="minorHAnsi" w:cstheme="minorHAnsi"/>
          <w:sz w:val="22"/>
          <w:szCs w:val="22"/>
        </w:rPr>
        <w:t>,</w:t>
      </w:r>
      <w:r w:rsidR="00C365C2" w:rsidRPr="00C365C2">
        <w:rPr>
          <w:rFonts w:asciiTheme="minorHAnsi" w:hAnsiTheme="minorHAnsi" w:cstheme="minorHAnsi"/>
          <w:sz w:val="22"/>
          <w:szCs w:val="22"/>
        </w:rPr>
        <w:t>000-$99</w:t>
      </w:r>
      <w:r w:rsidR="00172934">
        <w:rPr>
          <w:rFonts w:asciiTheme="minorHAnsi" w:hAnsiTheme="minorHAnsi" w:cstheme="minorHAnsi"/>
          <w:sz w:val="22"/>
          <w:szCs w:val="22"/>
        </w:rPr>
        <w:t>,</w:t>
      </w:r>
      <w:r w:rsidR="00C365C2" w:rsidRPr="00C365C2">
        <w:rPr>
          <w:rFonts w:asciiTheme="minorHAnsi" w:hAnsiTheme="minorHAnsi" w:cstheme="minorHAnsi"/>
          <w:sz w:val="22"/>
          <w:szCs w:val="22"/>
        </w:rPr>
        <w:t>999</w:t>
      </w:r>
      <w:r w:rsidR="00C365C2">
        <w:rPr>
          <w:rFonts w:asciiTheme="minorHAnsi" w:hAnsiTheme="minorHAnsi" w:cstheme="minorHAnsi"/>
          <w:sz w:val="22"/>
          <w:szCs w:val="22"/>
        </w:rPr>
        <w:t>/</w:t>
      </w:r>
      <w:ins w:id="255" w:author="Kitahara, Cari Meinhold(NIH/NCI) [E]" w:date="2024-09-16T12:19:00Z" w16du:dateUtc="2024-09-16T16:19:00Z">
        <w:r w:rsidR="008A48AE">
          <w:rPr>
            <w:rFonts w:asciiTheme="minorHAnsi" w:hAnsiTheme="minorHAnsi" w:cstheme="minorHAnsi"/>
            <w:sz w:val="22"/>
            <w:szCs w:val="22"/>
          </w:rPr>
          <w:t>≥</w:t>
        </w:r>
      </w:ins>
      <w:r w:rsidR="00C365C2" w:rsidRPr="00C365C2">
        <w:rPr>
          <w:rFonts w:asciiTheme="minorHAnsi" w:hAnsiTheme="minorHAnsi" w:cstheme="minorHAnsi"/>
          <w:sz w:val="22"/>
          <w:szCs w:val="22"/>
        </w:rPr>
        <w:t>$100</w:t>
      </w:r>
      <w:r w:rsidR="00172934">
        <w:rPr>
          <w:rFonts w:asciiTheme="minorHAnsi" w:hAnsiTheme="minorHAnsi" w:cstheme="minorHAnsi"/>
          <w:sz w:val="22"/>
          <w:szCs w:val="22"/>
        </w:rPr>
        <w:t>,</w:t>
      </w:r>
      <w:r w:rsidR="00C365C2" w:rsidRPr="00C365C2">
        <w:rPr>
          <w:rFonts w:asciiTheme="minorHAnsi" w:hAnsiTheme="minorHAnsi" w:cstheme="minorHAnsi"/>
          <w:sz w:val="22"/>
          <w:szCs w:val="22"/>
        </w:rPr>
        <w:t>000</w:t>
      </w:r>
      <w:del w:id="256" w:author="Kitahara, Cari Meinhold(NIH/NCI) [E]" w:date="2024-09-16T12:19:00Z" w16du:dateUtc="2024-09-16T16:19:00Z">
        <w:r w:rsidR="00C365C2" w:rsidRPr="00C365C2" w:rsidDel="008A48AE">
          <w:rPr>
            <w:rFonts w:asciiTheme="minorHAnsi" w:hAnsiTheme="minorHAnsi" w:cstheme="minorHAnsi"/>
            <w:sz w:val="22"/>
            <w:szCs w:val="22"/>
          </w:rPr>
          <w:delText>+</w:delText>
        </w:r>
      </w:del>
      <w:r w:rsidR="00C365C2">
        <w:rPr>
          <w:rFonts w:asciiTheme="minorHAnsi" w:hAnsiTheme="minorHAnsi" w:cstheme="minorHAnsi"/>
          <w:sz w:val="22"/>
          <w:szCs w:val="22"/>
        </w:rPr>
        <w:t xml:space="preserve">) </w:t>
      </w:r>
      <w:r w:rsidR="00713D01" w:rsidRPr="008C37FB">
        <w:rPr>
          <w:rFonts w:asciiTheme="minorHAnsi" w:hAnsiTheme="minorHAnsi" w:cstheme="minorHAnsi"/>
          <w:sz w:val="22"/>
          <w:szCs w:val="22"/>
        </w:rPr>
        <w:t xml:space="preserve">were </w:t>
      </w:r>
      <w:r>
        <w:rPr>
          <w:rFonts w:asciiTheme="minorHAnsi" w:hAnsiTheme="minorHAnsi" w:cstheme="minorHAnsi"/>
          <w:sz w:val="22"/>
          <w:szCs w:val="22"/>
        </w:rPr>
        <w:t>collected</w:t>
      </w:r>
      <w:r w:rsidRPr="008C37FB">
        <w:rPr>
          <w:rFonts w:asciiTheme="minorHAnsi" w:hAnsiTheme="minorHAnsi" w:cstheme="minorHAnsi"/>
          <w:sz w:val="22"/>
          <w:szCs w:val="22"/>
        </w:rPr>
        <w:t xml:space="preserve"> </w:t>
      </w:r>
      <w:r>
        <w:rPr>
          <w:rFonts w:asciiTheme="minorHAnsi" w:hAnsiTheme="minorHAnsi" w:cstheme="minorHAnsi"/>
          <w:sz w:val="22"/>
          <w:szCs w:val="22"/>
        </w:rPr>
        <w:t>through</w:t>
      </w:r>
      <w:r w:rsidRPr="008C37FB">
        <w:rPr>
          <w:rFonts w:asciiTheme="minorHAnsi" w:hAnsiTheme="minorHAnsi" w:cstheme="minorHAnsi"/>
          <w:sz w:val="22"/>
          <w:szCs w:val="22"/>
        </w:rPr>
        <w:t xml:space="preserve"> </w:t>
      </w:r>
      <w:del w:id="257" w:author="Kitahara, Cari Meinhold(NIH/NCI) [E]" w:date="2024-09-16T12:19:00Z" w16du:dateUtc="2024-09-16T16:19:00Z">
        <w:r w:rsidR="00713D01" w:rsidRPr="008C37FB" w:rsidDel="008A48AE">
          <w:rPr>
            <w:rFonts w:asciiTheme="minorHAnsi" w:hAnsiTheme="minorHAnsi" w:cstheme="minorHAnsi"/>
            <w:sz w:val="22"/>
            <w:szCs w:val="22"/>
          </w:rPr>
          <w:delText xml:space="preserve">the </w:delText>
        </w:r>
      </w:del>
      <w:r w:rsidR="00713D01" w:rsidRPr="008C37FB">
        <w:rPr>
          <w:rFonts w:asciiTheme="minorHAnsi" w:hAnsiTheme="minorHAnsi" w:cstheme="minorHAnsi"/>
          <w:sz w:val="22"/>
          <w:szCs w:val="22"/>
        </w:rPr>
        <w:t xml:space="preserve">computer-assisted telephone </w:t>
      </w:r>
      <w:commentRangeStart w:id="258"/>
      <w:r w:rsidR="00713D01" w:rsidRPr="008C37FB">
        <w:rPr>
          <w:rFonts w:asciiTheme="minorHAnsi" w:hAnsiTheme="minorHAnsi" w:cstheme="minorHAnsi"/>
          <w:sz w:val="22"/>
          <w:szCs w:val="22"/>
        </w:rPr>
        <w:t>interview</w:t>
      </w:r>
      <w:commentRangeEnd w:id="258"/>
      <w:r w:rsidR="00622809">
        <w:rPr>
          <w:rStyle w:val="CommentReference"/>
          <w:rFonts w:asciiTheme="minorHAnsi" w:eastAsiaTheme="minorEastAsia" w:hAnsiTheme="minorHAnsi" w:cstheme="minorBidi"/>
          <w:lang w:eastAsia="ja-JP"/>
        </w:rPr>
        <w:commentReference w:id="258"/>
      </w:r>
      <w:ins w:id="259" w:author="Kitahara, Cari Meinhold(NIH/NCI) [E]" w:date="2024-09-16T12:19:00Z" w16du:dateUtc="2024-09-16T16:19:00Z">
        <w:r w:rsidR="008A48AE">
          <w:rPr>
            <w:rFonts w:asciiTheme="minorHAnsi" w:hAnsiTheme="minorHAnsi" w:cstheme="minorHAnsi"/>
            <w:sz w:val="22"/>
            <w:szCs w:val="22"/>
          </w:rPr>
          <w:t>s</w:t>
        </w:r>
      </w:ins>
      <w:r w:rsidR="00713D01" w:rsidRPr="008C37FB">
        <w:rPr>
          <w:rFonts w:asciiTheme="minorHAnsi" w:hAnsiTheme="minorHAnsi" w:cstheme="minorHAnsi"/>
          <w:sz w:val="22"/>
          <w:szCs w:val="22"/>
        </w:rPr>
        <w:t xml:space="preserve">. </w:t>
      </w:r>
      <w:ins w:id="260" w:author="Troisi, Rebecca (NIH/NCI) [E]" w:date="2024-08-22T11:30:00Z" w16du:dateUtc="2024-08-22T15:30:00Z">
        <w:del w:id="261" w:author="Tran, Thi-Van-Trinh (NIH/NCI) [F]" w:date="2024-09-04T10:24:00Z" w16du:dateUtc="2024-09-04T14:24:00Z">
          <w:r w:rsidR="00261EA8" w:rsidDel="00D577B6">
            <w:rPr>
              <w:rFonts w:asciiTheme="minorHAnsi" w:hAnsiTheme="minorHAnsi" w:cstheme="minorHAnsi"/>
              <w:sz w:val="22"/>
              <w:szCs w:val="22"/>
            </w:rPr>
            <w:delText>Missing data were less than 5%</w:delText>
          </w:r>
        </w:del>
        <w:del w:id="262" w:author="Tran, Thi-Van-Trinh (NIH/NCI) [F]" w:date="2024-09-02T15:17:00Z" w16du:dateUtc="2024-09-02T19:17:00Z">
          <w:r w:rsidR="005E4E64" w:rsidDel="00B67634">
            <w:rPr>
              <w:rFonts w:asciiTheme="minorHAnsi" w:hAnsiTheme="minorHAnsi" w:cstheme="minorHAnsi"/>
              <w:sz w:val="22"/>
              <w:szCs w:val="22"/>
            </w:rPr>
            <w:delText>(correct if necessary)</w:delText>
          </w:r>
        </w:del>
        <w:del w:id="263" w:author="Tran, Thi-Van-Trinh (NIH/NCI) [F]" w:date="2024-09-04T10:24:00Z" w16du:dateUtc="2024-09-04T14:24:00Z">
          <w:r w:rsidR="005E4E64" w:rsidDel="00D577B6">
            <w:rPr>
              <w:rFonts w:asciiTheme="minorHAnsi" w:hAnsiTheme="minorHAnsi" w:cstheme="minorHAnsi"/>
              <w:sz w:val="22"/>
              <w:szCs w:val="22"/>
            </w:rPr>
            <w:delText xml:space="preserve"> for variables except for </w:delText>
          </w:r>
        </w:del>
      </w:ins>
      <w:ins w:id="264" w:author="Troisi, Rebecca (NIH/NCI) [E]" w:date="2024-08-22T11:31:00Z" w16du:dateUtc="2024-08-22T15:31:00Z">
        <w:del w:id="265" w:author="Tran, Thi-Van-Trinh (NIH/NCI) [F]" w:date="2024-09-02T15:17:00Z" w16du:dateUtc="2024-09-02T19:17:00Z">
          <w:r w:rsidR="009C2D58" w:rsidDel="00960EE3">
            <w:rPr>
              <w:rFonts w:asciiTheme="minorHAnsi" w:hAnsiTheme="minorHAnsi" w:cstheme="minorHAnsi"/>
              <w:sz w:val="22"/>
              <w:szCs w:val="22"/>
            </w:rPr>
            <w:delText xml:space="preserve">alcohol use </w:delText>
          </w:r>
        </w:del>
        <w:del w:id="266" w:author="Tran, Thi-Van-Trinh (NIH/NCI) [F]" w:date="2024-09-04T10:24:00Z" w16du:dateUtc="2024-09-04T14:24:00Z">
          <w:r w:rsidR="009C2D58" w:rsidDel="00D577B6">
            <w:rPr>
              <w:rFonts w:asciiTheme="minorHAnsi" w:hAnsiTheme="minorHAnsi" w:cstheme="minorHAnsi"/>
              <w:sz w:val="22"/>
              <w:szCs w:val="22"/>
            </w:rPr>
            <w:delText>(</w:delText>
          </w:r>
        </w:del>
        <w:del w:id="267" w:author="Tran, Thi-Van-Trinh (NIH/NCI) [F]" w:date="2024-09-02T15:17:00Z" w16du:dateUtc="2024-09-02T19:17:00Z">
          <w:r w:rsidR="009C2D58" w:rsidDel="00960EE3">
            <w:rPr>
              <w:rFonts w:asciiTheme="minorHAnsi" w:hAnsiTheme="minorHAnsi" w:cstheme="minorHAnsi"/>
              <w:sz w:val="22"/>
              <w:szCs w:val="22"/>
            </w:rPr>
            <w:delText>10…</w:delText>
          </w:r>
        </w:del>
        <w:del w:id="268" w:author="Tran, Thi-Van-Trinh (NIH/NCI) [F]" w:date="2024-09-04T10:24:00Z" w16du:dateUtc="2024-09-04T14:24:00Z">
          <w:r w:rsidR="009C2D58" w:rsidDel="00D577B6">
            <w:rPr>
              <w:rFonts w:asciiTheme="minorHAnsi" w:hAnsiTheme="minorHAnsi" w:cstheme="minorHAnsi"/>
              <w:sz w:val="22"/>
              <w:szCs w:val="22"/>
            </w:rPr>
            <w:delText>).</w:delText>
          </w:r>
        </w:del>
      </w:ins>
    </w:p>
    <w:p w14:paraId="582001F2" w14:textId="77777777" w:rsidR="00591B2C" w:rsidRPr="008C37FB" w:rsidRDefault="00591B2C" w:rsidP="008C37FB">
      <w:pPr>
        <w:pStyle w:val="NormalWeb"/>
        <w:spacing w:line="360" w:lineRule="auto"/>
        <w:rPr>
          <w:rFonts w:asciiTheme="minorHAnsi" w:hAnsiTheme="minorHAnsi" w:cstheme="minorHAnsi"/>
          <w:b/>
          <w:bCs/>
          <w:sz w:val="22"/>
          <w:szCs w:val="22"/>
        </w:rPr>
      </w:pPr>
      <w:r w:rsidRPr="008C37FB">
        <w:rPr>
          <w:rFonts w:asciiTheme="minorHAnsi" w:hAnsiTheme="minorHAnsi" w:cstheme="minorHAnsi"/>
          <w:b/>
          <w:bCs/>
          <w:sz w:val="22"/>
          <w:szCs w:val="22"/>
        </w:rPr>
        <w:t>Statistical analysis</w:t>
      </w:r>
    </w:p>
    <w:p w14:paraId="480BAD2A" w14:textId="55BF5825"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We used Cox proportional hazards models to estimate hazard ratios (HRs) and 95% confidence intervals (CIs), with attained age as the time scale and self-reported race/ethnicity as </w:t>
      </w:r>
      <w:ins w:id="269" w:author="Troisi, Rebecca (NIH/NCI) [E]" w:date="2024-08-22T11:07:00Z" w16du:dateUtc="2024-08-22T15:07:00Z">
        <w:r w:rsidR="00A5350D">
          <w:rPr>
            <w:rFonts w:asciiTheme="minorHAnsi" w:hAnsiTheme="minorHAnsi" w:cstheme="minorHAnsi"/>
            <w:sz w:val="22"/>
            <w:szCs w:val="22"/>
          </w:rPr>
          <w:t xml:space="preserve">a </w:t>
        </w:r>
      </w:ins>
      <w:r w:rsidRPr="008C37FB">
        <w:rPr>
          <w:rFonts w:asciiTheme="minorHAnsi" w:hAnsiTheme="minorHAnsi" w:cstheme="minorHAnsi"/>
          <w:sz w:val="22"/>
          <w:szCs w:val="22"/>
        </w:rPr>
        <w:t xml:space="preserve">covariate. </w:t>
      </w:r>
      <w:r w:rsidR="003557FE" w:rsidRPr="008C37FB">
        <w:rPr>
          <w:rFonts w:asciiTheme="minorHAnsi" w:hAnsiTheme="minorHAnsi" w:cstheme="minorHAnsi"/>
          <w:sz w:val="22"/>
          <w:szCs w:val="22"/>
        </w:rPr>
        <w:t xml:space="preserve">Follow-up time was </w:t>
      </w:r>
      <w:r w:rsidR="003557FE">
        <w:rPr>
          <w:rFonts w:asciiTheme="minorHAnsi" w:hAnsiTheme="minorHAnsi" w:cstheme="minorHAnsi"/>
          <w:sz w:val="22"/>
          <w:szCs w:val="22"/>
        </w:rPr>
        <w:t>calculated</w:t>
      </w:r>
      <w:r w:rsidR="003557FE" w:rsidRPr="008C37FB">
        <w:rPr>
          <w:rFonts w:asciiTheme="minorHAnsi" w:hAnsiTheme="minorHAnsi" w:cstheme="minorHAnsi"/>
          <w:sz w:val="22"/>
          <w:szCs w:val="22"/>
        </w:rPr>
        <w:t xml:space="preserve"> from </w:t>
      </w:r>
      <w:commentRangeStart w:id="270"/>
      <w:commentRangeStart w:id="271"/>
      <w:r w:rsidR="003557FE">
        <w:rPr>
          <w:rFonts w:asciiTheme="minorHAnsi" w:hAnsiTheme="minorHAnsi" w:cstheme="minorHAnsi"/>
          <w:sz w:val="22"/>
          <w:szCs w:val="22"/>
        </w:rPr>
        <w:t xml:space="preserve">age at </w:t>
      </w:r>
      <w:r w:rsidR="003557FE" w:rsidRPr="008C37FB">
        <w:rPr>
          <w:rFonts w:asciiTheme="minorHAnsi" w:hAnsiTheme="minorHAnsi" w:cstheme="minorHAnsi"/>
          <w:sz w:val="22"/>
          <w:szCs w:val="22"/>
        </w:rPr>
        <w:t xml:space="preserve">baseline </w:t>
      </w:r>
      <w:commentRangeEnd w:id="270"/>
      <w:r w:rsidR="006B4BDB">
        <w:rPr>
          <w:rStyle w:val="CommentReference"/>
          <w:rFonts w:asciiTheme="minorHAnsi" w:eastAsiaTheme="minorEastAsia" w:hAnsiTheme="minorHAnsi" w:cstheme="minorBidi"/>
          <w:lang w:eastAsia="ja-JP"/>
        </w:rPr>
        <w:commentReference w:id="270"/>
      </w:r>
      <w:commentRangeEnd w:id="271"/>
      <w:r w:rsidR="00B175CF">
        <w:rPr>
          <w:rStyle w:val="CommentReference"/>
          <w:rFonts w:asciiTheme="minorHAnsi" w:eastAsiaTheme="minorEastAsia" w:hAnsiTheme="minorHAnsi" w:cstheme="minorBidi"/>
          <w:lang w:eastAsia="ja-JP"/>
        </w:rPr>
        <w:commentReference w:id="271"/>
      </w:r>
      <w:ins w:id="272" w:author="O'Brien, Katie (NIH/NIEHS) [E]" w:date="2024-08-30T16:02:00Z" w16du:dateUtc="2024-08-30T20:02:00Z">
        <w:r w:rsidR="00413F89">
          <w:rPr>
            <w:rFonts w:asciiTheme="minorHAnsi" w:hAnsiTheme="minorHAnsi" w:cstheme="minorHAnsi"/>
            <w:sz w:val="22"/>
            <w:szCs w:val="22"/>
          </w:rPr>
          <w:t xml:space="preserve">until age at DTC diagnosis, with censoring at </w:t>
        </w:r>
      </w:ins>
      <w:del w:id="273" w:author="O'Brien, Katie (NIH/NIEHS) [E]" w:date="2024-08-30T16:02:00Z" w16du:dateUtc="2024-08-30T20:02:00Z">
        <w:r w:rsidR="003557FE" w:rsidRPr="008C37FB" w:rsidDel="00413F89">
          <w:rPr>
            <w:rFonts w:asciiTheme="minorHAnsi" w:hAnsiTheme="minorHAnsi" w:cstheme="minorHAnsi"/>
            <w:sz w:val="22"/>
            <w:szCs w:val="22"/>
          </w:rPr>
          <w:delText xml:space="preserve">to </w:delText>
        </w:r>
      </w:del>
      <w:r w:rsidR="003557FE">
        <w:rPr>
          <w:rFonts w:asciiTheme="minorHAnsi" w:hAnsiTheme="minorHAnsi" w:cstheme="minorHAnsi"/>
          <w:sz w:val="22"/>
          <w:szCs w:val="22"/>
        </w:rPr>
        <w:t>age</w:t>
      </w:r>
      <w:r w:rsidR="003557FE" w:rsidRPr="008C37FB">
        <w:rPr>
          <w:rFonts w:asciiTheme="minorHAnsi" w:hAnsiTheme="minorHAnsi" w:cstheme="minorHAnsi"/>
          <w:sz w:val="22"/>
          <w:szCs w:val="22"/>
        </w:rPr>
        <w:t xml:space="preserve"> </w:t>
      </w:r>
      <w:r w:rsidR="00127CC3">
        <w:rPr>
          <w:rFonts w:asciiTheme="minorHAnsi" w:hAnsiTheme="minorHAnsi" w:cstheme="minorHAnsi"/>
          <w:sz w:val="22"/>
          <w:szCs w:val="22"/>
        </w:rPr>
        <w:t>at</w:t>
      </w:r>
      <w:r w:rsidR="003557FE" w:rsidRPr="008C37FB">
        <w:rPr>
          <w:rFonts w:asciiTheme="minorHAnsi" w:hAnsiTheme="minorHAnsi" w:cstheme="minorHAnsi"/>
          <w:sz w:val="22"/>
          <w:szCs w:val="22"/>
        </w:rPr>
        <w:t xml:space="preserve"> first diagnosis of </w:t>
      </w:r>
      <w:r w:rsidR="00765279">
        <w:rPr>
          <w:rFonts w:asciiTheme="minorHAnsi" w:hAnsiTheme="minorHAnsi" w:cstheme="minorHAnsi"/>
          <w:sz w:val="22"/>
          <w:szCs w:val="22"/>
        </w:rPr>
        <w:t>any</w:t>
      </w:r>
      <w:ins w:id="274" w:author="O'Brien, Katie (NIH/NIEHS) [E]" w:date="2024-08-30T16:02:00Z" w16du:dateUtc="2024-08-30T20:02:00Z">
        <w:r w:rsidR="00413F89">
          <w:rPr>
            <w:rFonts w:asciiTheme="minorHAnsi" w:hAnsiTheme="minorHAnsi" w:cstheme="minorHAnsi"/>
            <w:sz w:val="22"/>
            <w:szCs w:val="22"/>
          </w:rPr>
          <w:t xml:space="preserve"> other</w:t>
        </w:r>
      </w:ins>
      <w:r w:rsidR="00765279">
        <w:rPr>
          <w:rFonts w:asciiTheme="minorHAnsi" w:hAnsiTheme="minorHAnsi" w:cstheme="minorHAnsi"/>
          <w:sz w:val="22"/>
          <w:szCs w:val="22"/>
        </w:rPr>
        <w:t xml:space="preserve"> </w:t>
      </w:r>
      <w:r w:rsidR="003557FE" w:rsidRPr="008C37FB">
        <w:rPr>
          <w:rFonts w:asciiTheme="minorHAnsi" w:hAnsiTheme="minorHAnsi" w:cstheme="minorHAnsi"/>
          <w:sz w:val="22"/>
          <w:szCs w:val="22"/>
        </w:rPr>
        <w:t>invasive cancer (excluding non-melanoma cancer), death, loss of follow-up, or mid-September 2021, whichever occurred first, unless otherwise specified.</w:t>
      </w:r>
      <w:r w:rsidR="003557FE">
        <w:rPr>
          <w:rFonts w:asciiTheme="minorHAnsi" w:hAnsiTheme="minorHAnsi" w:cstheme="minorHAnsi"/>
          <w:sz w:val="22"/>
          <w:szCs w:val="22"/>
        </w:rPr>
        <w:t xml:space="preserve"> </w:t>
      </w:r>
      <w:commentRangeStart w:id="275"/>
      <w:commentRangeStart w:id="276"/>
      <w:del w:id="277" w:author="Tran, Thi-Van-Trinh (NIH/NCI) [F]" w:date="2024-09-04T10:24:00Z" w16du:dateUtc="2024-09-04T14:24:00Z">
        <w:r w:rsidR="000E5685" w:rsidDel="00C2773B">
          <w:rPr>
            <w:rFonts w:asciiTheme="minorHAnsi" w:hAnsiTheme="minorHAnsi" w:cstheme="minorHAnsi"/>
            <w:sz w:val="22"/>
            <w:szCs w:val="22"/>
          </w:rPr>
          <w:delText>M</w:delText>
        </w:r>
        <w:r w:rsidR="000E5685" w:rsidRPr="00A45EDC" w:rsidDel="00C2773B">
          <w:rPr>
            <w:rFonts w:asciiTheme="minorHAnsi" w:hAnsiTheme="minorHAnsi" w:cstheme="minorHAnsi"/>
            <w:sz w:val="22"/>
            <w:szCs w:val="22"/>
          </w:rPr>
          <w:delText xml:space="preserve">issing data were </w:delText>
        </w:r>
      </w:del>
      <w:del w:id="278" w:author="Tran, Thi-Van-Trinh (NIH/NCI) [F]" w:date="2024-09-02T15:21:00Z" w16du:dateUtc="2024-09-02T19:21:00Z">
        <w:r w:rsidR="000E5685" w:rsidRPr="00A45EDC" w:rsidDel="0012427D">
          <w:rPr>
            <w:rFonts w:asciiTheme="minorHAnsi" w:hAnsiTheme="minorHAnsi" w:cstheme="minorHAnsi"/>
            <w:sz w:val="22"/>
            <w:szCs w:val="22"/>
          </w:rPr>
          <w:delText xml:space="preserve">excluded </w:delText>
        </w:r>
        <w:r w:rsidR="000E5685" w:rsidRPr="00A45EDC" w:rsidDel="0024405F">
          <w:rPr>
            <w:rFonts w:asciiTheme="minorHAnsi" w:hAnsiTheme="minorHAnsi" w:cstheme="minorHAnsi"/>
            <w:sz w:val="22"/>
            <w:szCs w:val="22"/>
          </w:rPr>
          <w:delText>from analyses of</w:delText>
        </w:r>
      </w:del>
      <w:del w:id="279" w:author="Tran, Thi-Van-Trinh (NIH/NCI) [F]" w:date="2024-09-04T10:24:00Z" w16du:dateUtc="2024-09-04T14:24:00Z">
        <w:r w:rsidR="000E5685" w:rsidRPr="00A45EDC" w:rsidDel="00C2773B">
          <w:rPr>
            <w:rFonts w:asciiTheme="minorHAnsi" w:hAnsiTheme="minorHAnsi" w:cstheme="minorHAnsi"/>
            <w:sz w:val="22"/>
            <w:szCs w:val="22"/>
          </w:rPr>
          <w:delText xml:space="preserve"> continuous variables</w:delText>
        </w:r>
        <w:commentRangeEnd w:id="275"/>
        <w:r w:rsidR="00A50341" w:rsidDel="00C2773B">
          <w:rPr>
            <w:rStyle w:val="CommentReference"/>
            <w:rFonts w:asciiTheme="minorHAnsi" w:eastAsiaTheme="minorEastAsia" w:hAnsiTheme="minorHAnsi" w:cstheme="minorBidi"/>
            <w:lang w:eastAsia="ja-JP"/>
          </w:rPr>
          <w:commentReference w:id="275"/>
        </w:r>
        <w:commentRangeEnd w:id="276"/>
        <w:r w:rsidR="00413F89" w:rsidDel="00C2773B">
          <w:rPr>
            <w:rStyle w:val="CommentReference"/>
            <w:rFonts w:asciiTheme="minorHAnsi" w:eastAsiaTheme="minorEastAsia" w:hAnsiTheme="minorHAnsi" w:cstheme="minorBidi"/>
            <w:lang w:eastAsia="ja-JP"/>
          </w:rPr>
          <w:commentReference w:id="276"/>
        </w:r>
        <w:r w:rsidR="000E5685" w:rsidRPr="00A45EDC" w:rsidDel="00C2773B">
          <w:rPr>
            <w:rFonts w:asciiTheme="minorHAnsi" w:hAnsiTheme="minorHAnsi" w:cstheme="minorHAnsi"/>
            <w:sz w:val="22"/>
            <w:szCs w:val="22"/>
          </w:rPr>
          <w:delText xml:space="preserve">. </w:delText>
        </w:r>
      </w:del>
      <w:r w:rsidRPr="008C37FB">
        <w:rPr>
          <w:rFonts w:asciiTheme="minorHAnsi" w:hAnsiTheme="minorHAnsi" w:cstheme="minorHAnsi"/>
          <w:sz w:val="22"/>
          <w:szCs w:val="22"/>
        </w:rPr>
        <w:t>We assessed proportional hazards assumptions with plots of scaled Schoenfeld residuals against attained age, and formal testing included introducing an interaction term between exposures and attained age. No evidence of violation was found.</w:t>
      </w:r>
      <w:r w:rsidR="002D1A92">
        <w:rPr>
          <w:rFonts w:asciiTheme="minorHAnsi" w:hAnsiTheme="minorHAnsi" w:cstheme="minorHAnsi"/>
          <w:sz w:val="22"/>
          <w:szCs w:val="22"/>
        </w:rPr>
        <w:t xml:space="preserve"> </w:t>
      </w:r>
      <w:commentRangeStart w:id="280"/>
      <w:r w:rsidR="002D1A92">
        <w:rPr>
          <w:rFonts w:asciiTheme="minorHAnsi" w:hAnsiTheme="minorHAnsi" w:cstheme="minorHAnsi"/>
          <w:sz w:val="22"/>
          <w:szCs w:val="22"/>
        </w:rPr>
        <w:t xml:space="preserve">We </w:t>
      </w:r>
      <w:ins w:id="281" w:author="Tran, Thi-Van-Trinh (NIH/NCI) [F]" w:date="2024-09-04T10:49:00Z" w16du:dateUtc="2024-09-04T14:49:00Z">
        <w:r w:rsidR="003F73FE">
          <w:rPr>
            <w:rFonts w:asciiTheme="minorHAnsi" w:hAnsiTheme="minorHAnsi" w:cstheme="minorHAnsi"/>
            <w:sz w:val="22"/>
            <w:szCs w:val="22"/>
          </w:rPr>
          <w:t xml:space="preserve">assessed </w:t>
        </w:r>
      </w:ins>
      <w:del w:id="282" w:author="Tran, Thi-Van-Trinh (NIH/NCI) [F]" w:date="2024-09-04T10:49:00Z" w16du:dateUtc="2024-09-04T14:49:00Z">
        <w:r w:rsidR="002D1A92" w:rsidDel="003F73FE">
          <w:rPr>
            <w:rFonts w:asciiTheme="minorHAnsi" w:hAnsiTheme="minorHAnsi" w:cstheme="minorHAnsi"/>
            <w:sz w:val="22"/>
            <w:szCs w:val="22"/>
          </w:rPr>
          <w:delText xml:space="preserve">found </w:delText>
        </w:r>
        <w:r w:rsidR="002D1A92" w:rsidRPr="009B0F3F" w:rsidDel="003F73FE">
          <w:rPr>
            <w:rFonts w:asciiTheme="minorHAnsi" w:hAnsiTheme="minorHAnsi" w:cstheme="minorHAnsi"/>
            <w:sz w:val="22"/>
            <w:szCs w:val="22"/>
          </w:rPr>
          <w:delText xml:space="preserve">no evidence of departure </w:delText>
        </w:r>
        <w:commentRangeEnd w:id="280"/>
        <w:r w:rsidR="00B572C6" w:rsidDel="003F73FE">
          <w:rPr>
            <w:rStyle w:val="CommentReference"/>
            <w:rFonts w:asciiTheme="minorHAnsi" w:eastAsiaTheme="minorEastAsia" w:hAnsiTheme="minorHAnsi" w:cstheme="minorBidi"/>
            <w:lang w:eastAsia="ja-JP"/>
          </w:rPr>
          <w:commentReference w:id="280"/>
        </w:r>
        <w:r w:rsidR="002D1A92" w:rsidRPr="009B0F3F" w:rsidDel="003F73FE">
          <w:rPr>
            <w:rFonts w:asciiTheme="minorHAnsi" w:hAnsiTheme="minorHAnsi" w:cstheme="minorHAnsi"/>
            <w:sz w:val="22"/>
            <w:szCs w:val="22"/>
          </w:rPr>
          <w:delText>from</w:delText>
        </w:r>
      </w:del>
      <w:ins w:id="283" w:author="Tran, Thi-Van-Trinh (NIH/NCI) [F]" w:date="2024-09-04T10:49:00Z" w16du:dateUtc="2024-09-04T14:49:00Z">
        <w:r w:rsidR="003F73FE">
          <w:rPr>
            <w:rFonts w:asciiTheme="minorHAnsi" w:hAnsiTheme="minorHAnsi" w:cstheme="minorHAnsi"/>
            <w:sz w:val="22"/>
            <w:szCs w:val="22"/>
          </w:rPr>
          <w:t>non-</w:t>
        </w:r>
      </w:ins>
      <w:del w:id="284" w:author="Tran, Thi-Van-Trinh (NIH/NCI) [F]" w:date="2024-09-04T10:49:00Z" w16du:dateUtc="2024-09-04T14:49:00Z">
        <w:r w:rsidR="002D1A92" w:rsidRPr="009B0F3F" w:rsidDel="003F73FE">
          <w:rPr>
            <w:rFonts w:asciiTheme="minorHAnsi" w:hAnsiTheme="minorHAnsi" w:cstheme="minorHAnsi"/>
            <w:sz w:val="22"/>
            <w:szCs w:val="22"/>
          </w:rPr>
          <w:delText xml:space="preserve"> </w:delText>
        </w:r>
      </w:del>
      <w:r w:rsidR="002D1A92" w:rsidRPr="009B0F3F">
        <w:rPr>
          <w:rFonts w:asciiTheme="minorHAnsi" w:hAnsiTheme="minorHAnsi" w:cstheme="minorHAnsi"/>
          <w:sz w:val="22"/>
          <w:szCs w:val="22"/>
        </w:rPr>
        <w:t xml:space="preserve">linearity </w:t>
      </w:r>
      <w:del w:id="285" w:author="Tran, Thi-Van-Trinh (NIH/NCI) [F]" w:date="2024-09-04T10:49:00Z" w16du:dateUtc="2024-09-04T14:49:00Z">
        <w:r w:rsidR="002D1A92" w:rsidRPr="009B0F3F" w:rsidDel="00E7413F">
          <w:rPr>
            <w:rFonts w:asciiTheme="minorHAnsi" w:hAnsiTheme="minorHAnsi" w:cstheme="minorHAnsi"/>
            <w:sz w:val="22"/>
            <w:szCs w:val="22"/>
          </w:rPr>
          <w:delText xml:space="preserve">for </w:delText>
        </w:r>
      </w:del>
      <w:ins w:id="286" w:author="Tran, Thi-Van-Trinh (NIH/NCI) [F]" w:date="2024-09-04T10:49:00Z" w16du:dateUtc="2024-09-04T14:49:00Z">
        <w:r w:rsidR="00E7413F">
          <w:rPr>
            <w:rFonts w:asciiTheme="minorHAnsi" w:hAnsiTheme="minorHAnsi" w:cstheme="minorHAnsi"/>
            <w:sz w:val="22"/>
            <w:szCs w:val="22"/>
          </w:rPr>
          <w:t>in</w:t>
        </w:r>
        <w:r w:rsidR="00E7413F" w:rsidRPr="009B0F3F">
          <w:rPr>
            <w:rFonts w:asciiTheme="minorHAnsi" w:hAnsiTheme="minorHAnsi" w:cstheme="minorHAnsi"/>
            <w:sz w:val="22"/>
            <w:szCs w:val="22"/>
          </w:rPr>
          <w:t xml:space="preserve"> </w:t>
        </w:r>
      </w:ins>
      <w:r w:rsidR="002D1A92" w:rsidRPr="009B0F3F">
        <w:rPr>
          <w:rFonts w:asciiTheme="minorHAnsi" w:hAnsiTheme="minorHAnsi" w:cstheme="minorHAnsi"/>
          <w:sz w:val="22"/>
          <w:szCs w:val="22"/>
        </w:rPr>
        <w:t xml:space="preserve">the association between </w:t>
      </w:r>
      <w:r w:rsidR="002D1A92" w:rsidRPr="00A45EDC">
        <w:rPr>
          <w:rFonts w:asciiTheme="minorHAnsi" w:hAnsiTheme="minorHAnsi" w:cstheme="minorHAnsi"/>
          <w:sz w:val="22"/>
          <w:szCs w:val="22"/>
        </w:rPr>
        <w:t>continuous variables</w:t>
      </w:r>
      <w:r w:rsidR="002D1A92" w:rsidRPr="009B0F3F">
        <w:rPr>
          <w:rFonts w:asciiTheme="minorHAnsi" w:hAnsiTheme="minorHAnsi" w:cstheme="minorHAnsi"/>
          <w:sz w:val="22"/>
          <w:szCs w:val="22"/>
        </w:rPr>
        <w:t xml:space="preserve"> and </w:t>
      </w:r>
      <w:r w:rsidR="00FF4E83">
        <w:rPr>
          <w:rFonts w:asciiTheme="minorHAnsi" w:hAnsiTheme="minorHAnsi" w:cstheme="minorHAnsi"/>
          <w:sz w:val="22"/>
          <w:szCs w:val="22"/>
        </w:rPr>
        <w:t>DTC</w:t>
      </w:r>
      <w:r w:rsidR="002D1A92" w:rsidRPr="009B0F3F">
        <w:rPr>
          <w:rFonts w:asciiTheme="minorHAnsi" w:hAnsiTheme="minorHAnsi" w:cstheme="minorHAnsi"/>
          <w:sz w:val="22"/>
          <w:szCs w:val="22"/>
        </w:rPr>
        <w:t xml:space="preserve"> incidence </w:t>
      </w:r>
      <w:del w:id="287" w:author="Tran, Thi-Van-Trinh (NIH/NCI) [F]" w:date="2024-09-04T10:48:00Z" w16du:dateUtc="2024-09-04T14:48:00Z">
        <w:r w:rsidR="002D1A92" w:rsidDel="00D81782">
          <w:rPr>
            <w:rFonts w:asciiTheme="minorHAnsi" w:hAnsiTheme="minorHAnsi" w:cstheme="minorHAnsi"/>
            <w:sz w:val="22"/>
            <w:szCs w:val="22"/>
          </w:rPr>
          <w:delText>using</w:delText>
        </w:r>
        <w:r w:rsidR="002D1A92" w:rsidRPr="009B0F3F" w:rsidDel="00D81782">
          <w:rPr>
            <w:rFonts w:asciiTheme="minorHAnsi" w:hAnsiTheme="minorHAnsi" w:cstheme="minorHAnsi"/>
            <w:sz w:val="22"/>
            <w:szCs w:val="22"/>
          </w:rPr>
          <w:delText xml:space="preserve"> with Martingale residuals.</w:delText>
        </w:r>
      </w:del>
      <w:ins w:id="288" w:author="Tran, Thi-Van-Trinh (NIH/NCI) [F]" w:date="2024-09-04T10:48:00Z" w16du:dateUtc="2024-09-04T14:48:00Z">
        <w:r w:rsidR="00204FC0">
          <w:rPr>
            <w:rFonts w:asciiTheme="minorHAnsi" w:hAnsiTheme="minorHAnsi" w:cstheme="minorHAnsi"/>
            <w:sz w:val="22"/>
            <w:szCs w:val="22"/>
          </w:rPr>
          <w:t xml:space="preserve">by </w:t>
        </w:r>
      </w:ins>
      <w:ins w:id="289" w:author="Tran, Thi-Van-Trinh (NIH/NCI) [F]" w:date="2024-09-04T10:51:00Z">
        <w:r w:rsidR="00BB4DE9" w:rsidRPr="00BB4DE9">
          <w:rPr>
            <w:rFonts w:asciiTheme="minorHAnsi" w:hAnsiTheme="minorHAnsi" w:cstheme="minorHAnsi"/>
            <w:sz w:val="22"/>
            <w:szCs w:val="22"/>
          </w:rPr>
          <w:t>visually inspecting plots of Martingale residuals against each variable</w:t>
        </w:r>
      </w:ins>
      <w:ins w:id="290" w:author="Tran, Thi-Van-Trinh (NIH/NCI) [F]" w:date="2024-09-04T10:52:00Z" w16du:dateUtc="2024-09-04T14:52:00Z">
        <w:r w:rsidR="00BB4DE9">
          <w:rPr>
            <w:rFonts w:asciiTheme="minorHAnsi" w:hAnsiTheme="minorHAnsi" w:cstheme="minorHAnsi"/>
            <w:sz w:val="22"/>
            <w:szCs w:val="22"/>
          </w:rPr>
          <w:t xml:space="preserve"> and</w:t>
        </w:r>
      </w:ins>
      <w:ins w:id="291" w:author="Tran, Thi-Van-Trinh (NIH/NCI) [F]" w:date="2024-09-04T10:50:00Z" w16du:dateUtc="2024-09-04T14:50:00Z">
        <w:r w:rsidR="00E7413F">
          <w:rPr>
            <w:rFonts w:asciiTheme="minorHAnsi" w:hAnsiTheme="minorHAnsi" w:cstheme="minorHAnsi"/>
            <w:sz w:val="22"/>
            <w:szCs w:val="22"/>
          </w:rPr>
          <w:t xml:space="preserve"> found no evidence of </w:t>
        </w:r>
        <w:r w:rsidR="000F5624">
          <w:rPr>
            <w:rFonts w:asciiTheme="minorHAnsi" w:hAnsiTheme="minorHAnsi" w:cstheme="minorHAnsi"/>
            <w:sz w:val="22"/>
            <w:szCs w:val="22"/>
          </w:rPr>
          <w:t>departure from linearity.</w:t>
        </w:r>
      </w:ins>
    </w:p>
    <w:p w14:paraId="02FEF7A8" w14:textId="237194F8" w:rsidR="00D41308" w:rsidRPr="008C37FB" w:rsidRDefault="00D41308" w:rsidP="00455093">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lastRenderedPageBreak/>
        <w:t xml:space="preserve">We considered health- and medical surveillance-related factors during adulthood as potential </w:t>
      </w:r>
      <w:r w:rsidR="003B7FE9">
        <w:rPr>
          <w:rFonts w:asciiTheme="minorHAnsi" w:hAnsiTheme="minorHAnsi" w:cstheme="minorHAnsi"/>
          <w:sz w:val="22"/>
          <w:szCs w:val="22"/>
        </w:rPr>
        <w:t>modifying factors</w:t>
      </w:r>
      <w:r w:rsidR="003B7FE9" w:rsidRPr="008C37FB">
        <w:rPr>
          <w:rFonts w:asciiTheme="minorHAnsi" w:hAnsiTheme="minorHAnsi" w:cstheme="minorHAnsi"/>
          <w:sz w:val="22"/>
          <w:szCs w:val="22"/>
        </w:rPr>
        <w:t xml:space="preserve"> </w:t>
      </w:r>
      <w:r w:rsidRPr="008C37FB">
        <w:rPr>
          <w:rFonts w:asciiTheme="minorHAnsi" w:hAnsiTheme="minorHAnsi" w:cstheme="minorHAnsi"/>
          <w:sz w:val="22"/>
          <w:szCs w:val="22"/>
        </w:rPr>
        <w:t xml:space="preserve">for the associations between childhood and adolescent factors and </w:t>
      </w:r>
      <w:r w:rsidR="00FF4E83">
        <w:rPr>
          <w:rFonts w:asciiTheme="minorHAnsi" w:hAnsiTheme="minorHAnsi" w:cstheme="minorHAnsi"/>
          <w:sz w:val="22"/>
          <w:szCs w:val="22"/>
        </w:rPr>
        <w:t>DTC</w:t>
      </w:r>
      <w:r w:rsidR="00892AB2">
        <w:rPr>
          <w:rFonts w:asciiTheme="minorHAnsi" w:hAnsiTheme="minorHAnsi" w:cstheme="minorHAnsi"/>
          <w:sz w:val="22"/>
          <w:szCs w:val="22"/>
        </w:rPr>
        <w:t xml:space="preserve"> incidence</w:t>
      </w:r>
      <w:r w:rsidRPr="008C37FB">
        <w:rPr>
          <w:rFonts w:asciiTheme="minorHAnsi" w:hAnsiTheme="minorHAnsi" w:cstheme="minorHAnsi"/>
          <w:sz w:val="22"/>
          <w:szCs w:val="22"/>
        </w:rPr>
        <w:t xml:space="preserve">. Therefore, we conducted stratified analyses by baseline BMI, personal </w:t>
      </w:r>
      <w:ins w:id="292" w:author="O'Brien, Katie (NIH/NIEHS) [E]" w:date="2024-08-30T16:12:00Z" w16du:dateUtc="2024-08-30T20:12:00Z">
        <w:r w:rsidR="00B175CF">
          <w:rPr>
            <w:rFonts w:asciiTheme="minorHAnsi" w:hAnsiTheme="minorHAnsi" w:cstheme="minorHAnsi"/>
            <w:sz w:val="22"/>
            <w:szCs w:val="22"/>
          </w:rPr>
          <w:t xml:space="preserve">attained </w:t>
        </w:r>
      </w:ins>
      <w:r w:rsidRPr="008C37FB">
        <w:rPr>
          <w:rFonts w:asciiTheme="minorHAnsi" w:hAnsiTheme="minorHAnsi" w:cstheme="minorHAnsi"/>
          <w:sz w:val="22"/>
          <w:szCs w:val="22"/>
        </w:rPr>
        <w:t xml:space="preserve">education </w:t>
      </w:r>
      <w:r w:rsidR="007A3B0E">
        <w:rPr>
          <w:rFonts w:asciiTheme="minorHAnsi" w:hAnsiTheme="minorHAnsi" w:cstheme="minorHAnsi"/>
          <w:sz w:val="22"/>
          <w:szCs w:val="22"/>
        </w:rPr>
        <w:t>level</w:t>
      </w:r>
      <w:r w:rsidRPr="008C37FB">
        <w:rPr>
          <w:rFonts w:asciiTheme="minorHAnsi" w:hAnsiTheme="minorHAnsi" w:cstheme="minorHAnsi"/>
          <w:sz w:val="22"/>
          <w:szCs w:val="22"/>
        </w:rPr>
        <w:t xml:space="preserve">, and household annual income. </w:t>
      </w:r>
      <w:ins w:id="293" w:author="Tran, Thi-Van-Trinh (NIH/NCI) [F]" w:date="2024-09-03T10:56:00Z" w16du:dateUtc="2024-09-03T14:56:00Z">
        <w:r w:rsidR="00455093" w:rsidRPr="00455093">
          <w:rPr>
            <w:rFonts w:asciiTheme="minorHAnsi" w:hAnsiTheme="minorHAnsi" w:cstheme="minorHAnsi"/>
            <w:sz w:val="22"/>
            <w:szCs w:val="22"/>
          </w:rPr>
          <w:t>Tests for multiplicative interactions were conducted by including a cross‐product term in</w:t>
        </w:r>
        <w:r w:rsidR="00455093">
          <w:rPr>
            <w:rFonts w:asciiTheme="minorHAnsi" w:hAnsiTheme="minorHAnsi" w:cstheme="minorHAnsi"/>
            <w:sz w:val="22"/>
            <w:szCs w:val="22"/>
          </w:rPr>
          <w:t xml:space="preserve"> </w:t>
        </w:r>
        <w:r w:rsidR="00455093" w:rsidRPr="00455093">
          <w:rPr>
            <w:rFonts w:asciiTheme="minorHAnsi" w:hAnsiTheme="minorHAnsi" w:cstheme="minorHAnsi"/>
            <w:sz w:val="22"/>
            <w:szCs w:val="22"/>
          </w:rPr>
          <w:t>the model and evaluating the F‐test‐based P‐value. P‐values were two‐sided with an alpha of 0.05.</w:t>
        </w:r>
      </w:ins>
    </w:p>
    <w:p w14:paraId="77A1F0E8" w14:textId="752639C8" w:rsidR="00D41308"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 xml:space="preserve">The impact of </w:t>
      </w:r>
      <w:r w:rsidR="00FF4E83">
        <w:rPr>
          <w:rFonts w:asciiTheme="minorHAnsi" w:hAnsiTheme="minorHAnsi" w:cstheme="minorHAnsi"/>
          <w:sz w:val="22"/>
          <w:szCs w:val="22"/>
        </w:rPr>
        <w:t xml:space="preserve">early-life </w:t>
      </w:r>
      <w:r w:rsidRPr="008C37FB">
        <w:rPr>
          <w:rFonts w:asciiTheme="minorHAnsi" w:hAnsiTheme="minorHAnsi" w:cstheme="minorHAnsi"/>
          <w:sz w:val="22"/>
          <w:szCs w:val="22"/>
        </w:rPr>
        <w:t>carcinogenic exposures</w:t>
      </w:r>
      <w:r w:rsidR="00FF4E83">
        <w:rPr>
          <w:rFonts w:asciiTheme="minorHAnsi" w:hAnsiTheme="minorHAnsi" w:cstheme="minorHAnsi"/>
          <w:sz w:val="22"/>
          <w:szCs w:val="22"/>
        </w:rPr>
        <w:t xml:space="preserve"> on</w:t>
      </w:r>
      <w:r w:rsidRPr="008C37FB">
        <w:rPr>
          <w:rFonts w:asciiTheme="minorHAnsi" w:hAnsiTheme="minorHAnsi" w:cstheme="minorHAnsi"/>
          <w:sz w:val="22"/>
          <w:szCs w:val="22"/>
        </w:rPr>
        <w:t xml:space="preserve"> early- and late-onset </w:t>
      </w:r>
      <w:r w:rsidR="00FF4E83">
        <w:rPr>
          <w:rFonts w:asciiTheme="minorHAnsi" w:hAnsiTheme="minorHAnsi" w:cstheme="minorHAnsi"/>
          <w:sz w:val="22"/>
          <w:szCs w:val="22"/>
        </w:rPr>
        <w:t>DTCs</w:t>
      </w:r>
      <w:r w:rsidRPr="008C37FB">
        <w:rPr>
          <w:rFonts w:asciiTheme="minorHAnsi" w:hAnsiTheme="minorHAnsi" w:cstheme="minorHAnsi"/>
          <w:sz w:val="22"/>
          <w:szCs w:val="22"/>
        </w:rPr>
        <w:t xml:space="preserve">, defined as </w:t>
      </w:r>
      <w:r w:rsidR="00FF4E83">
        <w:rPr>
          <w:rFonts w:asciiTheme="minorHAnsi" w:hAnsiTheme="minorHAnsi" w:cstheme="minorHAnsi"/>
          <w:sz w:val="22"/>
          <w:szCs w:val="22"/>
        </w:rPr>
        <w:t>diagnoses</w:t>
      </w:r>
      <w:r w:rsidRPr="008C37FB">
        <w:rPr>
          <w:rFonts w:asciiTheme="minorHAnsi" w:hAnsiTheme="minorHAnsi" w:cstheme="minorHAnsi"/>
          <w:sz w:val="22"/>
          <w:szCs w:val="22"/>
        </w:rPr>
        <w:t xml:space="preserve"> before and after 50 years of age</w:t>
      </w:r>
      <w:r w:rsidR="00FF4E83">
        <w:rPr>
          <w:rFonts w:asciiTheme="minorHAnsi" w:hAnsiTheme="minorHAnsi" w:cstheme="minorHAnsi"/>
          <w:sz w:val="22"/>
          <w:szCs w:val="22"/>
        </w:rPr>
        <w:t>, may vary.</w:t>
      </w:r>
      <w:r w:rsidRPr="008C37FB">
        <w:rPr>
          <w:rFonts w:asciiTheme="minorHAnsi" w:hAnsiTheme="minorHAnsi" w:cstheme="minorHAnsi"/>
          <w:sz w:val="22"/>
          <w:szCs w:val="22"/>
        </w:rPr>
        <w:t xml:space="preserve"> </w:t>
      </w:r>
      <w:r w:rsidR="00D97A68">
        <w:rPr>
          <w:rFonts w:asciiTheme="minorHAnsi" w:hAnsiTheme="minorHAnsi" w:cstheme="minorHAnsi"/>
          <w:sz w:val="22"/>
          <w:szCs w:val="22"/>
        </w:rPr>
        <w:t>Hence</w:t>
      </w:r>
      <w:r w:rsidRPr="008C37FB">
        <w:rPr>
          <w:rFonts w:asciiTheme="minorHAnsi" w:hAnsiTheme="minorHAnsi" w:cstheme="minorHAnsi"/>
          <w:sz w:val="22"/>
          <w:szCs w:val="22"/>
        </w:rPr>
        <w:t xml:space="preserve">, we </w:t>
      </w:r>
      <w:r w:rsidR="00D97A68">
        <w:rPr>
          <w:rFonts w:asciiTheme="minorHAnsi" w:hAnsiTheme="minorHAnsi" w:cstheme="minorHAnsi"/>
          <w:sz w:val="22"/>
          <w:szCs w:val="22"/>
        </w:rPr>
        <w:t>performed</w:t>
      </w:r>
      <w:r w:rsidR="00D97A68" w:rsidRPr="008C37FB">
        <w:rPr>
          <w:rFonts w:asciiTheme="minorHAnsi" w:hAnsiTheme="minorHAnsi" w:cstheme="minorHAnsi"/>
          <w:sz w:val="22"/>
          <w:szCs w:val="22"/>
        </w:rPr>
        <w:t xml:space="preserve"> </w:t>
      </w:r>
      <w:r w:rsidRPr="008C37FB">
        <w:rPr>
          <w:rFonts w:asciiTheme="minorHAnsi" w:hAnsiTheme="minorHAnsi" w:cstheme="minorHAnsi"/>
          <w:sz w:val="22"/>
          <w:szCs w:val="22"/>
        </w:rPr>
        <w:t>a sensitivity analysis</w:t>
      </w:r>
      <w:r w:rsidR="00FF4E83">
        <w:rPr>
          <w:rFonts w:asciiTheme="minorHAnsi" w:hAnsiTheme="minorHAnsi" w:cstheme="minorHAnsi"/>
          <w:sz w:val="22"/>
          <w:szCs w:val="22"/>
        </w:rPr>
        <w:t xml:space="preserve"> assessing </w:t>
      </w:r>
      <w:r w:rsidRPr="008C37FB">
        <w:rPr>
          <w:rFonts w:asciiTheme="minorHAnsi" w:hAnsiTheme="minorHAnsi" w:cstheme="minorHAnsi"/>
          <w:sz w:val="22"/>
          <w:szCs w:val="22"/>
        </w:rPr>
        <w:t>early</w:t>
      </w:r>
      <w:r w:rsidR="00FF4E83">
        <w:rPr>
          <w:rFonts w:asciiTheme="minorHAnsi" w:hAnsiTheme="minorHAnsi" w:cstheme="minorHAnsi"/>
          <w:sz w:val="22"/>
          <w:szCs w:val="22"/>
        </w:rPr>
        <w:t>-</w:t>
      </w:r>
      <w:r w:rsidRPr="008C37FB">
        <w:rPr>
          <w:rFonts w:asciiTheme="minorHAnsi" w:hAnsiTheme="minorHAnsi" w:cstheme="minorHAnsi"/>
          <w:sz w:val="22"/>
          <w:szCs w:val="22"/>
        </w:rPr>
        <w:t xml:space="preserve"> and late-onset </w:t>
      </w:r>
      <w:r w:rsidR="00FF4E83">
        <w:rPr>
          <w:rFonts w:asciiTheme="minorHAnsi" w:hAnsiTheme="minorHAnsi" w:cstheme="minorHAnsi"/>
          <w:sz w:val="22"/>
          <w:szCs w:val="22"/>
        </w:rPr>
        <w:t>DTCs</w:t>
      </w:r>
      <w:r w:rsidR="00FF4E83" w:rsidRPr="008C37FB">
        <w:rPr>
          <w:rFonts w:asciiTheme="minorHAnsi" w:hAnsiTheme="minorHAnsi" w:cstheme="minorHAnsi"/>
          <w:sz w:val="22"/>
          <w:szCs w:val="22"/>
        </w:rPr>
        <w:t xml:space="preserve"> </w:t>
      </w:r>
      <w:r w:rsidRPr="008C37FB">
        <w:rPr>
          <w:rFonts w:asciiTheme="minorHAnsi" w:hAnsiTheme="minorHAnsi" w:cstheme="minorHAnsi"/>
          <w:sz w:val="22"/>
          <w:szCs w:val="22"/>
        </w:rPr>
        <w:t xml:space="preserve">separately. </w:t>
      </w:r>
      <w:ins w:id="294" w:author="Tran, Thi-Van-Trinh (NIH/NCI) [F]" w:date="2024-09-02T17:32:00Z" w16du:dateUtc="2024-09-02T21:32:00Z">
        <w:r w:rsidR="00F701BA" w:rsidRPr="008C37FB">
          <w:rPr>
            <w:rFonts w:asciiTheme="minorHAnsi" w:hAnsiTheme="minorHAnsi" w:cstheme="minorHAnsi"/>
            <w:sz w:val="22"/>
            <w:szCs w:val="22"/>
          </w:rPr>
          <w:t xml:space="preserve">For the early-onset </w:t>
        </w:r>
        <w:r w:rsidR="00F701BA">
          <w:rPr>
            <w:rFonts w:asciiTheme="minorHAnsi" w:hAnsiTheme="minorHAnsi" w:cstheme="minorHAnsi"/>
            <w:sz w:val="22"/>
            <w:szCs w:val="22"/>
          </w:rPr>
          <w:t xml:space="preserve">DTC </w:t>
        </w:r>
        <w:r w:rsidR="00F701BA" w:rsidRPr="008C37FB">
          <w:rPr>
            <w:rFonts w:asciiTheme="minorHAnsi" w:hAnsiTheme="minorHAnsi" w:cstheme="minorHAnsi"/>
            <w:sz w:val="22"/>
            <w:szCs w:val="22"/>
          </w:rPr>
          <w:t xml:space="preserve">analysis, we included only individuals under 50 at baseline, </w:t>
        </w:r>
        <w:r w:rsidR="00F701BA">
          <w:rPr>
            <w:rFonts w:asciiTheme="minorHAnsi" w:hAnsiTheme="minorHAnsi" w:cstheme="minorHAnsi"/>
            <w:sz w:val="22"/>
            <w:szCs w:val="22"/>
          </w:rPr>
          <w:t xml:space="preserve">and censored them at 50 years. </w:t>
        </w:r>
      </w:ins>
      <w:r w:rsidRPr="008C37FB">
        <w:rPr>
          <w:rFonts w:asciiTheme="minorHAnsi" w:hAnsiTheme="minorHAnsi" w:cstheme="minorHAnsi"/>
          <w:sz w:val="22"/>
          <w:szCs w:val="22"/>
        </w:rPr>
        <w:t xml:space="preserve">For the late-onset </w:t>
      </w:r>
      <w:r w:rsidR="00FF4E83">
        <w:rPr>
          <w:rFonts w:asciiTheme="minorHAnsi" w:hAnsiTheme="minorHAnsi" w:cstheme="minorHAnsi"/>
          <w:sz w:val="22"/>
          <w:szCs w:val="22"/>
        </w:rPr>
        <w:t xml:space="preserve">DTC </w:t>
      </w:r>
      <w:commentRangeStart w:id="295"/>
      <w:r w:rsidRPr="008C37FB">
        <w:rPr>
          <w:rFonts w:asciiTheme="minorHAnsi" w:hAnsiTheme="minorHAnsi" w:cstheme="minorHAnsi"/>
          <w:sz w:val="22"/>
          <w:szCs w:val="22"/>
        </w:rPr>
        <w:t xml:space="preserve">analysis, </w:t>
      </w:r>
      <w:del w:id="296" w:author="Kitahara, Cari Meinhold(NIH/NCI) [E]" w:date="2024-09-16T12:19:00Z" w16du:dateUtc="2024-09-16T16:19:00Z">
        <w:r w:rsidRPr="008C37FB" w:rsidDel="008A48AE">
          <w:rPr>
            <w:rFonts w:asciiTheme="minorHAnsi" w:hAnsiTheme="minorHAnsi" w:cstheme="minorHAnsi"/>
            <w:sz w:val="22"/>
            <w:szCs w:val="22"/>
          </w:rPr>
          <w:delText xml:space="preserve">we restricted </w:delText>
        </w:r>
      </w:del>
      <w:ins w:id="297" w:author="Tran, Thi-Van-Trinh (NIH/NCI) [F]" w:date="2024-09-02T17:32:00Z" w16du:dateUtc="2024-09-02T21:32:00Z">
        <w:del w:id="298" w:author="Kitahara, Cari Meinhold(NIH/NCI) [E]" w:date="2024-09-16T12:19:00Z" w16du:dateUtc="2024-09-16T16:19:00Z">
          <w:r w:rsidR="00D86D7B" w:rsidDel="008A48AE">
            <w:rPr>
              <w:rFonts w:asciiTheme="minorHAnsi" w:hAnsiTheme="minorHAnsi" w:cstheme="minorHAnsi"/>
              <w:sz w:val="22"/>
              <w:szCs w:val="22"/>
            </w:rPr>
            <w:delText xml:space="preserve">accounted for </w:delText>
          </w:r>
        </w:del>
        <w:r w:rsidR="00D86D7B">
          <w:rPr>
            <w:rFonts w:asciiTheme="minorHAnsi" w:hAnsiTheme="minorHAnsi" w:cstheme="minorHAnsi"/>
            <w:sz w:val="22"/>
            <w:szCs w:val="22"/>
          </w:rPr>
          <w:t xml:space="preserve">follow-up time </w:t>
        </w:r>
      </w:ins>
      <w:ins w:id="299" w:author="Kitahara, Cari Meinhold(NIH/NCI) [E]" w:date="2024-09-16T12:20:00Z" w16du:dateUtc="2024-09-16T16:20:00Z">
        <w:r w:rsidR="008A48AE">
          <w:rPr>
            <w:rFonts w:asciiTheme="minorHAnsi" w:hAnsiTheme="minorHAnsi" w:cstheme="minorHAnsi"/>
            <w:sz w:val="22"/>
            <w:szCs w:val="22"/>
          </w:rPr>
          <w:t xml:space="preserve">began at age 50 </w:t>
        </w:r>
      </w:ins>
      <w:ins w:id="300" w:author="Tran, Thi-Van-Trinh (NIH/NCI) [F]" w:date="2024-09-02T17:34:00Z" w16du:dateUtc="2024-09-02T21:34:00Z">
        <w:del w:id="301" w:author="Kitahara, Cari Meinhold(NIH/NCI) [E]" w:date="2024-09-16T12:20:00Z" w16du:dateUtc="2024-09-16T16:20:00Z">
          <w:r w:rsidR="00E24C4A" w:rsidDel="008A48AE">
            <w:rPr>
              <w:rFonts w:asciiTheme="minorHAnsi" w:hAnsiTheme="minorHAnsi" w:cstheme="minorHAnsi"/>
              <w:sz w:val="22"/>
              <w:szCs w:val="22"/>
            </w:rPr>
            <w:delText xml:space="preserve">both </w:delText>
          </w:r>
        </w:del>
      </w:ins>
      <w:ins w:id="302" w:author="Tran, Thi-Van-Trinh (NIH/NCI) [F]" w:date="2024-09-02T17:32:00Z" w16du:dateUtc="2024-09-02T21:32:00Z">
        <w:del w:id="303" w:author="Kitahara, Cari Meinhold(NIH/NCI) [E]" w:date="2024-09-16T12:20:00Z" w16du:dateUtc="2024-09-16T16:20:00Z">
          <w:r w:rsidR="008D3799" w:rsidDel="008A48AE">
            <w:rPr>
              <w:rFonts w:asciiTheme="minorHAnsi" w:hAnsiTheme="minorHAnsi" w:cstheme="minorHAnsi"/>
              <w:sz w:val="22"/>
              <w:szCs w:val="22"/>
            </w:rPr>
            <w:delText>aft</w:delText>
          </w:r>
        </w:del>
      </w:ins>
      <w:ins w:id="304" w:author="Tran, Thi-Van-Trinh (NIH/NCI) [F]" w:date="2024-09-02T17:33:00Z" w16du:dateUtc="2024-09-02T21:33:00Z">
        <w:del w:id="305" w:author="Kitahara, Cari Meinhold(NIH/NCI) [E]" w:date="2024-09-16T12:20:00Z" w16du:dateUtc="2024-09-16T16:20:00Z">
          <w:r w:rsidR="008D3799" w:rsidDel="008A48AE">
            <w:rPr>
              <w:rFonts w:asciiTheme="minorHAnsi" w:hAnsiTheme="minorHAnsi" w:cstheme="minorHAnsi"/>
              <w:sz w:val="22"/>
              <w:szCs w:val="22"/>
            </w:rPr>
            <w:delText>er</w:delText>
          </w:r>
        </w:del>
      </w:ins>
      <w:ins w:id="306" w:author="Kitahara, Cari Meinhold(NIH/NCI) [E]" w:date="2024-09-16T12:20:00Z" w16du:dateUtc="2024-09-16T16:20:00Z">
        <w:r w:rsidR="008A48AE">
          <w:rPr>
            <w:rFonts w:asciiTheme="minorHAnsi" w:hAnsiTheme="minorHAnsi" w:cstheme="minorHAnsi"/>
            <w:sz w:val="22"/>
            <w:szCs w:val="22"/>
          </w:rPr>
          <w:t>for</w:t>
        </w:r>
      </w:ins>
      <w:ins w:id="307" w:author="Tran, Thi-Van-Trinh (NIH/NCI) [F]" w:date="2024-09-02T17:33:00Z" w16du:dateUtc="2024-09-02T21:33:00Z">
        <w:r w:rsidR="008D3799">
          <w:rPr>
            <w:rFonts w:asciiTheme="minorHAnsi" w:hAnsiTheme="minorHAnsi" w:cstheme="minorHAnsi"/>
            <w:sz w:val="22"/>
            <w:szCs w:val="22"/>
          </w:rPr>
          <w:t xml:space="preserve"> </w:t>
        </w:r>
      </w:ins>
      <w:ins w:id="308" w:author="Tran, Thi-Van-Trinh (NIH/NCI) [F]" w:date="2024-09-02T17:32:00Z" w16du:dateUtc="2024-09-02T21:32:00Z">
        <w:r w:rsidR="00D86D7B">
          <w:rPr>
            <w:rFonts w:asciiTheme="minorHAnsi" w:hAnsiTheme="minorHAnsi" w:cstheme="minorHAnsi"/>
            <w:sz w:val="22"/>
            <w:szCs w:val="22"/>
          </w:rPr>
          <w:t xml:space="preserve">individuals </w:t>
        </w:r>
      </w:ins>
      <w:ins w:id="309" w:author="Kitahara, Cari Meinhold(NIH/NCI) [E]" w:date="2024-09-16T12:20:00Z" w16du:dateUtc="2024-09-16T16:20:00Z">
        <w:r w:rsidR="008A48AE">
          <w:rPr>
            <w:rFonts w:asciiTheme="minorHAnsi" w:hAnsiTheme="minorHAnsi" w:cstheme="minorHAnsi"/>
            <w:sz w:val="22"/>
            <w:szCs w:val="22"/>
          </w:rPr>
          <w:t xml:space="preserve">who </w:t>
        </w:r>
      </w:ins>
      <w:ins w:id="310" w:author="Tran, Thi-Van-Trinh (NIH/NCI) [F]" w:date="2024-09-02T17:33:00Z" w16du:dateUtc="2024-09-02T21:33:00Z">
        <w:r w:rsidR="008D3799">
          <w:rPr>
            <w:rFonts w:asciiTheme="minorHAnsi" w:hAnsiTheme="minorHAnsi" w:cstheme="minorHAnsi"/>
            <w:sz w:val="22"/>
            <w:szCs w:val="22"/>
          </w:rPr>
          <w:t>turn</w:t>
        </w:r>
      </w:ins>
      <w:ins w:id="311" w:author="Tran, Thi-Van-Trinh (NIH/NCI) [F]" w:date="2024-09-02T17:34:00Z" w16du:dateUtc="2024-09-02T21:34:00Z">
        <w:r w:rsidR="002C3592">
          <w:rPr>
            <w:rFonts w:asciiTheme="minorHAnsi" w:hAnsiTheme="minorHAnsi" w:cstheme="minorHAnsi"/>
            <w:sz w:val="22"/>
            <w:szCs w:val="22"/>
          </w:rPr>
          <w:t>ed</w:t>
        </w:r>
      </w:ins>
      <w:ins w:id="312" w:author="Tran, Thi-Van-Trinh (NIH/NCI) [F]" w:date="2024-09-02T17:33:00Z" w16du:dateUtc="2024-09-02T21:33:00Z">
        <w:r w:rsidR="008D3799">
          <w:rPr>
            <w:rFonts w:asciiTheme="minorHAnsi" w:hAnsiTheme="minorHAnsi" w:cstheme="minorHAnsi"/>
            <w:sz w:val="22"/>
            <w:szCs w:val="22"/>
          </w:rPr>
          <w:t xml:space="preserve"> 50 during </w:t>
        </w:r>
      </w:ins>
      <w:ins w:id="313" w:author="Tran, Thi-Van-Trinh (NIH/NCI) [F]" w:date="2024-09-02T17:34:00Z" w16du:dateUtc="2024-09-02T21:34:00Z">
        <w:r w:rsidR="00E24C4A">
          <w:rPr>
            <w:rFonts w:asciiTheme="minorHAnsi" w:hAnsiTheme="minorHAnsi" w:cstheme="minorHAnsi"/>
            <w:sz w:val="22"/>
            <w:szCs w:val="22"/>
          </w:rPr>
          <w:t>the study</w:t>
        </w:r>
      </w:ins>
      <w:ins w:id="314" w:author="Tran, Thi-Van-Trinh (NIH/NCI) [F]" w:date="2024-09-02T17:33:00Z" w16du:dateUtc="2024-09-02T21:33:00Z">
        <w:r w:rsidR="008D3799">
          <w:rPr>
            <w:rFonts w:asciiTheme="minorHAnsi" w:hAnsiTheme="minorHAnsi" w:cstheme="minorHAnsi"/>
            <w:sz w:val="22"/>
            <w:szCs w:val="22"/>
          </w:rPr>
          <w:t xml:space="preserve"> </w:t>
        </w:r>
      </w:ins>
      <w:ins w:id="315" w:author="Kitahara, Cari Meinhold(NIH/NCI) [E]" w:date="2024-09-16T12:20:00Z" w16du:dateUtc="2024-09-16T16:20:00Z">
        <w:r w:rsidR="008A48AE">
          <w:rPr>
            <w:rFonts w:asciiTheme="minorHAnsi" w:hAnsiTheme="minorHAnsi" w:cstheme="minorHAnsi"/>
            <w:sz w:val="22"/>
            <w:szCs w:val="22"/>
          </w:rPr>
          <w:t xml:space="preserve">period </w:t>
        </w:r>
      </w:ins>
      <w:ins w:id="316" w:author="Tran, Thi-Van-Trinh (NIH/NCI) [F]" w:date="2024-09-02T17:33:00Z" w16du:dateUtc="2024-09-02T21:33:00Z">
        <w:del w:id="317" w:author="Kitahara, Cari Meinhold(NIH/NCI) [E]" w:date="2024-09-16T12:20:00Z" w16du:dateUtc="2024-09-16T16:20:00Z">
          <w:r w:rsidR="008D3799" w:rsidDel="008A48AE">
            <w:rPr>
              <w:rFonts w:asciiTheme="minorHAnsi" w:hAnsiTheme="minorHAnsi" w:cstheme="minorHAnsi"/>
              <w:sz w:val="22"/>
              <w:szCs w:val="22"/>
            </w:rPr>
            <w:delText>and</w:delText>
          </w:r>
        </w:del>
      </w:ins>
      <w:del w:id="318" w:author="Kitahara, Cari Meinhold(NIH/NCI) [E]" w:date="2024-09-16T12:20:00Z" w16du:dateUtc="2024-09-16T16:20:00Z">
        <w:r w:rsidRPr="008C37FB" w:rsidDel="008A48AE">
          <w:rPr>
            <w:rFonts w:asciiTheme="minorHAnsi" w:hAnsiTheme="minorHAnsi" w:cstheme="minorHAnsi"/>
            <w:sz w:val="22"/>
            <w:szCs w:val="22"/>
          </w:rPr>
          <w:delText xml:space="preserve">the study population to </w:delText>
        </w:r>
      </w:del>
      <w:ins w:id="319" w:author="Tran, Thi-Van-Trinh (NIH/NCI) [F]" w:date="2024-09-02T17:34:00Z" w16du:dateUtc="2024-09-02T21:34:00Z">
        <w:del w:id="320" w:author="Kitahara, Cari Meinhold(NIH/NCI) [E]" w:date="2024-09-16T12:20:00Z" w16du:dateUtc="2024-09-16T16:20:00Z">
          <w:r w:rsidR="00E24C4A" w:rsidDel="008A48AE">
            <w:rPr>
              <w:rFonts w:asciiTheme="minorHAnsi" w:hAnsiTheme="minorHAnsi" w:cstheme="minorHAnsi"/>
              <w:sz w:val="22"/>
              <w:szCs w:val="22"/>
            </w:rPr>
            <w:delText xml:space="preserve">for </w:delText>
          </w:r>
        </w:del>
      </w:ins>
      <w:del w:id="321" w:author="Kitahara, Cari Meinhold(NIH/NCI) [E]" w:date="2024-09-16T12:20:00Z" w16du:dateUtc="2024-09-16T16:20:00Z">
        <w:r w:rsidRPr="008C37FB" w:rsidDel="008A48AE">
          <w:rPr>
            <w:rFonts w:asciiTheme="minorHAnsi" w:hAnsiTheme="minorHAnsi" w:cstheme="minorHAnsi"/>
            <w:sz w:val="22"/>
            <w:szCs w:val="22"/>
          </w:rPr>
          <w:delText xml:space="preserve">individuals </w:delText>
        </w:r>
      </w:del>
      <w:ins w:id="322" w:author="Tran, Thi-Van-Trinh (NIH/NCI) [F]" w:date="2024-09-02T17:34:00Z" w16du:dateUtc="2024-09-02T21:34:00Z">
        <w:del w:id="323" w:author="Kitahara, Cari Meinhold(NIH/NCI) [E]" w:date="2024-09-16T12:20:00Z" w16du:dateUtc="2024-09-16T16:20:00Z">
          <w:r w:rsidR="00E24C4A" w:rsidDel="008A48AE">
            <w:rPr>
              <w:rFonts w:asciiTheme="minorHAnsi" w:hAnsiTheme="minorHAnsi" w:cstheme="minorHAnsi"/>
              <w:sz w:val="22"/>
              <w:szCs w:val="22"/>
            </w:rPr>
            <w:delText>those who</w:delText>
          </w:r>
        </w:del>
      </w:ins>
      <w:ins w:id="324" w:author="Kitahara, Cari Meinhold(NIH/NCI) [E]" w:date="2024-09-16T12:20:00Z" w16du:dateUtc="2024-09-16T16:20:00Z">
        <w:r w:rsidR="008A48AE">
          <w:rPr>
            <w:rFonts w:asciiTheme="minorHAnsi" w:hAnsiTheme="minorHAnsi" w:cstheme="minorHAnsi"/>
            <w:sz w:val="22"/>
            <w:szCs w:val="22"/>
          </w:rPr>
          <w:t xml:space="preserve">or age at baseline for those entering the study over age </w:t>
        </w:r>
      </w:ins>
      <w:ins w:id="325" w:author="Tran, Thi-Van-Trinh (NIH/NCI) [F]" w:date="2024-09-02T17:34:00Z" w16du:dateUtc="2024-09-02T21:34:00Z">
        <w:del w:id="326" w:author="Kitahara, Cari Meinhold(NIH/NCI) [E]" w:date="2024-09-16T12:20:00Z" w16du:dateUtc="2024-09-16T16:20:00Z">
          <w:r w:rsidR="00E24C4A" w:rsidRPr="008C37FB" w:rsidDel="008A48AE">
            <w:rPr>
              <w:rFonts w:asciiTheme="minorHAnsi" w:hAnsiTheme="minorHAnsi" w:cstheme="minorHAnsi"/>
              <w:sz w:val="22"/>
              <w:szCs w:val="22"/>
            </w:rPr>
            <w:delText xml:space="preserve"> </w:delText>
          </w:r>
        </w:del>
      </w:ins>
      <w:del w:id="327" w:author="Kitahara, Cari Meinhold(NIH/NCI) [E]" w:date="2024-09-16T12:20:00Z" w16du:dateUtc="2024-09-16T16:20:00Z">
        <w:r w:rsidR="00FF4E83" w:rsidDel="008A48AE">
          <w:rPr>
            <w:rFonts w:asciiTheme="minorHAnsi" w:hAnsiTheme="minorHAnsi" w:cstheme="minorHAnsi"/>
            <w:sz w:val="22"/>
            <w:szCs w:val="22"/>
          </w:rPr>
          <w:delText xml:space="preserve">aged </w:delText>
        </w:r>
      </w:del>
      <w:r w:rsidRPr="008C37FB">
        <w:rPr>
          <w:rFonts w:asciiTheme="minorHAnsi" w:hAnsiTheme="minorHAnsi" w:cstheme="minorHAnsi"/>
          <w:sz w:val="22"/>
          <w:szCs w:val="22"/>
        </w:rPr>
        <w:t>50</w:t>
      </w:r>
      <w:del w:id="328" w:author="Kitahara, Cari Meinhold(NIH/NCI) [E]" w:date="2024-09-16T12:20:00Z" w16du:dateUtc="2024-09-16T16:20:00Z">
        <w:r w:rsidRPr="008C37FB" w:rsidDel="008A48AE">
          <w:rPr>
            <w:rFonts w:asciiTheme="minorHAnsi" w:hAnsiTheme="minorHAnsi" w:cstheme="minorHAnsi"/>
            <w:sz w:val="22"/>
            <w:szCs w:val="22"/>
          </w:rPr>
          <w:delText xml:space="preserve"> years or more at baseline</w:delText>
        </w:r>
        <w:commentRangeEnd w:id="295"/>
        <w:r w:rsidR="00AB5A9D" w:rsidDel="008A48AE">
          <w:rPr>
            <w:rStyle w:val="CommentReference"/>
            <w:rFonts w:asciiTheme="minorHAnsi" w:eastAsiaTheme="minorEastAsia" w:hAnsiTheme="minorHAnsi" w:cstheme="minorBidi"/>
            <w:lang w:eastAsia="ja-JP"/>
          </w:rPr>
          <w:commentReference w:id="295"/>
        </w:r>
      </w:del>
      <w:r w:rsidRPr="008C37FB">
        <w:rPr>
          <w:rFonts w:asciiTheme="minorHAnsi" w:hAnsiTheme="minorHAnsi" w:cstheme="minorHAnsi"/>
          <w:sz w:val="22"/>
          <w:szCs w:val="22"/>
        </w:rPr>
        <w:t xml:space="preserve">. </w:t>
      </w:r>
      <w:del w:id="329" w:author="Tran, Thi-Van-Trinh (NIH/NCI) [F]" w:date="2024-09-02T17:32:00Z" w16du:dateUtc="2024-09-02T21:32:00Z">
        <w:r w:rsidRPr="008C37FB" w:rsidDel="00F701BA">
          <w:rPr>
            <w:rFonts w:asciiTheme="minorHAnsi" w:hAnsiTheme="minorHAnsi" w:cstheme="minorHAnsi"/>
            <w:sz w:val="22"/>
            <w:szCs w:val="22"/>
          </w:rPr>
          <w:delText xml:space="preserve">For the early-onset </w:delText>
        </w:r>
        <w:r w:rsidR="00FF4E83" w:rsidDel="00F701BA">
          <w:rPr>
            <w:rFonts w:asciiTheme="minorHAnsi" w:hAnsiTheme="minorHAnsi" w:cstheme="minorHAnsi"/>
            <w:sz w:val="22"/>
            <w:szCs w:val="22"/>
          </w:rPr>
          <w:delText xml:space="preserve">DTC </w:delText>
        </w:r>
        <w:r w:rsidRPr="008C37FB" w:rsidDel="00F701BA">
          <w:rPr>
            <w:rFonts w:asciiTheme="minorHAnsi" w:hAnsiTheme="minorHAnsi" w:cstheme="minorHAnsi"/>
            <w:sz w:val="22"/>
            <w:szCs w:val="22"/>
          </w:rPr>
          <w:delText xml:space="preserve">analysis, we included only individuals under 50 at baseline, with the </w:delText>
        </w:r>
      </w:del>
      <w:ins w:id="330" w:author="Troisi, Rebecca (NIH/NCI) [E]" w:date="2024-08-22T11:15:00Z" w16du:dateUtc="2024-08-22T15:15:00Z">
        <w:del w:id="331" w:author="Tran, Thi-Van-Trinh (NIH/NCI) [F]" w:date="2024-09-02T17:32:00Z" w16du:dateUtc="2024-09-02T21:32:00Z">
          <w:r w:rsidR="000B671B" w:rsidDel="00F701BA">
            <w:rPr>
              <w:rFonts w:asciiTheme="minorHAnsi" w:hAnsiTheme="minorHAnsi" w:cstheme="minorHAnsi"/>
              <w:sz w:val="22"/>
              <w:szCs w:val="22"/>
            </w:rPr>
            <w:delText>and censored them at 50 years</w:delText>
          </w:r>
          <w:r w:rsidR="00E81338" w:rsidDel="00F701BA">
            <w:rPr>
              <w:rFonts w:asciiTheme="minorHAnsi" w:hAnsiTheme="minorHAnsi" w:cstheme="minorHAnsi"/>
              <w:sz w:val="22"/>
              <w:szCs w:val="22"/>
            </w:rPr>
            <w:delText xml:space="preserve">. </w:delText>
          </w:r>
        </w:del>
      </w:ins>
      <w:del w:id="332" w:author="Troisi, Rebecca (NIH/NCI) [E]" w:date="2024-08-22T11:15:00Z" w16du:dateUtc="2024-08-22T15:15:00Z">
        <w:r w:rsidRPr="008C37FB" w:rsidDel="00E81338">
          <w:rPr>
            <w:rFonts w:asciiTheme="minorHAnsi" w:hAnsiTheme="minorHAnsi" w:cstheme="minorHAnsi"/>
            <w:sz w:val="22"/>
            <w:szCs w:val="22"/>
          </w:rPr>
          <w:delText>50th birthday added as an additional endpoint for follow-up</w:delText>
        </w:r>
      </w:del>
      <w:del w:id="333" w:author="Tran, Thi-Van-Trinh (NIH/NCI) [F]" w:date="2024-09-02T17:33:00Z" w16du:dateUtc="2024-09-02T21:33:00Z">
        <w:r w:rsidRPr="008C37FB" w:rsidDel="008D3799">
          <w:rPr>
            <w:rFonts w:asciiTheme="minorHAnsi" w:hAnsiTheme="minorHAnsi" w:cstheme="minorHAnsi"/>
            <w:sz w:val="22"/>
            <w:szCs w:val="22"/>
          </w:rPr>
          <w:delText xml:space="preserve">. </w:delText>
        </w:r>
      </w:del>
      <w:r w:rsidRPr="008C37FB">
        <w:rPr>
          <w:rFonts w:asciiTheme="minorHAnsi" w:hAnsiTheme="minorHAnsi" w:cstheme="minorHAnsi"/>
          <w:sz w:val="22"/>
          <w:szCs w:val="22"/>
        </w:rPr>
        <w:t xml:space="preserve">We also performed sensitivity analyses restricted to medically confirmed </w:t>
      </w:r>
      <w:r w:rsidR="00FF4E83">
        <w:rPr>
          <w:rFonts w:asciiTheme="minorHAnsi" w:hAnsiTheme="minorHAnsi" w:cstheme="minorHAnsi"/>
          <w:sz w:val="22"/>
          <w:szCs w:val="22"/>
        </w:rPr>
        <w:t xml:space="preserve">DTC </w:t>
      </w:r>
      <w:r w:rsidRPr="008C37FB">
        <w:rPr>
          <w:rFonts w:asciiTheme="minorHAnsi" w:hAnsiTheme="minorHAnsi" w:cstheme="minorHAnsi"/>
          <w:sz w:val="22"/>
          <w:szCs w:val="22"/>
        </w:rPr>
        <w:t>cases</w:t>
      </w:r>
      <w:del w:id="334" w:author="Kitahara, Cari Meinhold(NIH/NCI) [E]" w:date="2024-09-16T12:22:00Z" w16du:dateUtc="2024-09-16T16:22:00Z">
        <w:r w:rsidRPr="008C37FB" w:rsidDel="00873A7E">
          <w:rPr>
            <w:rFonts w:asciiTheme="minorHAnsi" w:hAnsiTheme="minorHAnsi" w:cstheme="minorHAnsi"/>
            <w:sz w:val="22"/>
            <w:szCs w:val="22"/>
          </w:rPr>
          <w:delText>,</w:delText>
        </w:r>
      </w:del>
      <w:r w:rsidRPr="008C37FB">
        <w:rPr>
          <w:rFonts w:asciiTheme="minorHAnsi" w:hAnsiTheme="minorHAnsi" w:cstheme="minorHAnsi"/>
          <w:sz w:val="22"/>
          <w:szCs w:val="22"/>
        </w:rPr>
        <w:t xml:space="preserve"> and papillary thyroid carcinomas, separately. Lastly, we calculated E-values for both the observed association estimates and the limit of the confidence interval closest to the null. The E-value is </w:t>
      </w:r>
      <w:commentRangeStart w:id="335"/>
      <w:r w:rsidRPr="008C37FB">
        <w:rPr>
          <w:rFonts w:asciiTheme="minorHAnsi" w:hAnsiTheme="minorHAnsi" w:cstheme="minorHAnsi"/>
          <w:sz w:val="22"/>
          <w:szCs w:val="22"/>
        </w:rPr>
        <w:t xml:space="preserve">defined as the minimum strength of association that an unmeasured confounder would need to have with both the exposure </w:t>
      </w:r>
      <w:commentRangeEnd w:id="335"/>
      <w:r w:rsidR="004B2167">
        <w:rPr>
          <w:rStyle w:val="CommentReference"/>
          <w:rFonts w:asciiTheme="minorHAnsi" w:eastAsiaTheme="minorEastAsia" w:hAnsiTheme="minorHAnsi" w:cstheme="minorBidi"/>
          <w:lang w:eastAsia="ja-JP"/>
        </w:rPr>
        <w:commentReference w:id="335"/>
      </w:r>
      <w:r w:rsidRPr="008C37FB">
        <w:rPr>
          <w:rFonts w:asciiTheme="minorHAnsi" w:hAnsiTheme="minorHAnsi" w:cstheme="minorHAnsi"/>
          <w:sz w:val="22"/>
          <w:szCs w:val="22"/>
        </w:rPr>
        <w:t>and the outcome, conditional on the measured covariates, to fully explain the observed associations.</w:t>
      </w:r>
      <w:r w:rsidR="005746E9" w:rsidRPr="00A45EDC">
        <w:rPr>
          <w:rFonts w:asciiTheme="minorHAnsi" w:hAnsiTheme="minorHAnsi" w:cstheme="minorHAnsi"/>
          <w:sz w:val="22"/>
          <w:szCs w:val="22"/>
        </w:rPr>
        <w:fldChar w:fldCharType="begin">
          <w:fldData xml:space="preserve">PEVuZE5vdGU+PENpdGU+PEF1dGhvcj5WYW5kZXJXZWVsZTwvQXV0aG9yPjxZZWFyPjIwMTc8L1ll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</w:fldData>
        </w:fldChar>
      </w:r>
      <w:r w:rsidR="00C42706">
        <w:rPr>
          <w:rFonts w:asciiTheme="minorHAnsi" w:hAnsiTheme="minorHAnsi" w:cstheme="minorHAnsi"/>
          <w:sz w:val="22"/>
          <w:szCs w:val="22"/>
        </w:rPr>
        <w:instrText xml:space="preserve"> ADDIN EN.CITE </w:instrText>
      </w:r>
      <w:r w:rsidR="00C42706">
        <w:rPr>
          <w:rFonts w:asciiTheme="minorHAnsi" w:hAnsiTheme="minorHAnsi" w:cstheme="minorHAnsi"/>
          <w:sz w:val="22"/>
          <w:szCs w:val="22"/>
        </w:rPr>
        <w:fldChar w:fldCharType="begin">
          <w:fldData xml:space="preserve">PEVuZE5vdGU+PENpdGU+PEF1dGhvcj5WYW5kZXJXZWVsZTwvQXV0aG9yPjxZZWFyPjIwMTc8L1ll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</w:fldData>
        </w:fldChar>
      </w:r>
      <w:r w:rsidR="00C42706">
        <w:rPr>
          <w:rFonts w:asciiTheme="minorHAnsi" w:hAnsiTheme="minorHAnsi" w:cstheme="minorHAnsi"/>
          <w:sz w:val="22"/>
          <w:szCs w:val="22"/>
        </w:rPr>
        <w:instrText xml:space="preserve"> ADDIN EN.CITE.DATA </w:instrText>
      </w:r>
      <w:r w:rsidR="00C42706">
        <w:rPr>
          <w:rFonts w:asciiTheme="minorHAnsi" w:hAnsiTheme="minorHAnsi" w:cstheme="minorHAnsi"/>
          <w:sz w:val="22"/>
          <w:szCs w:val="22"/>
        </w:rPr>
      </w:r>
      <w:r w:rsidR="00C42706">
        <w:rPr>
          <w:rFonts w:asciiTheme="minorHAnsi" w:hAnsiTheme="minorHAnsi" w:cstheme="minorHAnsi"/>
          <w:sz w:val="22"/>
          <w:szCs w:val="22"/>
        </w:rPr>
        <w:fldChar w:fldCharType="end"/>
      </w:r>
      <w:r w:rsidR="005746E9" w:rsidRPr="00A45EDC">
        <w:rPr>
          <w:rFonts w:asciiTheme="minorHAnsi" w:hAnsiTheme="minorHAnsi" w:cstheme="minorHAnsi"/>
          <w:sz w:val="22"/>
          <w:szCs w:val="22"/>
        </w:rPr>
      </w:r>
      <w:r w:rsidR="005746E9" w:rsidRPr="00A45EDC">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33,34</w:t>
      </w:r>
      <w:r w:rsidR="005746E9" w:rsidRPr="00A45EDC">
        <w:rPr>
          <w:rFonts w:asciiTheme="minorHAnsi" w:hAnsiTheme="minorHAnsi" w:cstheme="minorHAnsi"/>
          <w:sz w:val="22"/>
          <w:szCs w:val="22"/>
        </w:rPr>
        <w:fldChar w:fldCharType="end"/>
      </w:r>
      <w:r w:rsidRPr="008C37FB">
        <w:rPr>
          <w:rFonts w:asciiTheme="minorHAnsi" w:hAnsiTheme="minorHAnsi" w:cstheme="minorHAnsi"/>
          <w:sz w:val="22"/>
          <w:szCs w:val="22"/>
        </w:rPr>
        <w:t xml:space="preserve"> </w:t>
      </w:r>
    </w:p>
    <w:p w14:paraId="45084EED" w14:textId="1BC792BD" w:rsidR="00930FB0" w:rsidRPr="008C37FB" w:rsidRDefault="00D41308" w:rsidP="008C37FB">
      <w:pPr>
        <w:pStyle w:val="NormalWeb"/>
        <w:spacing w:line="360" w:lineRule="auto"/>
        <w:rPr>
          <w:rFonts w:asciiTheme="minorHAnsi" w:hAnsiTheme="minorHAnsi" w:cstheme="minorHAnsi"/>
          <w:sz w:val="22"/>
          <w:szCs w:val="22"/>
        </w:rPr>
      </w:pPr>
      <w:r w:rsidRPr="008C37FB">
        <w:rPr>
          <w:rFonts w:asciiTheme="minorHAnsi" w:hAnsiTheme="minorHAnsi" w:cstheme="minorHAnsi"/>
          <w:sz w:val="22"/>
          <w:szCs w:val="22"/>
        </w:rPr>
        <w:t>Data analyses were conducted using SAS 9.4 and R version 4.3.1.</w:t>
      </w:r>
    </w:p>
    <w:p w14:paraId="13859F77" w14:textId="77777777" w:rsidR="006F1B98" w:rsidRPr="008C37FB" w:rsidRDefault="006F1B98" w:rsidP="003C77CE">
      <w:pPr>
        <w:pStyle w:val="Heading1"/>
      </w:pPr>
      <w:r w:rsidRPr="008C37FB">
        <w:t>Results</w:t>
      </w:r>
    </w:p>
    <w:p w14:paraId="47A4152E" w14:textId="0C0E875F" w:rsidR="00D41308" w:rsidRPr="008C37FB" w:rsidRDefault="005746E9" w:rsidP="008C37FB">
      <w:pPr>
        <w:pStyle w:val="NormalWeb"/>
        <w:spacing w:line="360" w:lineRule="auto"/>
        <w:rPr>
          <w:rFonts w:asciiTheme="minorHAnsi" w:hAnsiTheme="minorHAnsi" w:cstheme="minorHAnsi"/>
          <w:sz w:val="22"/>
          <w:szCs w:val="22"/>
        </w:rPr>
      </w:pPr>
      <w:commentRangeStart w:id="336"/>
      <w:r w:rsidRPr="003503C6">
        <w:rPr>
          <w:rFonts w:asciiTheme="minorHAnsi" w:hAnsiTheme="minorHAnsi" w:cstheme="minorHAnsi"/>
          <w:b/>
          <w:bCs/>
          <w:sz w:val="22"/>
          <w:szCs w:val="22"/>
        </w:rPr>
        <w:t>Table 1</w:t>
      </w:r>
      <w:r w:rsidRPr="008C37FB">
        <w:rPr>
          <w:rFonts w:asciiTheme="minorHAnsi" w:hAnsiTheme="minorHAnsi" w:cstheme="minorHAnsi"/>
          <w:sz w:val="22"/>
          <w:szCs w:val="22"/>
        </w:rPr>
        <w:t xml:space="preserve"> </w:t>
      </w:r>
      <w:commentRangeEnd w:id="336"/>
      <w:r w:rsidR="000F42C1">
        <w:rPr>
          <w:rStyle w:val="CommentReference"/>
          <w:rFonts w:asciiTheme="minorHAnsi" w:eastAsiaTheme="minorEastAsia" w:hAnsiTheme="minorHAnsi" w:cstheme="minorBidi"/>
          <w:lang w:eastAsia="ja-JP"/>
        </w:rPr>
        <w:commentReference w:id="336"/>
      </w:r>
      <w:r w:rsidRPr="008C37FB">
        <w:rPr>
          <w:rFonts w:asciiTheme="minorHAnsi" w:hAnsiTheme="minorHAnsi" w:cstheme="minorHAnsi"/>
          <w:sz w:val="22"/>
          <w:szCs w:val="22"/>
        </w:rPr>
        <w:t xml:space="preserve">presents the baseline descriptive statistics. </w:t>
      </w:r>
      <w:r w:rsidR="00D41308" w:rsidRPr="008C37FB">
        <w:rPr>
          <w:rFonts w:asciiTheme="minorHAnsi" w:hAnsiTheme="minorHAnsi" w:cstheme="minorHAnsi"/>
          <w:sz w:val="22"/>
          <w:szCs w:val="22"/>
        </w:rPr>
        <w:t>The median age at baseline was 55.4 years (</w:t>
      </w:r>
      <w:r w:rsidR="00A618E1">
        <w:rPr>
          <w:rFonts w:asciiTheme="minorHAnsi" w:hAnsiTheme="minorHAnsi" w:cstheme="minorHAnsi"/>
          <w:sz w:val="22"/>
          <w:szCs w:val="22"/>
        </w:rPr>
        <w:t>interquartile range</w:t>
      </w:r>
      <w:r w:rsidR="00E77D26">
        <w:rPr>
          <w:rFonts w:asciiTheme="minorHAnsi" w:hAnsiTheme="minorHAnsi" w:cstheme="minorHAnsi"/>
          <w:sz w:val="22"/>
          <w:szCs w:val="22"/>
        </w:rPr>
        <w:t xml:space="preserve"> [</w:t>
      </w:r>
      <w:r w:rsidR="00D41308" w:rsidRPr="008C37FB">
        <w:rPr>
          <w:rFonts w:asciiTheme="minorHAnsi" w:hAnsiTheme="minorHAnsi" w:cstheme="minorHAnsi"/>
          <w:sz w:val="22"/>
          <w:szCs w:val="22"/>
        </w:rPr>
        <w:t>IQR</w:t>
      </w:r>
      <w:r w:rsidR="00E77D26">
        <w:rPr>
          <w:rFonts w:asciiTheme="minorHAnsi" w:hAnsiTheme="minorHAnsi" w:cstheme="minorHAnsi"/>
          <w:sz w:val="22"/>
          <w:szCs w:val="22"/>
        </w:rPr>
        <w:t>]</w:t>
      </w:r>
      <w:r w:rsidR="00D41308" w:rsidRPr="008C37FB">
        <w:rPr>
          <w:rFonts w:asciiTheme="minorHAnsi" w:hAnsiTheme="minorHAnsi" w:cstheme="minorHAnsi"/>
          <w:sz w:val="22"/>
          <w:szCs w:val="22"/>
        </w:rPr>
        <w:t>: 48.9-62.1). Most women were non-Hispanic White (n=39,</w:t>
      </w:r>
      <w:r>
        <w:rPr>
          <w:rFonts w:asciiTheme="minorHAnsi" w:hAnsiTheme="minorHAnsi" w:cstheme="minorHAnsi"/>
          <w:sz w:val="22"/>
          <w:szCs w:val="22"/>
        </w:rPr>
        <w:t>947</w:t>
      </w:r>
      <w:r w:rsidR="00D41308" w:rsidRPr="008C37FB">
        <w:rPr>
          <w:rFonts w:asciiTheme="minorHAnsi" w:hAnsiTheme="minorHAnsi" w:cstheme="minorHAnsi"/>
          <w:sz w:val="22"/>
          <w:szCs w:val="22"/>
        </w:rPr>
        <w:t>, 83.4%), and 61.7% (n=</w:t>
      </w:r>
      <w:r w:rsidRPr="008C37FB">
        <w:rPr>
          <w:rFonts w:asciiTheme="minorHAnsi" w:hAnsiTheme="minorHAnsi" w:cstheme="minorHAnsi"/>
          <w:sz w:val="22"/>
          <w:szCs w:val="22"/>
        </w:rPr>
        <w:t>29</w:t>
      </w:r>
      <w:r>
        <w:rPr>
          <w:rFonts w:asciiTheme="minorHAnsi" w:hAnsiTheme="minorHAnsi" w:cstheme="minorHAnsi"/>
          <w:sz w:val="22"/>
          <w:szCs w:val="22"/>
        </w:rPr>
        <w:t>,566</w:t>
      </w:r>
      <w:r w:rsidR="00D41308" w:rsidRPr="008C37FB">
        <w:rPr>
          <w:rFonts w:asciiTheme="minorHAnsi" w:hAnsiTheme="minorHAnsi" w:cstheme="minorHAnsi"/>
          <w:sz w:val="22"/>
          <w:szCs w:val="22"/>
        </w:rPr>
        <w:t>) ha</w:t>
      </w:r>
      <w:r w:rsidR="00D97A68">
        <w:rPr>
          <w:rFonts w:asciiTheme="minorHAnsi" w:hAnsiTheme="minorHAnsi" w:cstheme="minorHAnsi"/>
          <w:sz w:val="22"/>
          <w:szCs w:val="22"/>
        </w:rPr>
        <w:t>d</w:t>
      </w:r>
      <w:r w:rsidR="00D41308" w:rsidRPr="008C37FB">
        <w:rPr>
          <w:rFonts w:asciiTheme="minorHAnsi" w:hAnsiTheme="minorHAnsi" w:cstheme="minorHAnsi"/>
          <w:sz w:val="22"/>
          <w:szCs w:val="22"/>
        </w:rPr>
        <w:t xml:space="preserve"> a BMI </w:t>
      </w:r>
      <w:r w:rsidR="00D97A68">
        <w:rPr>
          <w:rFonts w:asciiTheme="minorHAnsi" w:hAnsiTheme="minorHAnsi" w:cstheme="minorHAnsi"/>
          <w:sz w:val="22"/>
          <w:szCs w:val="22"/>
        </w:rPr>
        <w:t>of</w:t>
      </w:r>
      <w:r w:rsidR="00D41308" w:rsidRPr="008C37FB">
        <w:rPr>
          <w:rFonts w:asciiTheme="minorHAnsi" w:hAnsiTheme="minorHAnsi" w:cstheme="minorHAnsi"/>
          <w:sz w:val="22"/>
          <w:szCs w:val="22"/>
        </w:rPr>
        <w:t xml:space="preserve"> 25</w:t>
      </w:r>
      <w:r w:rsidR="00D97A68">
        <w:rPr>
          <w:rFonts w:asciiTheme="minorHAnsi" w:hAnsiTheme="minorHAnsi" w:cstheme="minorHAnsi"/>
          <w:sz w:val="22"/>
          <w:szCs w:val="22"/>
        </w:rPr>
        <w:t xml:space="preserve"> </w:t>
      </w:r>
      <w:r w:rsidR="0099669B">
        <w:rPr>
          <w:rFonts w:asciiTheme="minorHAnsi" w:hAnsiTheme="minorHAnsi" w:cstheme="minorHAnsi"/>
          <w:sz w:val="22"/>
          <w:szCs w:val="22"/>
        </w:rPr>
        <w:t>or more</w:t>
      </w:r>
      <w:r w:rsidR="00D41308" w:rsidRPr="008C37FB">
        <w:rPr>
          <w:rFonts w:asciiTheme="minorHAnsi" w:hAnsiTheme="minorHAnsi" w:cstheme="minorHAnsi"/>
          <w:sz w:val="22"/>
          <w:szCs w:val="22"/>
        </w:rPr>
        <w:t>. Over half of the participants held a bachelor's degree or higher (n=24,</w:t>
      </w:r>
      <w:r w:rsidRPr="008C37FB">
        <w:rPr>
          <w:rFonts w:asciiTheme="minorHAnsi" w:hAnsiTheme="minorHAnsi" w:cstheme="minorHAnsi"/>
          <w:sz w:val="22"/>
          <w:szCs w:val="22"/>
        </w:rPr>
        <w:t>4</w:t>
      </w:r>
      <w:r>
        <w:rPr>
          <w:rFonts w:asciiTheme="minorHAnsi" w:hAnsiTheme="minorHAnsi" w:cstheme="minorHAnsi"/>
          <w:sz w:val="22"/>
          <w:szCs w:val="22"/>
        </w:rPr>
        <w:t>50</w:t>
      </w:r>
      <w:r w:rsidR="00D41308" w:rsidRPr="008C37FB">
        <w:rPr>
          <w:rFonts w:asciiTheme="minorHAnsi" w:hAnsiTheme="minorHAnsi" w:cstheme="minorHAnsi"/>
          <w:sz w:val="22"/>
          <w:szCs w:val="22"/>
        </w:rPr>
        <w:t>, 51.</w:t>
      </w:r>
      <w:r>
        <w:rPr>
          <w:rFonts w:asciiTheme="minorHAnsi" w:hAnsiTheme="minorHAnsi" w:cstheme="minorHAnsi"/>
          <w:sz w:val="22"/>
          <w:szCs w:val="22"/>
        </w:rPr>
        <w:t>0</w:t>
      </w:r>
      <w:r w:rsidR="00D41308" w:rsidRPr="008C37FB">
        <w:rPr>
          <w:rFonts w:asciiTheme="minorHAnsi" w:hAnsiTheme="minorHAnsi" w:cstheme="minorHAnsi"/>
          <w:sz w:val="22"/>
          <w:szCs w:val="22"/>
        </w:rPr>
        <w:t>%), while 33.7% reported a household annual income of $100,000 or more (n=16,</w:t>
      </w:r>
      <w:r w:rsidRPr="008C37FB">
        <w:rPr>
          <w:rFonts w:asciiTheme="minorHAnsi" w:hAnsiTheme="minorHAnsi" w:cstheme="minorHAnsi"/>
          <w:sz w:val="22"/>
          <w:szCs w:val="22"/>
        </w:rPr>
        <w:t>1</w:t>
      </w:r>
      <w:r>
        <w:rPr>
          <w:rFonts w:asciiTheme="minorHAnsi" w:hAnsiTheme="minorHAnsi" w:cstheme="minorHAnsi"/>
          <w:sz w:val="22"/>
          <w:szCs w:val="22"/>
        </w:rPr>
        <w:t>61</w:t>
      </w:r>
      <w:r w:rsidR="00D41308" w:rsidRPr="008C37FB">
        <w:rPr>
          <w:rFonts w:asciiTheme="minorHAnsi" w:hAnsiTheme="minorHAnsi" w:cstheme="minorHAnsi"/>
          <w:sz w:val="22"/>
          <w:szCs w:val="22"/>
        </w:rPr>
        <w:t>).</w:t>
      </w:r>
    </w:p>
    <w:p w14:paraId="7CCD5F52" w14:textId="42D57B3D" w:rsidR="00D41308" w:rsidRPr="008C37FB" w:rsidRDefault="00D41308" w:rsidP="008C37FB">
      <w:pPr>
        <w:pStyle w:val="NormalWeb"/>
        <w:spacing w:line="360" w:lineRule="auto"/>
        <w:rPr>
          <w:rFonts w:asciiTheme="minorHAnsi" w:hAnsiTheme="minorHAnsi" w:cstheme="minorHAnsi"/>
          <w:sz w:val="22"/>
          <w:szCs w:val="22"/>
        </w:rPr>
      </w:pPr>
      <w:r w:rsidRPr="003503C6">
        <w:rPr>
          <w:rFonts w:asciiTheme="minorHAnsi" w:hAnsiTheme="minorHAnsi" w:cstheme="minorHAnsi"/>
          <w:b/>
          <w:bCs/>
          <w:sz w:val="22"/>
          <w:szCs w:val="22"/>
        </w:rPr>
        <w:t>Table 2</w:t>
      </w:r>
      <w:r w:rsidRPr="008C37FB">
        <w:rPr>
          <w:rFonts w:asciiTheme="minorHAnsi" w:hAnsiTheme="minorHAnsi" w:cstheme="minorHAnsi"/>
          <w:sz w:val="22"/>
          <w:szCs w:val="22"/>
        </w:rPr>
        <w:t xml:space="preserve"> shows multivariable-adjusted HRs for childhood and adolescent factors and DTC incidence. During </w:t>
      </w:r>
      <w:del w:id="337" w:author="Kitahara, Cari Meinhold(NIH/NCI) [E]" w:date="2024-09-16T12:22:00Z" w16du:dateUtc="2024-09-16T16:22:00Z">
        <w:r w:rsidRPr="008C37FB" w:rsidDel="00873A7E">
          <w:rPr>
            <w:rFonts w:asciiTheme="minorHAnsi" w:hAnsiTheme="minorHAnsi" w:cstheme="minorHAnsi"/>
            <w:sz w:val="22"/>
            <w:szCs w:val="22"/>
          </w:rPr>
          <w:delText xml:space="preserve">the </w:delText>
        </w:r>
      </w:del>
      <w:r w:rsidRPr="008C37FB">
        <w:rPr>
          <w:rFonts w:asciiTheme="minorHAnsi" w:hAnsiTheme="minorHAnsi" w:cstheme="minorHAnsi"/>
          <w:sz w:val="22"/>
          <w:szCs w:val="22"/>
        </w:rPr>
        <w:t xml:space="preserve">follow-up (median 13.1 years, interquartile range, IQR 11.5-15), </w:t>
      </w:r>
      <w:r w:rsidR="005B4EF3">
        <w:rPr>
          <w:rFonts w:asciiTheme="minorHAnsi" w:hAnsiTheme="minorHAnsi" w:cstheme="minorHAnsi"/>
          <w:sz w:val="22"/>
          <w:szCs w:val="22"/>
        </w:rPr>
        <w:t xml:space="preserve">there were </w:t>
      </w:r>
      <w:r w:rsidRPr="008C37FB">
        <w:rPr>
          <w:rFonts w:asciiTheme="minorHAnsi" w:hAnsiTheme="minorHAnsi" w:cstheme="minorHAnsi"/>
          <w:sz w:val="22"/>
          <w:szCs w:val="22"/>
        </w:rPr>
        <w:t xml:space="preserve">239 </w:t>
      </w:r>
      <w:r w:rsidR="006C34E0">
        <w:rPr>
          <w:rFonts w:asciiTheme="minorHAnsi" w:hAnsiTheme="minorHAnsi" w:cstheme="minorHAnsi"/>
          <w:sz w:val="22"/>
          <w:szCs w:val="22"/>
        </w:rPr>
        <w:t xml:space="preserve">reported </w:t>
      </w:r>
      <w:r w:rsidRPr="008C37FB">
        <w:rPr>
          <w:rFonts w:asciiTheme="minorHAnsi" w:hAnsiTheme="minorHAnsi" w:cstheme="minorHAnsi"/>
          <w:sz w:val="22"/>
          <w:szCs w:val="22"/>
        </w:rPr>
        <w:lastRenderedPageBreak/>
        <w:t xml:space="preserve">cases of incident DTC. </w:t>
      </w:r>
      <w:commentRangeStart w:id="338"/>
      <w:commentRangeStart w:id="339"/>
      <w:r w:rsidR="0043611A">
        <w:rPr>
          <w:rFonts w:asciiTheme="minorHAnsi" w:hAnsiTheme="minorHAnsi" w:cstheme="minorHAnsi"/>
          <w:sz w:val="22"/>
          <w:szCs w:val="22"/>
        </w:rPr>
        <w:t>Being</w:t>
      </w:r>
      <w:commentRangeEnd w:id="338"/>
      <w:r w:rsidR="00827690">
        <w:rPr>
          <w:rStyle w:val="CommentReference"/>
          <w:rFonts w:asciiTheme="minorHAnsi" w:eastAsiaTheme="minorEastAsia" w:hAnsiTheme="minorHAnsi" w:cstheme="minorBidi"/>
          <w:lang w:eastAsia="ja-JP"/>
        </w:rPr>
        <w:commentReference w:id="338"/>
      </w:r>
      <w:commentRangeEnd w:id="339"/>
      <w:r w:rsidR="00292975">
        <w:rPr>
          <w:rStyle w:val="CommentReference"/>
          <w:rFonts w:asciiTheme="minorHAnsi" w:eastAsiaTheme="minorEastAsia" w:hAnsiTheme="minorHAnsi" w:cstheme="minorBidi"/>
          <w:lang w:eastAsia="ja-JP"/>
        </w:rPr>
        <w:commentReference w:id="339"/>
      </w:r>
      <w:r w:rsidRPr="008C37FB">
        <w:rPr>
          <w:rFonts w:asciiTheme="minorHAnsi" w:hAnsiTheme="minorHAnsi" w:cstheme="minorHAnsi"/>
          <w:sz w:val="22"/>
          <w:szCs w:val="22"/>
        </w:rPr>
        <w:t xml:space="preserve"> taller than peers at age 10</w:t>
      </w:r>
      <w:r w:rsidR="0043611A">
        <w:rPr>
          <w:rFonts w:asciiTheme="minorHAnsi" w:hAnsiTheme="minorHAnsi" w:cstheme="minorHAnsi"/>
          <w:sz w:val="22"/>
          <w:szCs w:val="22"/>
        </w:rPr>
        <w:t xml:space="preserve"> was associated with </w:t>
      </w:r>
      <w:r w:rsidR="00F82DF5">
        <w:rPr>
          <w:rFonts w:asciiTheme="minorHAnsi" w:hAnsiTheme="minorHAnsi" w:cstheme="minorHAnsi"/>
          <w:sz w:val="22"/>
          <w:szCs w:val="22"/>
        </w:rPr>
        <w:t>DTC incidence</w:t>
      </w:r>
      <w:r w:rsidR="00E60B9E">
        <w:rPr>
          <w:rFonts w:asciiTheme="minorHAnsi" w:hAnsiTheme="minorHAnsi" w:cstheme="minorHAnsi"/>
          <w:sz w:val="22"/>
          <w:szCs w:val="22"/>
        </w:rPr>
        <w:t xml:space="preserve"> </w:t>
      </w:r>
      <w:r w:rsidRPr="008C37FB">
        <w:rPr>
          <w:rFonts w:asciiTheme="minorHAnsi" w:hAnsiTheme="minorHAnsi" w:cstheme="minorHAnsi"/>
          <w:sz w:val="22"/>
          <w:szCs w:val="22"/>
        </w:rPr>
        <w:t>(HR=1.41; 95%CI 1.06–1.89)</w:t>
      </w:r>
      <w:r w:rsidR="00E60B9E">
        <w:rPr>
          <w:rFonts w:asciiTheme="minorHAnsi" w:hAnsiTheme="minorHAnsi" w:cstheme="minorHAnsi"/>
          <w:sz w:val="22"/>
          <w:szCs w:val="22"/>
        </w:rPr>
        <w:t>.</w:t>
      </w:r>
      <w:r w:rsidR="00A62282">
        <w:rPr>
          <w:rFonts w:asciiTheme="minorHAnsi" w:hAnsiTheme="minorHAnsi" w:cstheme="minorHAnsi"/>
          <w:sz w:val="22"/>
          <w:szCs w:val="22"/>
        </w:rPr>
        <w:t xml:space="preserve"> Women who were either</w:t>
      </w:r>
      <w:r w:rsidRPr="008C37FB">
        <w:rPr>
          <w:rFonts w:asciiTheme="minorHAnsi" w:hAnsiTheme="minorHAnsi" w:cstheme="minorHAnsi"/>
          <w:sz w:val="22"/>
          <w:szCs w:val="22"/>
        </w:rPr>
        <w:t xml:space="preserve"> lighter (HR=1.37, 95%CI 0.97-1.91) or heavier </w:t>
      </w:r>
      <w:r w:rsidR="00D76164" w:rsidRPr="008C37FB">
        <w:rPr>
          <w:rFonts w:asciiTheme="minorHAnsi" w:hAnsiTheme="minorHAnsi" w:cstheme="minorHAnsi"/>
          <w:sz w:val="22"/>
          <w:szCs w:val="22"/>
        </w:rPr>
        <w:t xml:space="preserve">(HR=1.28, 95%CI 0.96-1.71) </w:t>
      </w:r>
      <w:r w:rsidRPr="008C37FB">
        <w:rPr>
          <w:rFonts w:asciiTheme="minorHAnsi" w:hAnsiTheme="minorHAnsi" w:cstheme="minorHAnsi"/>
          <w:sz w:val="22"/>
          <w:szCs w:val="22"/>
        </w:rPr>
        <w:t xml:space="preserve">than peers during </w:t>
      </w:r>
      <w:r w:rsidR="00701E26">
        <w:rPr>
          <w:rFonts w:asciiTheme="minorHAnsi" w:hAnsiTheme="minorHAnsi" w:cstheme="minorHAnsi"/>
          <w:sz w:val="22"/>
          <w:szCs w:val="22"/>
        </w:rPr>
        <w:t>teen years</w:t>
      </w:r>
      <w:r w:rsidRPr="008C37FB">
        <w:rPr>
          <w:rFonts w:asciiTheme="minorHAnsi" w:hAnsiTheme="minorHAnsi" w:cstheme="minorHAnsi"/>
          <w:sz w:val="22"/>
          <w:szCs w:val="22"/>
        </w:rPr>
        <w:t xml:space="preserve"> </w:t>
      </w:r>
      <w:r w:rsidR="00A62282">
        <w:rPr>
          <w:rFonts w:asciiTheme="minorHAnsi" w:hAnsiTheme="minorHAnsi" w:cstheme="minorHAnsi"/>
          <w:sz w:val="22"/>
          <w:szCs w:val="22"/>
        </w:rPr>
        <w:t>had</w:t>
      </w:r>
      <w:r w:rsidR="0012626C">
        <w:rPr>
          <w:rFonts w:asciiTheme="minorHAnsi" w:hAnsiTheme="minorHAnsi" w:cstheme="minorHAnsi"/>
          <w:sz w:val="22"/>
          <w:szCs w:val="22"/>
        </w:rPr>
        <w:t xml:space="preserve"> higher DTC incidence, although the </w:t>
      </w:r>
      <w:r w:rsidR="00E30A31">
        <w:rPr>
          <w:rFonts w:asciiTheme="minorHAnsi" w:hAnsiTheme="minorHAnsi" w:cstheme="minorHAnsi"/>
          <w:sz w:val="22"/>
          <w:szCs w:val="22"/>
        </w:rPr>
        <w:t xml:space="preserve">associations </w:t>
      </w:r>
      <w:r w:rsidR="0043611A">
        <w:rPr>
          <w:rFonts w:asciiTheme="minorHAnsi" w:hAnsiTheme="minorHAnsi" w:cstheme="minorHAnsi"/>
          <w:sz w:val="22"/>
          <w:szCs w:val="22"/>
        </w:rPr>
        <w:t>were not</w:t>
      </w:r>
      <w:r w:rsidR="00E30A31">
        <w:rPr>
          <w:rFonts w:asciiTheme="minorHAnsi" w:hAnsiTheme="minorHAnsi" w:cstheme="minorHAnsi"/>
          <w:sz w:val="22"/>
          <w:szCs w:val="22"/>
        </w:rPr>
        <w:t xml:space="preserve"> statistically significan</w:t>
      </w:r>
      <w:r w:rsidR="0043611A">
        <w:rPr>
          <w:rFonts w:asciiTheme="minorHAnsi" w:hAnsiTheme="minorHAnsi" w:cstheme="minorHAnsi"/>
          <w:sz w:val="22"/>
          <w:szCs w:val="22"/>
        </w:rPr>
        <w:t>t</w:t>
      </w:r>
      <w:r w:rsidRPr="008C37FB">
        <w:rPr>
          <w:rFonts w:asciiTheme="minorHAnsi" w:hAnsiTheme="minorHAnsi" w:cstheme="minorHAnsi"/>
          <w:sz w:val="22"/>
          <w:szCs w:val="22"/>
        </w:rPr>
        <w:t xml:space="preserve">. </w:t>
      </w:r>
      <w:commentRangeStart w:id="340"/>
      <w:del w:id="341" w:author="Tran, Thi-Van-Trinh (NIH/NCI) [F]" w:date="2024-09-02T15:41:00Z" w16du:dateUtc="2024-09-02T19:41:00Z">
        <w:r w:rsidRPr="008C37FB" w:rsidDel="0066331A">
          <w:rPr>
            <w:rFonts w:asciiTheme="minorHAnsi" w:hAnsiTheme="minorHAnsi" w:cstheme="minorHAnsi"/>
            <w:sz w:val="22"/>
            <w:szCs w:val="22"/>
          </w:rPr>
          <w:delText xml:space="preserve">Women who </w:delText>
        </w:r>
        <w:r w:rsidR="00DE69C5" w:rsidDel="0066331A">
          <w:rPr>
            <w:rFonts w:asciiTheme="minorHAnsi" w:hAnsiTheme="minorHAnsi" w:cstheme="minorHAnsi"/>
            <w:sz w:val="22"/>
            <w:szCs w:val="22"/>
          </w:rPr>
          <w:delText xml:space="preserve">started </w:delText>
        </w:r>
        <w:r w:rsidRPr="008C37FB" w:rsidDel="0066331A">
          <w:rPr>
            <w:rFonts w:asciiTheme="minorHAnsi" w:hAnsiTheme="minorHAnsi" w:cstheme="minorHAnsi"/>
            <w:sz w:val="22"/>
            <w:szCs w:val="22"/>
          </w:rPr>
          <w:delText xml:space="preserve">hormonal birth control </w:delText>
        </w:r>
        <w:r w:rsidR="00DE69C5" w:rsidDel="0066331A">
          <w:rPr>
            <w:rFonts w:asciiTheme="minorHAnsi" w:hAnsiTheme="minorHAnsi" w:cstheme="minorHAnsi"/>
            <w:sz w:val="22"/>
            <w:szCs w:val="22"/>
          </w:rPr>
          <w:delText xml:space="preserve">before age 20 </w:delText>
        </w:r>
      </w:del>
      <w:ins w:id="342" w:author="Troisi, Rebecca (NIH/NCI) [E]" w:date="2024-08-22T11:27:00Z" w16du:dateUtc="2024-08-22T15:27:00Z">
        <w:del w:id="343" w:author="Tran, Thi-Van-Trinh (NIH/NCI) [F]" w:date="2024-09-02T15:36:00Z" w16du:dateUtc="2024-09-02T19:36:00Z">
          <w:r w:rsidR="00034F40" w:rsidDel="0081347A">
            <w:rPr>
              <w:rFonts w:asciiTheme="minorHAnsi" w:hAnsiTheme="minorHAnsi" w:cstheme="minorHAnsi"/>
              <w:sz w:val="22"/>
              <w:szCs w:val="22"/>
            </w:rPr>
            <w:delText xml:space="preserve"> </w:delText>
          </w:r>
        </w:del>
        <w:del w:id="344" w:author="Tran, Thi-Van-Trinh (NIH/NCI) [F]" w:date="2024-09-02T15:37:00Z" w16du:dateUtc="2024-09-02T19:37:00Z">
          <w:r w:rsidR="00034F40" w:rsidDel="007204F8">
            <w:rPr>
              <w:rFonts w:asciiTheme="minorHAnsi" w:hAnsiTheme="minorHAnsi" w:cstheme="minorHAnsi"/>
              <w:sz w:val="22"/>
              <w:szCs w:val="22"/>
            </w:rPr>
            <w:delText xml:space="preserve">compared with never users </w:delText>
          </w:r>
        </w:del>
      </w:ins>
      <w:del w:id="345" w:author="Tran, Thi-Van-Trinh (NIH/NCI) [F]" w:date="2024-09-02T15:41:00Z" w16du:dateUtc="2024-09-02T19:41:00Z">
        <w:r w:rsidRPr="008C37FB" w:rsidDel="0066331A">
          <w:rPr>
            <w:rFonts w:asciiTheme="minorHAnsi" w:hAnsiTheme="minorHAnsi" w:cstheme="minorHAnsi"/>
            <w:sz w:val="22"/>
            <w:szCs w:val="22"/>
          </w:rPr>
          <w:delText>had a lower incidence of DTC (</w:delText>
        </w:r>
        <w:r w:rsidR="003837B8" w:rsidDel="0066331A">
          <w:rPr>
            <w:rFonts w:asciiTheme="minorHAnsi" w:hAnsiTheme="minorHAnsi" w:cstheme="minorHAnsi"/>
            <w:sz w:val="22"/>
            <w:szCs w:val="22"/>
          </w:rPr>
          <w:delText>HR</w:delText>
        </w:r>
        <w:r w:rsidRPr="008C37FB" w:rsidDel="0066331A">
          <w:rPr>
            <w:rFonts w:asciiTheme="minorHAnsi" w:hAnsiTheme="minorHAnsi" w:cstheme="minorHAnsi"/>
            <w:sz w:val="22"/>
            <w:szCs w:val="22"/>
          </w:rPr>
          <w:delText>=0.7</w:delText>
        </w:r>
        <w:r w:rsidR="00DE69C5" w:rsidDel="0066331A">
          <w:rPr>
            <w:rFonts w:asciiTheme="minorHAnsi" w:hAnsiTheme="minorHAnsi" w:cstheme="minorHAnsi"/>
            <w:sz w:val="22"/>
            <w:szCs w:val="22"/>
          </w:rPr>
          <w:delText>3</w:delText>
        </w:r>
        <w:r w:rsidRPr="008C37FB" w:rsidDel="0066331A">
          <w:rPr>
            <w:rFonts w:asciiTheme="minorHAnsi" w:hAnsiTheme="minorHAnsi" w:cstheme="minorHAnsi"/>
            <w:sz w:val="22"/>
            <w:szCs w:val="22"/>
          </w:rPr>
          <w:delText>, 95%CI 0.</w:delText>
        </w:r>
        <w:r w:rsidR="00DE69C5" w:rsidDel="0066331A">
          <w:rPr>
            <w:rFonts w:asciiTheme="minorHAnsi" w:hAnsiTheme="minorHAnsi" w:cstheme="minorHAnsi"/>
            <w:sz w:val="22"/>
            <w:szCs w:val="22"/>
          </w:rPr>
          <w:delText>49</w:delText>
        </w:r>
        <w:r w:rsidRPr="008C37FB" w:rsidDel="0066331A">
          <w:rPr>
            <w:rFonts w:asciiTheme="minorHAnsi" w:hAnsiTheme="minorHAnsi" w:cstheme="minorHAnsi"/>
            <w:sz w:val="22"/>
            <w:szCs w:val="22"/>
          </w:rPr>
          <w:delText>-1.0</w:delText>
        </w:r>
        <w:r w:rsidR="00DE69C5" w:rsidDel="0066331A">
          <w:rPr>
            <w:rFonts w:asciiTheme="minorHAnsi" w:hAnsiTheme="minorHAnsi" w:cstheme="minorHAnsi"/>
            <w:sz w:val="22"/>
            <w:szCs w:val="22"/>
          </w:rPr>
          <w:delText>7</w:delText>
        </w:r>
        <w:r w:rsidRPr="008C37FB" w:rsidDel="0066331A">
          <w:rPr>
            <w:rFonts w:asciiTheme="minorHAnsi" w:hAnsiTheme="minorHAnsi" w:cstheme="minorHAnsi"/>
            <w:sz w:val="22"/>
            <w:szCs w:val="22"/>
          </w:rPr>
          <w:delText xml:space="preserve">). </w:delText>
        </w:r>
      </w:del>
      <w:commentRangeEnd w:id="340"/>
      <w:r w:rsidR="007946C8">
        <w:rPr>
          <w:rStyle w:val="CommentReference"/>
          <w:rFonts w:asciiTheme="minorHAnsi" w:eastAsiaTheme="minorEastAsia" w:hAnsiTheme="minorHAnsi" w:cstheme="minorBidi"/>
          <w:lang w:eastAsia="ja-JP"/>
        </w:rPr>
        <w:commentReference w:id="340"/>
      </w:r>
      <w:r w:rsidRPr="008C37FB">
        <w:rPr>
          <w:rFonts w:asciiTheme="minorHAnsi" w:hAnsiTheme="minorHAnsi" w:cstheme="minorHAnsi"/>
          <w:sz w:val="22"/>
          <w:szCs w:val="22"/>
        </w:rPr>
        <w:t>Ever not having enough to eat during childhood was associated with a higher DTC incidence</w:t>
      </w:r>
      <w:r w:rsidR="00172934">
        <w:rPr>
          <w:rFonts w:asciiTheme="minorHAnsi" w:hAnsiTheme="minorHAnsi" w:cstheme="minorHAnsi"/>
          <w:sz w:val="22"/>
          <w:szCs w:val="22"/>
        </w:rPr>
        <w:t xml:space="preserve"> </w:t>
      </w:r>
      <w:r w:rsidR="00172934" w:rsidRPr="008C37FB">
        <w:rPr>
          <w:rFonts w:asciiTheme="minorHAnsi" w:hAnsiTheme="minorHAnsi" w:cstheme="minorHAnsi"/>
          <w:sz w:val="22"/>
          <w:szCs w:val="22"/>
        </w:rPr>
        <w:t>(HR=1.67, 95%CI 1.15–2.43)</w:t>
      </w:r>
      <w:r w:rsidRPr="008C37FB">
        <w:rPr>
          <w:rFonts w:asciiTheme="minorHAnsi" w:hAnsiTheme="minorHAnsi" w:cstheme="minorHAnsi"/>
          <w:sz w:val="22"/>
          <w:szCs w:val="22"/>
        </w:rPr>
        <w:t xml:space="preserve">. </w:t>
      </w:r>
      <w:commentRangeStart w:id="346"/>
      <w:del w:id="347" w:author="Tran, Thi-Van-Trinh (NIH/NCI) [F]" w:date="2024-09-01T17:10:00Z" w16du:dateUtc="2024-09-01T21:10:00Z">
        <w:r w:rsidRPr="008C37FB" w:rsidDel="00074618">
          <w:rPr>
            <w:rFonts w:asciiTheme="minorHAnsi" w:hAnsiTheme="minorHAnsi" w:cstheme="minorHAnsi"/>
            <w:sz w:val="22"/>
            <w:szCs w:val="22"/>
          </w:rPr>
          <w:delText>Conversely</w:delText>
        </w:r>
      </w:del>
      <w:ins w:id="348" w:author="Tran, Thi-Van-Trinh (NIH/NCI) [F]" w:date="2024-09-01T17:10:00Z" w16du:dateUtc="2024-09-01T21:10:00Z">
        <w:r w:rsidR="00074618">
          <w:rPr>
            <w:rFonts w:asciiTheme="minorHAnsi" w:hAnsiTheme="minorHAnsi" w:cstheme="minorHAnsi"/>
            <w:sz w:val="22"/>
            <w:szCs w:val="22"/>
          </w:rPr>
          <w:t>Moreover</w:t>
        </w:r>
      </w:ins>
      <w:r w:rsidRPr="008C37FB">
        <w:rPr>
          <w:rFonts w:asciiTheme="minorHAnsi" w:hAnsiTheme="minorHAnsi" w:cstheme="minorHAnsi"/>
          <w:sz w:val="22"/>
          <w:szCs w:val="22"/>
        </w:rPr>
        <w:t xml:space="preserve">, </w:t>
      </w:r>
      <w:commentRangeEnd w:id="346"/>
      <w:r w:rsidR="005E1361">
        <w:rPr>
          <w:rStyle w:val="CommentReference"/>
          <w:rFonts w:asciiTheme="minorHAnsi" w:eastAsiaTheme="minorEastAsia" w:hAnsiTheme="minorHAnsi" w:cstheme="minorBidi"/>
          <w:lang w:eastAsia="ja-JP"/>
        </w:rPr>
        <w:commentReference w:id="346"/>
      </w:r>
      <w:r w:rsidRPr="008C37FB">
        <w:rPr>
          <w:rFonts w:asciiTheme="minorHAnsi" w:hAnsiTheme="minorHAnsi" w:cstheme="minorHAnsi"/>
          <w:sz w:val="22"/>
          <w:szCs w:val="22"/>
        </w:rPr>
        <w:t>women from household</w:t>
      </w:r>
      <w:r w:rsidR="00172934">
        <w:rPr>
          <w:rFonts w:asciiTheme="minorHAnsi" w:hAnsiTheme="minorHAnsi" w:cstheme="minorHAnsi"/>
          <w:sz w:val="22"/>
          <w:szCs w:val="22"/>
        </w:rPr>
        <w:t>s</w:t>
      </w:r>
      <w:r w:rsidRPr="008C37FB">
        <w:rPr>
          <w:rFonts w:asciiTheme="minorHAnsi" w:hAnsiTheme="minorHAnsi" w:cstheme="minorHAnsi"/>
          <w:sz w:val="22"/>
          <w:szCs w:val="22"/>
        </w:rPr>
        <w:t xml:space="preserve"> where the highest education level at age 13 was a bachelor’s degree or higher had a lower DTC incidence (HR=0.75, 95%CI 0.55-1.03) compared to those with high school education or GED or less</w:t>
      </w:r>
      <w:r w:rsidR="00172934">
        <w:rPr>
          <w:rFonts w:asciiTheme="minorHAnsi" w:hAnsiTheme="minorHAnsi" w:cstheme="minorHAnsi"/>
          <w:sz w:val="22"/>
          <w:szCs w:val="22"/>
        </w:rPr>
        <w:t xml:space="preserve"> as the highest household education level</w:t>
      </w:r>
      <w:r w:rsidRPr="008C37FB">
        <w:rPr>
          <w:rFonts w:asciiTheme="minorHAnsi" w:hAnsiTheme="minorHAnsi" w:cstheme="minorHAnsi"/>
          <w:sz w:val="22"/>
          <w:szCs w:val="22"/>
        </w:rPr>
        <w:t xml:space="preserve">. Other </w:t>
      </w:r>
      <w:commentRangeStart w:id="349"/>
      <w:del w:id="350" w:author="Kitahara, Cari Meinhold(NIH/NCI) [E]" w:date="2024-09-16T12:23:00Z" w16du:dateUtc="2024-09-16T16:23:00Z">
        <w:r w:rsidR="00AE5F5A" w:rsidDel="00873A7E">
          <w:rPr>
            <w:rFonts w:asciiTheme="minorHAnsi" w:hAnsiTheme="minorHAnsi" w:cstheme="minorHAnsi"/>
            <w:sz w:val="22"/>
            <w:szCs w:val="22"/>
          </w:rPr>
          <w:delText>anthropometry</w:delText>
        </w:r>
        <w:commentRangeEnd w:id="349"/>
        <w:r w:rsidR="00430C1F" w:rsidDel="00873A7E">
          <w:rPr>
            <w:rStyle w:val="CommentReference"/>
            <w:rFonts w:asciiTheme="minorHAnsi" w:eastAsiaTheme="minorEastAsia" w:hAnsiTheme="minorHAnsi" w:cstheme="minorBidi"/>
            <w:lang w:eastAsia="ja-JP"/>
          </w:rPr>
          <w:commentReference w:id="349"/>
        </w:r>
      </w:del>
      <w:ins w:id="351" w:author="Kitahara, Cari Meinhold(NIH/NCI) [E]" w:date="2024-09-16T12:23:00Z" w16du:dateUtc="2024-09-16T16:23:00Z">
        <w:r w:rsidR="00873A7E">
          <w:rPr>
            <w:rFonts w:asciiTheme="minorHAnsi" w:hAnsiTheme="minorHAnsi" w:cstheme="minorHAnsi"/>
            <w:sz w:val="22"/>
            <w:szCs w:val="22"/>
          </w:rPr>
          <w:t>anthropometric</w:t>
        </w:r>
      </w:ins>
      <w:r w:rsidRPr="008C37FB">
        <w:rPr>
          <w:rFonts w:asciiTheme="minorHAnsi" w:hAnsiTheme="minorHAnsi" w:cstheme="minorHAnsi"/>
          <w:sz w:val="22"/>
          <w:szCs w:val="22"/>
        </w:rPr>
        <w:t>, reproductive, lifestyle, and socioeconomic factors were not associated with DTC incidence.</w:t>
      </w:r>
    </w:p>
    <w:p w14:paraId="1EFFB7F7" w14:textId="7E91AE7E" w:rsidR="002910F6" w:rsidRDefault="008F1341" w:rsidP="004F6FFF">
      <w:pPr>
        <w:pStyle w:val="NormalWeb"/>
        <w:spacing w:line="360" w:lineRule="auto"/>
        <w:rPr>
          <w:ins w:id="352" w:author="Tran, Thi-Van-Trinh (NIH/NCI) [F]" w:date="2024-09-04T11:01:00Z" w16du:dateUtc="2024-09-04T15:01:00Z"/>
          <w:rFonts w:asciiTheme="minorHAnsi" w:hAnsiTheme="minorHAnsi" w:cstheme="minorHAnsi"/>
          <w:sz w:val="22"/>
          <w:szCs w:val="22"/>
        </w:rPr>
      </w:pPr>
      <w:ins w:id="353" w:author="Tran, Thi-Van-Trinh (NIH/NCI) [F]" w:date="2024-09-04T10:56:00Z" w16du:dateUtc="2024-09-04T14:56:00Z">
        <w:del w:id="354" w:author="Kitahara, Cari Meinhold(NIH/NCI) [E]" w:date="2024-09-16T12:23:00Z" w16du:dateUtc="2024-09-16T16:23:00Z">
          <w:r w:rsidDel="00873A7E">
            <w:rPr>
              <w:rFonts w:asciiTheme="minorHAnsi" w:hAnsiTheme="minorHAnsi" w:cstheme="minorHAnsi"/>
              <w:sz w:val="22"/>
              <w:szCs w:val="22"/>
            </w:rPr>
            <w:delText>E</w:delText>
          </w:r>
        </w:del>
      </w:ins>
      <w:ins w:id="355" w:author="Kitahara, Cari Meinhold(NIH/NCI) [E]" w:date="2024-09-16T12:23:00Z" w16du:dateUtc="2024-09-16T16:23:00Z">
        <w:r w:rsidR="00873A7E">
          <w:rPr>
            <w:rFonts w:asciiTheme="minorHAnsi" w:hAnsiTheme="minorHAnsi" w:cstheme="minorHAnsi"/>
            <w:sz w:val="22"/>
            <w:szCs w:val="22"/>
          </w:rPr>
          <w:t>Because e</w:t>
        </w:r>
      </w:ins>
      <w:ins w:id="356" w:author="Tran, Thi-Van-Trinh (NIH/NCI) [F]" w:date="2024-09-01T21:57:00Z" w16du:dateUtc="2024-09-02T01:57:00Z">
        <w:r w:rsidR="00CB6AB4">
          <w:rPr>
            <w:rFonts w:asciiTheme="minorHAnsi" w:hAnsiTheme="minorHAnsi" w:cstheme="minorHAnsi"/>
            <w:sz w:val="22"/>
            <w:szCs w:val="22"/>
          </w:rPr>
          <w:t xml:space="preserve">arly-life </w:t>
        </w:r>
        <w:r w:rsidR="008A0146">
          <w:rPr>
            <w:rFonts w:asciiTheme="minorHAnsi" w:hAnsiTheme="minorHAnsi" w:cstheme="minorHAnsi"/>
            <w:sz w:val="22"/>
            <w:szCs w:val="22"/>
          </w:rPr>
          <w:t xml:space="preserve">socioeconomic characteristics </w:t>
        </w:r>
      </w:ins>
      <w:ins w:id="357" w:author="Tran, Thi-Van-Trinh (NIH/NCI) [F]" w:date="2024-09-04T10:59:00Z" w16du:dateUtc="2024-09-04T14:59:00Z">
        <w:r w:rsidR="00396F19">
          <w:rPr>
            <w:rFonts w:asciiTheme="minorHAnsi" w:hAnsiTheme="minorHAnsi" w:cstheme="minorHAnsi"/>
            <w:sz w:val="22"/>
            <w:szCs w:val="22"/>
          </w:rPr>
          <w:t>may</w:t>
        </w:r>
      </w:ins>
      <w:ins w:id="358" w:author="Tran, Thi-Van-Trinh (NIH/NCI) [F]" w:date="2024-09-01T21:57:00Z" w16du:dateUtc="2024-09-02T01:57:00Z">
        <w:r w:rsidR="008A0146">
          <w:rPr>
            <w:rFonts w:asciiTheme="minorHAnsi" w:hAnsiTheme="minorHAnsi" w:cstheme="minorHAnsi"/>
            <w:sz w:val="22"/>
            <w:szCs w:val="22"/>
          </w:rPr>
          <w:t xml:space="preserve"> </w:t>
        </w:r>
      </w:ins>
      <w:ins w:id="359" w:author="Tran, Thi-Van-Trinh (NIH/NCI) [F]" w:date="2024-09-04T10:56:00Z" w16du:dateUtc="2024-09-04T14:56:00Z">
        <w:r>
          <w:rPr>
            <w:rFonts w:asciiTheme="minorHAnsi" w:hAnsiTheme="minorHAnsi" w:cstheme="minorHAnsi"/>
            <w:sz w:val="22"/>
            <w:szCs w:val="22"/>
          </w:rPr>
          <w:t xml:space="preserve">be </w:t>
        </w:r>
      </w:ins>
      <w:ins w:id="360" w:author="Tran, Thi-Van-Trinh (NIH/NCI) [F]" w:date="2024-09-04T10:59:00Z" w16du:dateUtc="2024-09-04T14:59:00Z">
        <w:r w:rsidR="00396F19">
          <w:rPr>
            <w:rFonts w:asciiTheme="minorHAnsi" w:hAnsiTheme="minorHAnsi" w:cstheme="minorHAnsi"/>
            <w:sz w:val="22"/>
            <w:szCs w:val="22"/>
          </w:rPr>
          <w:t>interrelated</w:t>
        </w:r>
      </w:ins>
      <w:ins w:id="361" w:author="Tran, Thi-Van-Trinh (NIH/NCI) [F]" w:date="2024-09-04T10:56:00Z" w16du:dateUtc="2024-09-04T14:56:00Z">
        <w:r>
          <w:rPr>
            <w:rFonts w:asciiTheme="minorHAnsi" w:hAnsiTheme="minorHAnsi" w:cstheme="minorHAnsi"/>
            <w:sz w:val="22"/>
            <w:szCs w:val="22"/>
          </w:rPr>
          <w:t xml:space="preserve"> and </w:t>
        </w:r>
      </w:ins>
      <w:ins w:id="362" w:author="Tran, Thi-Van-Trinh (NIH/NCI) [F]" w:date="2024-09-04T10:59:00Z" w16du:dateUtc="2024-09-04T14:59:00Z">
        <w:r w:rsidR="00396F19">
          <w:rPr>
            <w:rFonts w:asciiTheme="minorHAnsi" w:hAnsiTheme="minorHAnsi" w:cstheme="minorHAnsi"/>
            <w:sz w:val="22"/>
            <w:szCs w:val="22"/>
          </w:rPr>
          <w:t>could</w:t>
        </w:r>
      </w:ins>
      <w:ins w:id="363" w:author="Tran, Thi-Van-Trinh (NIH/NCI) [F]" w:date="2024-09-04T10:56:00Z" w16du:dateUtc="2024-09-04T14:56:00Z">
        <w:r w:rsidR="00153D15">
          <w:rPr>
            <w:rFonts w:asciiTheme="minorHAnsi" w:hAnsiTheme="minorHAnsi" w:cstheme="minorHAnsi"/>
            <w:sz w:val="22"/>
            <w:szCs w:val="22"/>
          </w:rPr>
          <w:t xml:space="preserve"> </w:t>
        </w:r>
      </w:ins>
      <w:ins w:id="364" w:author="Tran, Thi-Van-Trinh (NIH/NCI) [F]" w:date="2024-09-01T21:57:00Z" w16du:dateUtc="2024-09-02T01:57:00Z">
        <w:r w:rsidR="00CB6AB4">
          <w:rPr>
            <w:rFonts w:asciiTheme="minorHAnsi" w:hAnsiTheme="minorHAnsi" w:cstheme="minorHAnsi"/>
            <w:sz w:val="22"/>
            <w:szCs w:val="22"/>
          </w:rPr>
          <w:t>influence childhood and adolescent</w:t>
        </w:r>
      </w:ins>
      <w:ins w:id="365" w:author="Tran, Thi-Van-Trinh (NIH/NCI) [F]" w:date="2024-09-01T21:55:00Z" w16du:dateUtc="2024-09-02T01:55:00Z">
        <w:r w:rsidR="007663E2">
          <w:rPr>
            <w:rFonts w:asciiTheme="minorHAnsi" w:hAnsiTheme="minorHAnsi" w:cstheme="minorHAnsi"/>
            <w:sz w:val="22"/>
            <w:szCs w:val="22"/>
          </w:rPr>
          <w:t xml:space="preserve"> body size</w:t>
        </w:r>
      </w:ins>
      <w:ins w:id="366" w:author="Tran, Thi-Van-Trinh (NIH/NCI) [F]" w:date="2024-09-04T10:56:00Z" w16du:dateUtc="2024-09-04T14:56:00Z">
        <w:del w:id="367" w:author="Kitahara, Cari Meinhold(NIH/NCI) [E]" w:date="2024-09-16T12:24:00Z" w16du:dateUtc="2024-09-16T16:24:00Z">
          <w:r w:rsidR="00153D15" w:rsidDel="00873A7E">
            <w:rPr>
              <w:rFonts w:asciiTheme="minorHAnsi" w:hAnsiTheme="minorHAnsi" w:cstheme="minorHAnsi"/>
              <w:sz w:val="22"/>
              <w:szCs w:val="22"/>
            </w:rPr>
            <w:delText>.</w:delText>
          </w:r>
        </w:del>
        <w:del w:id="368" w:author="Kitahara, Cari Meinhold(NIH/NCI) [E]" w:date="2024-09-16T12:23:00Z" w16du:dateUtc="2024-09-16T16:23:00Z">
          <w:r w:rsidR="00153D15" w:rsidDel="00873A7E">
            <w:rPr>
              <w:rFonts w:asciiTheme="minorHAnsi" w:hAnsiTheme="minorHAnsi" w:cstheme="minorHAnsi"/>
              <w:sz w:val="22"/>
              <w:szCs w:val="22"/>
            </w:rPr>
            <w:delText xml:space="preserve"> Therefore</w:delText>
          </w:r>
        </w:del>
        <w:r w:rsidR="00153D15">
          <w:rPr>
            <w:rFonts w:asciiTheme="minorHAnsi" w:hAnsiTheme="minorHAnsi" w:cstheme="minorHAnsi"/>
            <w:sz w:val="22"/>
            <w:szCs w:val="22"/>
          </w:rPr>
          <w:t>,</w:t>
        </w:r>
      </w:ins>
      <w:ins w:id="369" w:author="Tran, Thi-Van-Trinh (NIH/NCI) [F]" w:date="2024-09-01T21:56:00Z" w16du:dateUtc="2024-09-02T01:56:00Z">
        <w:r w:rsidR="00BE6173">
          <w:rPr>
            <w:rFonts w:asciiTheme="minorHAnsi" w:hAnsiTheme="minorHAnsi" w:cstheme="minorHAnsi"/>
            <w:sz w:val="22"/>
            <w:szCs w:val="22"/>
          </w:rPr>
          <w:t xml:space="preserve"> we </w:t>
        </w:r>
        <w:del w:id="370" w:author="Kitahara, Cari Meinhold(NIH/NCI) [E]" w:date="2024-09-16T12:25:00Z" w16du:dateUtc="2024-09-16T16:25:00Z">
          <w:r w:rsidR="00074A32" w:rsidDel="00873A7E">
            <w:rPr>
              <w:rFonts w:asciiTheme="minorHAnsi" w:hAnsiTheme="minorHAnsi" w:cstheme="minorHAnsi"/>
              <w:sz w:val="22"/>
              <w:szCs w:val="22"/>
            </w:rPr>
            <w:delText>performed</w:delText>
          </w:r>
        </w:del>
      </w:ins>
      <w:ins w:id="371" w:author="Kitahara, Cari Meinhold(NIH/NCI) [E]" w:date="2024-09-16T12:25:00Z" w16du:dateUtc="2024-09-16T16:25:00Z">
        <w:r w:rsidR="00873A7E">
          <w:rPr>
            <w:rFonts w:asciiTheme="minorHAnsi" w:hAnsiTheme="minorHAnsi" w:cstheme="minorHAnsi"/>
            <w:sz w:val="22"/>
            <w:szCs w:val="22"/>
          </w:rPr>
          <w:t>performed</w:t>
        </w:r>
      </w:ins>
      <w:ins w:id="372" w:author="Tran, Thi-Van-Trinh (NIH/NCI) [F]" w:date="2024-09-01T21:56:00Z" w16du:dateUtc="2024-09-02T01:56:00Z">
        <w:r w:rsidR="00074A32">
          <w:rPr>
            <w:rFonts w:asciiTheme="minorHAnsi" w:hAnsiTheme="minorHAnsi" w:cstheme="minorHAnsi"/>
            <w:sz w:val="22"/>
            <w:szCs w:val="22"/>
          </w:rPr>
          <w:t xml:space="preserve"> </w:t>
        </w:r>
      </w:ins>
      <w:ins w:id="373" w:author="Tran, Thi-Van-Trinh (NIH/NCI) [F]" w:date="2024-09-04T10:59:00Z" w16du:dateUtc="2024-09-04T14:59:00Z">
        <w:r w:rsidR="00E82468">
          <w:rPr>
            <w:rFonts w:asciiTheme="minorHAnsi" w:hAnsiTheme="minorHAnsi" w:cstheme="minorHAnsi"/>
            <w:sz w:val="22"/>
            <w:szCs w:val="22"/>
          </w:rPr>
          <w:t>t</w:t>
        </w:r>
      </w:ins>
      <w:ins w:id="374" w:author="Kitahara, Cari Meinhold(NIH/NCI) [E]" w:date="2024-09-16T12:26:00Z" w16du:dateUtc="2024-09-16T16:26:00Z">
        <w:r w:rsidR="00873A7E">
          <w:rPr>
            <w:rFonts w:asciiTheme="minorHAnsi" w:hAnsiTheme="minorHAnsi" w:cstheme="minorHAnsi"/>
            <w:sz w:val="22"/>
            <w:szCs w:val="22"/>
          </w:rPr>
          <w:t>he following</w:t>
        </w:r>
      </w:ins>
      <w:ins w:id="375" w:author="Tran, Thi-Van-Trinh (NIH/NCI) [F]" w:date="2024-09-04T10:59:00Z" w16du:dateUtc="2024-09-04T14:59:00Z">
        <w:del w:id="376" w:author="Kitahara, Cari Meinhold(NIH/NCI) [E]" w:date="2024-09-16T12:26:00Z" w16du:dateUtc="2024-09-16T16:26:00Z">
          <w:r w:rsidR="00E82468" w:rsidDel="00873A7E">
            <w:rPr>
              <w:rFonts w:asciiTheme="minorHAnsi" w:hAnsiTheme="minorHAnsi" w:cstheme="minorHAnsi"/>
              <w:sz w:val="22"/>
              <w:szCs w:val="22"/>
            </w:rPr>
            <w:delText>wo</w:delText>
          </w:r>
        </w:del>
        <w:r w:rsidR="00E82468">
          <w:rPr>
            <w:rFonts w:asciiTheme="minorHAnsi" w:hAnsiTheme="minorHAnsi" w:cstheme="minorHAnsi"/>
            <w:sz w:val="22"/>
            <w:szCs w:val="22"/>
          </w:rPr>
          <w:t xml:space="preserve"> </w:t>
        </w:r>
        <w:del w:id="377" w:author="Kitahara, Cari Meinhold(NIH/NCI) [E]" w:date="2024-09-16T12:24:00Z" w16du:dateUtc="2024-09-16T16:24:00Z">
          <w:r w:rsidR="00E82468" w:rsidDel="00873A7E">
            <w:rPr>
              <w:rFonts w:asciiTheme="minorHAnsi" w:hAnsiTheme="minorHAnsi" w:cstheme="minorHAnsi"/>
              <w:sz w:val="22"/>
              <w:szCs w:val="22"/>
            </w:rPr>
            <w:delText>models</w:delText>
          </w:r>
        </w:del>
      </w:ins>
      <w:ins w:id="378" w:author="Kitahara, Cari Meinhold(NIH/NCI) [E]" w:date="2024-09-16T12:25:00Z" w16du:dateUtc="2024-09-16T16:25:00Z">
        <w:r w:rsidR="00873A7E">
          <w:rPr>
            <w:rFonts w:asciiTheme="minorHAnsi" w:hAnsiTheme="minorHAnsi" w:cstheme="minorHAnsi"/>
            <w:sz w:val="22"/>
            <w:szCs w:val="22"/>
          </w:rPr>
          <w:t>sensitivity analyses</w:t>
        </w:r>
      </w:ins>
      <w:ins w:id="379" w:author="Tran, Thi-Van-Trinh (NIH/NCI) [F]" w:date="2024-09-04T10:59:00Z" w16du:dateUtc="2024-09-04T14:59:00Z">
        <w:r w:rsidR="00E82468">
          <w:rPr>
            <w:rFonts w:asciiTheme="minorHAnsi" w:hAnsiTheme="minorHAnsi" w:cstheme="minorHAnsi"/>
            <w:sz w:val="22"/>
            <w:szCs w:val="22"/>
          </w:rPr>
          <w:t xml:space="preserve">: </w:t>
        </w:r>
      </w:ins>
      <w:ins w:id="380" w:author="Tran, Thi-Van-Trinh (NIH/NCI) [F]" w:date="2024-09-04T10:57:00Z" w16du:dateUtc="2024-09-04T14:57:00Z">
        <w:r w:rsidR="001A3BE9">
          <w:rPr>
            <w:rFonts w:asciiTheme="minorHAnsi" w:hAnsiTheme="minorHAnsi" w:cstheme="minorHAnsi"/>
            <w:sz w:val="22"/>
            <w:szCs w:val="22"/>
          </w:rPr>
          <w:t xml:space="preserve">(1) </w:t>
        </w:r>
      </w:ins>
      <w:ins w:id="381" w:author="Tran, Thi-Van-Trinh (NIH/NCI) [F]" w:date="2024-09-04T10:59:00Z" w16du:dateUtc="2024-09-04T14:59:00Z">
        <w:del w:id="382" w:author="Kitahara, Cari Meinhold(NIH/NCI) [E]" w:date="2024-09-16T12:26:00Z" w16du:dateUtc="2024-09-16T16:26:00Z">
          <w:r w:rsidR="00E82468" w:rsidDel="00873A7E">
            <w:rPr>
              <w:rFonts w:asciiTheme="minorHAnsi" w:hAnsiTheme="minorHAnsi" w:cstheme="minorHAnsi"/>
              <w:sz w:val="22"/>
              <w:szCs w:val="22"/>
            </w:rPr>
            <w:delText>one</w:delText>
          </w:r>
        </w:del>
      </w:ins>
      <w:ins w:id="383" w:author="Kitahara, Cari Meinhold(NIH/NCI) [E]" w:date="2024-09-16T12:26:00Z" w16du:dateUtc="2024-09-16T16:26:00Z">
        <w:r w:rsidR="00873A7E">
          <w:rPr>
            <w:rFonts w:asciiTheme="minorHAnsi" w:hAnsiTheme="minorHAnsi" w:cstheme="minorHAnsi"/>
            <w:sz w:val="22"/>
            <w:szCs w:val="22"/>
          </w:rPr>
          <w:t>a model</w:t>
        </w:r>
      </w:ins>
      <w:ins w:id="384" w:author="Tran, Thi-Van-Trinh (NIH/NCI) [F]" w:date="2024-09-01T21:58:00Z" w16du:dateUtc="2024-09-02T01:58:00Z">
        <w:r w:rsidR="003C6EC5">
          <w:rPr>
            <w:rFonts w:asciiTheme="minorHAnsi" w:hAnsiTheme="minorHAnsi" w:cstheme="minorHAnsi"/>
            <w:sz w:val="22"/>
            <w:szCs w:val="22"/>
          </w:rPr>
          <w:t xml:space="preserve"> </w:t>
        </w:r>
      </w:ins>
      <w:ins w:id="385" w:author="Tran, Thi-Van-Trinh (NIH/NCI) [F]" w:date="2024-09-01T21:56:00Z" w16du:dateUtc="2024-09-02T01:56:00Z">
        <w:r w:rsidR="008A0146">
          <w:rPr>
            <w:rFonts w:asciiTheme="minorHAnsi" w:hAnsiTheme="minorHAnsi" w:cstheme="minorHAnsi"/>
            <w:sz w:val="22"/>
            <w:szCs w:val="22"/>
          </w:rPr>
          <w:t xml:space="preserve">adjusted </w:t>
        </w:r>
      </w:ins>
      <w:ins w:id="386" w:author="Tran, Thi-Van-Trinh (NIH/NCI) [F]" w:date="2024-09-04T11:00:00Z" w16du:dateUtc="2024-09-04T15:00:00Z">
        <w:r w:rsidR="00E82468">
          <w:rPr>
            <w:rFonts w:asciiTheme="minorHAnsi" w:hAnsiTheme="minorHAnsi" w:cstheme="minorHAnsi"/>
            <w:sz w:val="22"/>
            <w:szCs w:val="22"/>
          </w:rPr>
          <w:t xml:space="preserve">simultaneously </w:t>
        </w:r>
      </w:ins>
      <w:ins w:id="387" w:author="Tran, Thi-Van-Trinh (NIH/NCI) [F]" w:date="2024-09-01T21:57:00Z" w16du:dateUtc="2024-09-02T01:57:00Z">
        <w:r w:rsidR="00CB6AB4">
          <w:rPr>
            <w:rFonts w:asciiTheme="minorHAnsi" w:hAnsiTheme="minorHAnsi" w:cstheme="minorHAnsi"/>
            <w:sz w:val="22"/>
            <w:szCs w:val="22"/>
          </w:rPr>
          <w:t xml:space="preserve">for </w:t>
        </w:r>
      </w:ins>
      <w:commentRangeStart w:id="388"/>
      <w:del w:id="389" w:author="Tran, Thi-Van-Trinh (NIH/NCI) [F]" w:date="2024-09-01T21:58:00Z" w16du:dateUtc="2024-09-02T01:58:00Z">
        <w:r w:rsidR="00185FE1" w:rsidDel="00CB6AB4">
          <w:rPr>
            <w:rFonts w:asciiTheme="minorHAnsi" w:hAnsiTheme="minorHAnsi" w:cstheme="minorHAnsi"/>
            <w:sz w:val="22"/>
            <w:szCs w:val="22"/>
          </w:rPr>
          <w:delText>Risk estimates remained consistent w</w:delText>
        </w:r>
        <w:r w:rsidR="00D41308" w:rsidRPr="008C37FB" w:rsidDel="00CB6AB4">
          <w:rPr>
            <w:rFonts w:asciiTheme="minorHAnsi" w:hAnsiTheme="minorHAnsi" w:cstheme="minorHAnsi"/>
            <w:sz w:val="22"/>
            <w:szCs w:val="22"/>
          </w:rPr>
          <w:delText xml:space="preserve">hen simultaneously adjusting </w:delText>
        </w:r>
      </w:del>
      <w:ins w:id="390" w:author="Troisi, Rebecca (NIH/NCI) [E]" w:date="2024-08-22T11:36:00Z" w16du:dateUtc="2024-08-22T15:36:00Z">
        <w:del w:id="391" w:author="Tran, Thi-Van-Trinh (NIH/NCI) [F]" w:date="2024-09-01T21:58:00Z" w16du:dateUtc="2024-09-02T01:58:00Z">
          <w:r w:rsidR="005F6367" w:rsidDel="00CB6AB4">
            <w:rPr>
              <w:rFonts w:asciiTheme="minorHAnsi" w:hAnsiTheme="minorHAnsi" w:cstheme="minorHAnsi"/>
              <w:sz w:val="22"/>
              <w:szCs w:val="22"/>
            </w:rPr>
            <w:delText>including in the model</w:delText>
          </w:r>
        </w:del>
      </w:ins>
      <w:del w:id="392" w:author="Troisi, Rebecca (NIH/NCI) [E]" w:date="2024-08-22T11:36:00Z" w16du:dateUtc="2024-08-22T15:36:00Z">
        <w:r w:rsidR="00D41308" w:rsidRPr="008C37FB" w:rsidDel="005F6367">
          <w:rPr>
            <w:rFonts w:asciiTheme="minorHAnsi" w:hAnsiTheme="minorHAnsi" w:cstheme="minorHAnsi"/>
            <w:sz w:val="22"/>
            <w:szCs w:val="22"/>
          </w:rPr>
          <w:delText>for</w:delText>
        </w:r>
      </w:del>
      <w:del w:id="393" w:author="Tran, Thi-Van-Trinh (NIH/NCI) [F]" w:date="2024-09-01T21:58:00Z" w16du:dateUtc="2024-09-02T01:58:00Z">
        <w:r w:rsidR="00D41308" w:rsidRPr="008C37FB" w:rsidDel="00CB6AB4">
          <w:rPr>
            <w:rFonts w:asciiTheme="minorHAnsi" w:hAnsiTheme="minorHAnsi" w:cstheme="minorHAnsi"/>
            <w:sz w:val="22"/>
            <w:szCs w:val="22"/>
          </w:rPr>
          <w:delText xml:space="preserve"> </w:delText>
        </w:r>
      </w:del>
      <w:r w:rsidR="00D41308" w:rsidRPr="008C37FB">
        <w:rPr>
          <w:rFonts w:asciiTheme="minorHAnsi" w:hAnsiTheme="minorHAnsi" w:cstheme="minorHAnsi"/>
          <w:sz w:val="22"/>
          <w:szCs w:val="22"/>
        </w:rPr>
        <w:t xml:space="preserve">height </w:t>
      </w:r>
      <w:r w:rsidR="003122EC">
        <w:rPr>
          <w:rFonts w:asciiTheme="minorHAnsi" w:hAnsiTheme="minorHAnsi" w:cstheme="minorHAnsi"/>
          <w:sz w:val="22"/>
          <w:szCs w:val="22"/>
        </w:rPr>
        <w:t xml:space="preserve">relative </w:t>
      </w:r>
      <w:r w:rsidR="00524310">
        <w:rPr>
          <w:rFonts w:asciiTheme="minorHAnsi" w:hAnsiTheme="minorHAnsi" w:cstheme="minorHAnsi"/>
          <w:sz w:val="22"/>
          <w:szCs w:val="22"/>
        </w:rPr>
        <w:t xml:space="preserve">to peers </w:t>
      </w:r>
      <w:r w:rsidR="00D41308" w:rsidRPr="008C37FB">
        <w:rPr>
          <w:rFonts w:asciiTheme="minorHAnsi" w:hAnsiTheme="minorHAnsi" w:cstheme="minorHAnsi"/>
          <w:sz w:val="22"/>
          <w:szCs w:val="22"/>
        </w:rPr>
        <w:t xml:space="preserve">at age 10, weight </w:t>
      </w:r>
      <w:r w:rsidR="003122EC">
        <w:rPr>
          <w:rFonts w:asciiTheme="minorHAnsi" w:hAnsiTheme="minorHAnsi" w:cstheme="minorHAnsi"/>
          <w:sz w:val="22"/>
          <w:szCs w:val="22"/>
        </w:rPr>
        <w:t xml:space="preserve">relative </w:t>
      </w:r>
      <w:r w:rsidR="001B1AB0">
        <w:rPr>
          <w:rFonts w:asciiTheme="minorHAnsi" w:hAnsiTheme="minorHAnsi" w:cstheme="minorHAnsi"/>
          <w:sz w:val="22"/>
          <w:szCs w:val="22"/>
        </w:rPr>
        <w:t>to</w:t>
      </w:r>
      <w:r w:rsidR="00D41308" w:rsidRPr="008C37FB">
        <w:rPr>
          <w:rFonts w:asciiTheme="minorHAnsi" w:hAnsiTheme="minorHAnsi" w:cstheme="minorHAnsi"/>
          <w:sz w:val="22"/>
          <w:szCs w:val="22"/>
        </w:rPr>
        <w:t xml:space="preserve"> peers</w:t>
      </w:r>
      <w:r w:rsidR="001B1AB0">
        <w:rPr>
          <w:rFonts w:asciiTheme="minorHAnsi" w:hAnsiTheme="minorHAnsi" w:cstheme="minorHAnsi"/>
          <w:sz w:val="22"/>
          <w:szCs w:val="22"/>
        </w:rPr>
        <w:t xml:space="preserve"> during teen </w:t>
      </w:r>
      <w:r w:rsidR="001B1AB0" w:rsidRPr="00ED164B">
        <w:rPr>
          <w:rFonts w:asciiTheme="minorHAnsi" w:hAnsiTheme="minorHAnsi" w:cstheme="minorHAnsi"/>
          <w:sz w:val="22"/>
          <w:szCs w:val="22"/>
        </w:rPr>
        <w:t>years</w:t>
      </w:r>
      <w:r w:rsidR="00D41308" w:rsidRPr="00ED164B">
        <w:rPr>
          <w:rFonts w:asciiTheme="minorHAnsi" w:hAnsiTheme="minorHAnsi" w:cstheme="minorHAnsi"/>
          <w:sz w:val="22"/>
          <w:szCs w:val="22"/>
        </w:rPr>
        <w:t xml:space="preserve">, </w:t>
      </w:r>
      <w:r w:rsidR="00A0155E" w:rsidRPr="00E67983">
        <w:rPr>
          <w:rFonts w:asciiTheme="minorHAnsi" w:hAnsiTheme="minorHAnsi" w:cstheme="minorHAnsi"/>
          <w:sz w:val="22"/>
          <w:szCs w:val="22"/>
        </w:rPr>
        <w:t>ever not having enough to eat during childhood</w:t>
      </w:r>
      <w:r w:rsidR="00A0155E" w:rsidRPr="00ED164B">
        <w:rPr>
          <w:rFonts w:asciiTheme="minorHAnsi" w:hAnsiTheme="minorHAnsi" w:cstheme="minorHAnsi"/>
          <w:sz w:val="22"/>
          <w:szCs w:val="22"/>
        </w:rPr>
        <w:t xml:space="preserve">, and </w:t>
      </w:r>
      <w:r w:rsidR="00D41308" w:rsidRPr="00ED164B">
        <w:rPr>
          <w:rFonts w:asciiTheme="minorHAnsi" w:hAnsiTheme="minorHAnsi" w:cstheme="minorHAnsi"/>
          <w:sz w:val="22"/>
          <w:szCs w:val="22"/>
        </w:rPr>
        <w:t>highest household education level at age 13</w:t>
      </w:r>
      <w:ins w:id="394" w:author="Tran, Thi-Van-Trinh (NIH/NCI) [F]" w:date="2024-09-04T10:57:00Z" w16du:dateUtc="2024-09-04T14:57:00Z">
        <w:r w:rsidR="001A3BE9">
          <w:rPr>
            <w:rFonts w:asciiTheme="minorHAnsi" w:hAnsiTheme="minorHAnsi" w:cstheme="minorHAnsi"/>
            <w:sz w:val="22"/>
            <w:szCs w:val="22"/>
          </w:rPr>
          <w:t>, and (2) a</w:t>
        </w:r>
      </w:ins>
      <w:ins w:id="395" w:author="Tran, Thi-Van-Trinh (NIH/NCI) [F]" w:date="2024-09-04T11:00:00Z" w16du:dateUtc="2024-09-04T15:00:00Z">
        <w:r w:rsidR="00CD716B">
          <w:rPr>
            <w:rFonts w:asciiTheme="minorHAnsi" w:hAnsiTheme="minorHAnsi" w:cstheme="minorHAnsi"/>
            <w:sz w:val="22"/>
            <w:szCs w:val="22"/>
          </w:rPr>
          <w:t>nother</w:t>
        </w:r>
      </w:ins>
      <w:ins w:id="396" w:author="Tran, Thi-Van-Trinh (NIH/NCI) [F]" w:date="2024-09-04T10:57:00Z" w16du:dateUtc="2024-09-04T14:57:00Z">
        <w:r w:rsidR="001A3BE9">
          <w:rPr>
            <w:rFonts w:asciiTheme="minorHAnsi" w:hAnsiTheme="minorHAnsi" w:cstheme="minorHAnsi"/>
            <w:sz w:val="22"/>
            <w:szCs w:val="22"/>
          </w:rPr>
          <w:t xml:space="preserve"> model adjusted for</w:t>
        </w:r>
        <w:r w:rsidR="00761DF1">
          <w:rPr>
            <w:rFonts w:asciiTheme="minorHAnsi" w:hAnsiTheme="minorHAnsi" w:cstheme="minorHAnsi"/>
            <w:sz w:val="22"/>
            <w:szCs w:val="22"/>
          </w:rPr>
          <w:t xml:space="preserve"> </w:t>
        </w:r>
        <w:r w:rsidR="00761DF1" w:rsidRPr="00ED164B">
          <w:rPr>
            <w:rFonts w:asciiTheme="minorHAnsi" w:hAnsiTheme="minorHAnsi" w:cstheme="minorHAnsi"/>
            <w:sz w:val="22"/>
            <w:szCs w:val="22"/>
          </w:rPr>
          <w:t xml:space="preserve">family income while growing up, household composition at age 13, and </w:t>
        </w:r>
        <w:bookmarkStart w:id="397" w:name="_Hlk177506198"/>
        <w:r w:rsidR="00761DF1" w:rsidRPr="00ED164B">
          <w:rPr>
            <w:rFonts w:asciiTheme="minorHAnsi" w:hAnsiTheme="minorHAnsi" w:cstheme="minorHAnsi"/>
            <w:sz w:val="22"/>
            <w:szCs w:val="22"/>
          </w:rPr>
          <w:t xml:space="preserve">childhood </w:t>
        </w:r>
      </w:ins>
      <w:ins w:id="398" w:author="Tran, Thi-Van-Trinh (NIH/NCI) [F]" w:date="2024-09-17T22:56:00Z" w16du:dateUtc="2024-09-18T02:56:00Z">
        <w:r w:rsidR="00F053FE" w:rsidRPr="00F053FE">
          <w:rPr>
            <w:rFonts w:asciiTheme="minorHAnsi" w:hAnsiTheme="minorHAnsi" w:cstheme="minorHAnsi"/>
            <w:sz w:val="22"/>
            <w:szCs w:val="22"/>
          </w:rPr>
          <w:t>urbanicity</w:t>
        </w:r>
      </w:ins>
      <w:ins w:id="399" w:author="Tran, Thi-Van-Trinh (NIH/NCI) [F]" w:date="2024-09-04T10:57:00Z" w16du:dateUtc="2024-09-04T14:57:00Z">
        <w:r w:rsidR="00761DF1">
          <w:rPr>
            <w:rFonts w:asciiTheme="minorHAnsi" w:hAnsiTheme="minorHAnsi" w:cstheme="minorHAnsi"/>
            <w:sz w:val="22"/>
            <w:szCs w:val="22"/>
          </w:rPr>
          <w:t xml:space="preserve"> </w:t>
        </w:r>
        <w:bookmarkEnd w:id="397"/>
        <w:r w:rsidR="00761DF1">
          <w:rPr>
            <w:rFonts w:asciiTheme="minorHAnsi" w:hAnsiTheme="minorHAnsi" w:cstheme="minorHAnsi"/>
            <w:sz w:val="22"/>
            <w:szCs w:val="22"/>
          </w:rPr>
          <w:t>in addition to</w:t>
        </w:r>
        <w:r w:rsidR="001A3BE9">
          <w:rPr>
            <w:rFonts w:asciiTheme="minorHAnsi" w:hAnsiTheme="minorHAnsi" w:cstheme="minorHAnsi"/>
            <w:sz w:val="22"/>
            <w:szCs w:val="22"/>
          </w:rPr>
          <w:t xml:space="preserve"> all </w:t>
        </w:r>
      </w:ins>
      <w:ins w:id="400" w:author="Tran, Thi-Van-Trinh (NIH/NCI) [F]" w:date="2024-09-04T11:00:00Z" w16du:dateUtc="2024-09-04T15:00:00Z">
        <w:r w:rsidR="00CD716B">
          <w:rPr>
            <w:rFonts w:asciiTheme="minorHAnsi" w:hAnsiTheme="minorHAnsi" w:cstheme="minorHAnsi"/>
            <w:sz w:val="22"/>
            <w:szCs w:val="22"/>
          </w:rPr>
          <w:t>previously mentioned</w:t>
        </w:r>
      </w:ins>
      <w:ins w:id="401" w:author="Tran, Thi-Van-Trinh (NIH/NCI) [F]" w:date="2024-09-04T10:57:00Z" w16du:dateUtc="2024-09-04T14:57:00Z">
        <w:r w:rsidR="00761DF1">
          <w:rPr>
            <w:rFonts w:asciiTheme="minorHAnsi" w:hAnsiTheme="minorHAnsi" w:cstheme="minorHAnsi"/>
            <w:sz w:val="22"/>
            <w:szCs w:val="22"/>
          </w:rPr>
          <w:t xml:space="preserve"> variables</w:t>
        </w:r>
      </w:ins>
      <w:r w:rsidR="00D41308" w:rsidRPr="00ED164B">
        <w:rPr>
          <w:rFonts w:asciiTheme="minorHAnsi" w:hAnsiTheme="minorHAnsi" w:cstheme="minorHAnsi"/>
          <w:sz w:val="22"/>
          <w:szCs w:val="22"/>
        </w:rPr>
        <w:t>.</w:t>
      </w:r>
      <w:ins w:id="402" w:author="Tran, Thi-Van-Trinh (NIH/NCI) [F]" w:date="2024-09-01T21:58:00Z" w16du:dateUtc="2024-09-02T01:58:00Z">
        <w:r w:rsidR="00CB6AB4">
          <w:rPr>
            <w:rFonts w:asciiTheme="minorHAnsi" w:hAnsiTheme="minorHAnsi" w:cstheme="minorHAnsi"/>
            <w:sz w:val="22"/>
            <w:szCs w:val="22"/>
          </w:rPr>
          <w:t xml:space="preserve"> </w:t>
        </w:r>
      </w:ins>
      <w:ins w:id="403" w:author="Tran, Thi-Van-Trinh (NIH/NCI) [F]" w:date="2024-09-04T11:00:00Z" w16du:dateUtc="2024-09-04T15:00:00Z">
        <w:r w:rsidR="00C044AC">
          <w:rPr>
            <w:rFonts w:asciiTheme="minorHAnsi" w:hAnsiTheme="minorHAnsi" w:cstheme="minorHAnsi"/>
            <w:sz w:val="22"/>
            <w:szCs w:val="22"/>
          </w:rPr>
          <w:t>The r</w:t>
        </w:r>
      </w:ins>
      <w:ins w:id="404" w:author="Tran, Thi-Van-Trinh (NIH/NCI) [F]" w:date="2024-09-01T21:58:00Z" w16du:dateUtc="2024-09-02T01:58:00Z">
        <w:r w:rsidR="00CB6AB4">
          <w:rPr>
            <w:rFonts w:asciiTheme="minorHAnsi" w:hAnsiTheme="minorHAnsi" w:cstheme="minorHAnsi"/>
            <w:sz w:val="22"/>
            <w:szCs w:val="22"/>
          </w:rPr>
          <w:t>isk estimates remained consistent</w:t>
        </w:r>
      </w:ins>
      <w:ins w:id="405" w:author="Kitahara, Cari Meinhold(NIH/NCI) [E]" w:date="2024-09-16T12:26:00Z" w16du:dateUtc="2024-09-16T16:26:00Z">
        <w:r w:rsidR="00873A7E">
          <w:rPr>
            <w:rFonts w:asciiTheme="minorHAnsi" w:hAnsiTheme="minorHAnsi" w:cstheme="minorHAnsi"/>
            <w:sz w:val="22"/>
            <w:szCs w:val="22"/>
          </w:rPr>
          <w:t xml:space="preserve"> in these mutually adjusted models</w:t>
        </w:r>
      </w:ins>
      <w:ins w:id="406" w:author="Tran, Thi-Van-Trinh (NIH/NCI) [F]" w:date="2024-09-04T10:58:00Z" w16du:dateUtc="2024-09-04T14:58:00Z">
        <w:r w:rsidR="003A79DC">
          <w:rPr>
            <w:rFonts w:asciiTheme="minorHAnsi" w:hAnsiTheme="minorHAnsi" w:cstheme="minorHAnsi"/>
            <w:sz w:val="22"/>
            <w:szCs w:val="22"/>
          </w:rPr>
          <w:t>, except for</w:t>
        </w:r>
      </w:ins>
      <w:r w:rsidR="00D41308" w:rsidRPr="00ED164B">
        <w:rPr>
          <w:rFonts w:asciiTheme="minorHAnsi" w:hAnsiTheme="minorHAnsi" w:cstheme="minorHAnsi"/>
          <w:sz w:val="22"/>
          <w:szCs w:val="22"/>
        </w:rPr>
        <w:t xml:space="preserve"> </w:t>
      </w:r>
      <w:commentRangeEnd w:id="388"/>
      <w:r w:rsidR="00430C1F">
        <w:rPr>
          <w:rStyle w:val="CommentReference"/>
          <w:rFonts w:asciiTheme="minorHAnsi" w:eastAsiaTheme="minorEastAsia" w:hAnsiTheme="minorHAnsi" w:cstheme="minorBidi"/>
          <w:lang w:eastAsia="ja-JP"/>
        </w:rPr>
        <w:commentReference w:id="388"/>
      </w:r>
      <w:ins w:id="407" w:author="Tran, Thi-Van-Trinh (NIH/NCI) [F]" w:date="2024-09-04T10:58:00Z" w16du:dateUtc="2024-09-04T14:58:00Z">
        <w:del w:id="408" w:author="Kitahara, Cari Meinhold(NIH/NCI) [E]" w:date="2024-09-16T12:26:00Z" w16du:dateUtc="2024-09-16T16:26:00Z">
          <w:r w:rsidR="003A79DC" w:rsidRPr="003A79DC" w:rsidDel="00873A7E">
            <w:rPr>
              <w:rFonts w:asciiTheme="minorHAnsi" w:hAnsiTheme="minorHAnsi" w:cstheme="minorHAnsi"/>
              <w:sz w:val="22"/>
              <w:szCs w:val="22"/>
            </w:rPr>
            <w:delText xml:space="preserve"> </w:delText>
          </w:r>
        </w:del>
        <w:r w:rsidR="003A79DC" w:rsidRPr="00E67983">
          <w:rPr>
            <w:rFonts w:asciiTheme="minorHAnsi" w:hAnsiTheme="minorHAnsi" w:cstheme="minorHAnsi"/>
            <w:sz w:val="22"/>
            <w:szCs w:val="22"/>
          </w:rPr>
          <w:t>a more pronounced association</w:t>
        </w:r>
        <w:r w:rsidR="003A79DC" w:rsidRPr="00ED164B">
          <w:rPr>
            <w:rFonts w:asciiTheme="minorHAnsi" w:hAnsiTheme="minorHAnsi" w:cstheme="minorHAnsi"/>
            <w:sz w:val="22"/>
            <w:szCs w:val="22"/>
          </w:rPr>
          <w:t xml:space="preserve"> for ever not having</w:t>
        </w:r>
        <w:r w:rsidR="003A79DC" w:rsidRPr="008C37FB">
          <w:rPr>
            <w:rFonts w:asciiTheme="minorHAnsi" w:hAnsiTheme="minorHAnsi" w:cstheme="minorHAnsi"/>
            <w:sz w:val="22"/>
            <w:szCs w:val="22"/>
          </w:rPr>
          <w:t xml:space="preserve"> enough to eat during childhood (HR=1.92, 95%CI 1.26-2.90) </w:t>
        </w:r>
        <w:del w:id="409" w:author="Kitahara, Cari Meinhold(NIH/NCI) [E]" w:date="2024-09-16T12:26:00Z" w16du:dateUtc="2024-09-16T16:26:00Z">
          <w:r w:rsidR="003A79DC" w:rsidDel="00873A7E">
            <w:rPr>
              <w:rFonts w:asciiTheme="minorHAnsi" w:hAnsiTheme="minorHAnsi" w:cstheme="minorHAnsi"/>
              <w:sz w:val="22"/>
              <w:szCs w:val="22"/>
            </w:rPr>
            <w:delText xml:space="preserve">when </w:delText>
          </w:r>
        </w:del>
      </w:ins>
      <w:del w:id="410" w:author="Kitahara, Cari Meinhold(NIH/NCI) [E]" w:date="2024-09-16T12:26:00Z" w16du:dateUtc="2024-09-16T16:26:00Z">
        <w:r w:rsidR="00D41308" w:rsidRPr="00ED164B" w:rsidDel="00873A7E">
          <w:rPr>
            <w:rFonts w:asciiTheme="minorHAnsi" w:hAnsiTheme="minorHAnsi" w:cstheme="minorHAnsi"/>
            <w:sz w:val="22"/>
            <w:szCs w:val="22"/>
          </w:rPr>
          <w:delText>F</w:delText>
        </w:r>
      </w:del>
      <w:ins w:id="411" w:author="Tran, Thi-Van-Trinh (NIH/NCI) [F]" w:date="2024-09-04T10:58:00Z" w16du:dateUtc="2024-09-04T14:58:00Z">
        <w:del w:id="412" w:author="Kitahara, Cari Meinhold(NIH/NCI) [E]" w:date="2024-09-16T12:26:00Z" w16du:dateUtc="2024-09-16T16:26:00Z">
          <w:r w:rsidR="003A79DC" w:rsidDel="00873A7E">
            <w:rPr>
              <w:rFonts w:asciiTheme="minorHAnsi" w:hAnsiTheme="minorHAnsi" w:cstheme="minorHAnsi"/>
              <w:sz w:val="22"/>
              <w:szCs w:val="22"/>
            </w:rPr>
            <w:delText>f</w:delText>
          </w:r>
        </w:del>
      </w:ins>
      <w:del w:id="413" w:author="Kitahara, Cari Meinhold(NIH/NCI) [E]" w:date="2024-09-16T12:26:00Z" w16du:dateUtc="2024-09-16T16:26:00Z">
        <w:r w:rsidR="00D41308" w:rsidRPr="00ED164B" w:rsidDel="00873A7E">
          <w:rPr>
            <w:rFonts w:asciiTheme="minorHAnsi" w:hAnsiTheme="minorHAnsi" w:cstheme="minorHAnsi"/>
            <w:sz w:val="22"/>
            <w:szCs w:val="22"/>
          </w:rPr>
          <w:delText xml:space="preserve">urther adjustment </w:delText>
        </w:r>
      </w:del>
      <w:ins w:id="414" w:author="Tran, Thi-Van-Trinh (NIH/NCI) [F]" w:date="2024-09-04T11:01:00Z" w16du:dateUtc="2024-09-04T15:01:00Z">
        <w:del w:id="415" w:author="Kitahara, Cari Meinhold(NIH/NCI) [E]" w:date="2024-09-16T12:26:00Z" w16du:dateUtc="2024-09-16T16:26:00Z">
          <w:r w:rsidR="00C044AC" w:rsidRPr="00ED164B" w:rsidDel="00873A7E">
            <w:rPr>
              <w:rFonts w:asciiTheme="minorHAnsi" w:hAnsiTheme="minorHAnsi" w:cstheme="minorHAnsi"/>
              <w:sz w:val="22"/>
              <w:szCs w:val="22"/>
            </w:rPr>
            <w:delText>adjust</w:delText>
          </w:r>
          <w:r w:rsidR="00C044AC" w:rsidDel="00873A7E">
            <w:rPr>
              <w:rFonts w:asciiTheme="minorHAnsi" w:hAnsiTheme="minorHAnsi" w:cstheme="minorHAnsi"/>
              <w:sz w:val="22"/>
              <w:szCs w:val="22"/>
            </w:rPr>
            <w:delText>ed</w:delText>
          </w:r>
          <w:r w:rsidR="00C044AC" w:rsidRPr="00ED164B" w:rsidDel="00873A7E">
            <w:rPr>
              <w:rFonts w:asciiTheme="minorHAnsi" w:hAnsiTheme="minorHAnsi" w:cstheme="minorHAnsi"/>
              <w:sz w:val="22"/>
              <w:szCs w:val="22"/>
            </w:rPr>
            <w:delText xml:space="preserve"> </w:delText>
          </w:r>
        </w:del>
      </w:ins>
      <w:del w:id="416" w:author="Kitahara, Cari Meinhold(NIH/NCI) [E]" w:date="2024-09-16T12:26:00Z" w16du:dateUtc="2024-09-16T16:26:00Z">
        <w:r w:rsidR="00D41308" w:rsidRPr="00ED164B" w:rsidDel="00873A7E">
          <w:rPr>
            <w:rFonts w:asciiTheme="minorHAnsi" w:hAnsiTheme="minorHAnsi" w:cstheme="minorHAnsi"/>
            <w:sz w:val="22"/>
            <w:szCs w:val="22"/>
          </w:rPr>
          <w:delText xml:space="preserve">for other childhood socioeconomic factors </w:delText>
        </w:r>
      </w:del>
      <w:del w:id="417" w:author="Tran, Thi-Van-Trinh (NIH/NCI) [F]" w:date="2024-09-04T10:58:00Z" w16du:dateUtc="2024-09-04T14:58:00Z">
        <w:r w:rsidR="0052485B" w:rsidRPr="00ED164B" w:rsidDel="003A79DC">
          <w:rPr>
            <w:rFonts w:asciiTheme="minorHAnsi" w:hAnsiTheme="minorHAnsi" w:cstheme="minorHAnsi"/>
            <w:sz w:val="22"/>
            <w:szCs w:val="22"/>
          </w:rPr>
          <w:delText xml:space="preserve">(i.e., family income while growing up, household composition at age 13, and childhood residence) </w:delText>
        </w:r>
        <w:r w:rsidR="00D41308" w:rsidRPr="00E67983" w:rsidDel="003A79DC">
          <w:rPr>
            <w:rFonts w:asciiTheme="minorHAnsi" w:hAnsiTheme="minorHAnsi" w:cstheme="minorHAnsi"/>
            <w:sz w:val="22"/>
            <w:szCs w:val="22"/>
          </w:rPr>
          <w:delText>showed a more pronounced association</w:delText>
        </w:r>
        <w:r w:rsidR="00D41308" w:rsidRPr="00ED164B" w:rsidDel="003A79DC">
          <w:rPr>
            <w:rFonts w:asciiTheme="minorHAnsi" w:hAnsiTheme="minorHAnsi" w:cstheme="minorHAnsi"/>
            <w:sz w:val="22"/>
            <w:szCs w:val="22"/>
          </w:rPr>
          <w:delText xml:space="preserve"> for ever not having</w:delText>
        </w:r>
        <w:r w:rsidR="00D41308" w:rsidRPr="008C37FB" w:rsidDel="003A79DC">
          <w:rPr>
            <w:rFonts w:asciiTheme="minorHAnsi" w:hAnsiTheme="minorHAnsi" w:cstheme="minorHAnsi"/>
            <w:sz w:val="22"/>
            <w:szCs w:val="22"/>
          </w:rPr>
          <w:delText xml:space="preserve"> enough to eat during childhood (HR=1.92, 95%CI 1.26-2.90) </w:delText>
        </w:r>
      </w:del>
      <w:r w:rsidR="00D41308" w:rsidRPr="008C37FB">
        <w:rPr>
          <w:rFonts w:asciiTheme="minorHAnsi" w:hAnsiTheme="minorHAnsi" w:cstheme="minorHAnsi"/>
          <w:sz w:val="22"/>
          <w:szCs w:val="22"/>
        </w:rPr>
        <w:t>(</w:t>
      </w:r>
      <w:r w:rsidR="00D41308" w:rsidRPr="003503C6">
        <w:rPr>
          <w:rFonts w:asciiTheme="minorHAnsi" w:hAnsiTheme="minorHAnsi" w:cstheme="minorHAnsi"/>
          <w:b/>
          <w:bCs/>
          <w:sz w:val="22"/>
          <w:szCs w:val="22"/>
        </w:rPr>
        <w:t>Table 3</w:t>
      </w:r>
      <w:r w:rsidR="00D41308" w:rsidRPr="008C37FB">
        <w:rPr>
          <w:rFonts w:asciiTheme="minorHAnsi" w:hAnsiTheme="minorHAnsi" w:cstheme="minorHAnsi"/>
          <w:sz w:val="22"/>
          <w:szCs w:val="22"/>
        </w:rPr>
        <w:t xml:space="preserve">). </w:t>
      </w:r>
    </w:p>
    <w:p w14:paraId="6DCED648" w14:textId="3F49DABD" w:rsidR="00D41308" w:rsidRPr="008C37FB" w:rsidRDefault="00D72091" w:rsidP="004F6FFF">
      <w:pPr>
        <w:pStyle w:val="NormalWeb"/>
        <w:spacing w:line="360" w:lineRule="auto"/>
        <w:rPr>
          <w:rFonts w:asciiTheme="minorHAnsi" w:hAnsiTheme="minorHAnsi" w:cstheme="minorHAnsi"/>
          <w:sz w:val="22"/>
          <w:szCs w:val="22"/>
        </w:rPr>
      </w:pPr>
      <w:r>
        <w:rPr>
          <w:rFonts w:asciiTheme="minorHAnsi" w:hAnsiTheme="minorHAnsi" w:cstheme="minorHAnsi"/>
          <w:sz w:val="22"/>
          <w:szCs w:val="22"/>
        </w:rPr>
        <w:t>All</w:t>
      </w:r>
      <w:r w:rsidR="00E765C4">
        <w:rPr>
          <w:rFonts w:asciiTheme="minorHAnsi" w:hAnsiTheme="minorHAnsi" w:cstheme="minorHAnsi"/>
          <w:sz w:val="22"/>
          <w:szCs w:val="22"/>
        </w:rPr>
        <w:t xml:space="preserve"> associations </w:t>
      </w:r>
      <w:r w:rsidR="004F6FFF">
        <w:rPr>
          <w:rFonts w:asciiTheme="minorHAnsi" w:hAnsiTheme="minorHAnsi" w:cstheme="minorHAnsi"/>
          <w:sz w:val="22"/>
          <w:szCs w:val="22"/>
        </w:rPr>
        <w:t xml:space="preserve">remained consistent </w:t>
      </w:r>
      <w:r w:rsidR="00172934">
        <w:rPr>
          <w:rFonts w:asciiTheme="minorHAnsi" w:hAnsiTheme="minorHAnsi" w:cstheme="minorHAnsi"/>
          <w:sz w:val="22"/>
          <w:szCs w:val="22"/>
        </w:rPr>
        <w:t xml:space="preserve">across </w:t>
      </w:r>
      <w:r w:rsidR="00172934" w:rsidRPr="008C37FB">
        <w:rPr>
          <w:rFonts w:asciiTheme="minorHAnsi" w:hAnsiTheme="minorHAnsi" w:cstheme="minorHAnsi"/>
          <w:sz w:val="22"/>
          <w:szCs w:val="22"/>
        </w:rPr>
        <w:t xml:space="preserve">baseline socioeconomic status and BMI </w:t>
      </w:r>
      <w:r w:rsidR="00172934">
        <w:rPr>
          <w:rFonts w:asciiTheme="minorHAnsi" w:hAnsiTheme="minorHAnsi" w:cstheme="minorHAnsi"/>
          <w:sz w:val="22"/>
          <w:szCs w:val="22"/>
        </w:rPr>
        <w:t xml:space="preserve">strata </w:t>
      </w:r>
      <w:r w:rsidR="00D41308" w:rsidRPr="008C37FB">
        <w:rPr>
          <w:rFonts w:asciiTheme="minorHAnsi" w:hAnsiTheme="minorHAnsi" w:cstheme="minorHAnsi"/>
          <w:sz w:val="22"/>
          <w:szCs w:val="22"/>
        </w:rPr>
        <w:t xml:space="preserve">(p-interactions&gt;0.05, </w:t>
      </w:r>
      <w:r w:rsidR="00D41308" w:rsidRPr="003503C6">
        <w:rPr>
          <w:rFonts w:asciiTheme="minorHAnsi" w:hAnsiTheme="minorHAnsi" w:cstheme="minorHAnsi"/>
          <w:b/>
          <w:bCs/>
          <w:sz w:val="22"/>
          <w:szCs w:val="22"/>
        </w:rPr>
        <w:t>Supplementary Figure 1</w:t>
      </w:r>
      <w:r w:rsidR="00D41308" w:rsidRPr="008C37FB">
        <w:rPr>
          <w:rFonts w:asciiTheme="minorHAnsi" w:hAnsiTheme="minorHAnsi" w:cstheme="minorHAnsi"/>
          <w:sz w:val="22"/>
          <w:szCs w:val="22"/>
        </w:rPr>
        <w:t>)</w:t>
      </w:r>
      <w:r>
        <w:rPr>
          <w:rFonts w:asciiTheme="minorHAnsi" w:hAnsiTheme="minorHAnsi" w:cstheme="minorHAnsi"/>
          <w:sz w:val="22"/>
          <w:szCs w:val="22"/>
        </w:rPr>
        <w:t>, except t</w:t>
      </w:r>
      <w:r w:rsidRPr="008C37FB">
        <w:rPr>
          <w:rFonts w:asciiTheme="minorHAnsi" w:hAnsiTheme="minorHAnsi" w:cstheme="minorHAnsi"/>
          <w:sz w:val="22"/>
          <w:szCs w:val="22"/>
        </w:rPr>
        <w:t>he association for</w:t>
      </w:r>
      <w:r>
        <w:rPr>
          <w:rFonts w:asciiTheme="minorHAnsi" w:hAnsiTheme="minorHAnsi" w:cstheme="minorHAnsi"/>
          <w:sz w:val="22"/>
          <w:szCs w:val="22"/>
        </w:rPr>
        <w:t xml:space="preserve"> </w:t>
      </w:r>
      <w:r w:rsidRPr="008C37FB">
        <w:rPr>
          <w:rFonts w:asciiTheme="minorHAnsi" w:hAnsiTheme="minorHAnsi" w:cstheme="minorHAnsi"/>
          <w:sz w:val="22"/>
          <w:szCs w:val="22"/>
        </w:rPr>
        <w:t xml:space="preserve">weight </w:t>
      </w:r>
      <w:r w:rsidR="000646F9">
        <w:rPr>
          <w:rFonts w:asciiTheme="minorHAnsi" w:hAnsiTheme="minorHAnsi" w:cstheme="minorHAnsi"/>
          <w:sz w:val="22"/>
          <w:szCs w:val="22"/>
        </w:rPr>
        <w:t xml:space="preserve">relative </w:t>
      </w:r>
      <w:r>
        <w:rPr>
          <w:rFonts w:asciiTheme="minorHAnsi" w:hAnsiTheme="minorHAnsi" w:cstheme="minorHAnsi"/>
          <w:sz w:val="22"/>
          <w:szCs w:val="22"/>
        </w:rPr>
        <w:t xml:space="preserve">to peers </w:t>
      </w:r>
      <w:r w:rsidRPr="008C37FB">
        <w:rPr>
          <w:rFonts w:asciiTheme="minorHAnsi" w:hAnsiTheme="minorHAnsi" w:cstheme="minorHAnsi"/>
          <w:sz w:val="22"/>
          <w:szCs w:val="22"/>
        </w:rPr>
        <w:t xml:space="preserve">during </w:t>
      </w:r>
      <w:r>
        <w:rPr>
          <w:rFonts w:asciiTheme="minorHAnsi" w:hAnsiTheme="minorHAnsi" w:cstheme="minorHAnsi"/>
          <w:sz w:val="22"/>
          <w:szCs w:val="22"/>
        </w:rPr>
        <w:t xml:space="preserve">teen years </w:t>
      </w:r>
      <w:r w:rsidR="00CE59C6">
        <w:rPr>
          <w:rFonts w:asciiTheme="minorHAnsi" w:hAnsiTheme="minorHAnsi" w:cstheme="minorHAnsi"/>
          <w:sz w:val="22"/>
          <w:szCs w:val="22"/>
        </w:rPr>
        <w:t>which</w:t>
      </w:r>
      <w:r>
        <w:rPr>
          <w:rFonts w:asciiTheme="minorHAnsi" w:hAnsiTheme="minorHAnsi" w:cstheme="minorHAnsi"/>
          <w:sz w:val="22"/>
          <w:szCs w:val="22"/>
        </w:rPr>
        <w:t xml:space="preserve"> </w:t>
      </w:r>
      <w:r w:rsidRPr="008C37FB">
        <w:rPr>
          <w:rFonts w:asciiTheme="minorHAnsi" w:hAnsiTheme="minorHAnsi" w:cstheme="minorHAnsi"/>
          <w:sz w:val="22"/>
          <w:szCs w:val="22"/>
        </w:rPr>
        <w:t>varied according to baseline BMI (p-interaction=0.0</w:t>
      </w:r>
      <w:r>
        <w:rPr>
          <w:rFonts w:asciiTheme="minorHAnsi" w:hAnsiTheme="minorHAnsi" w:cstheme="minorHAnsi"/>
          <w:sz w:val="22"/>
          <w:szCs w:val="22"/>
        </w:rPr>
        <w:t>3</w:t>
      </w:r>
      <w:r w:rsidRPr="008C37FB">
        <w:rPr>
          <w:rFonts w:asciiTheme="minorHAnsi" w:hAnsiTheme="minorHAnsi" w:cstheme="minorHAnsi"/>
          <w:sz w:val="22"/>
          <w:szCs w:val="22"/>
        </w:rPr>
        <w:t>)</w:t>
      </w:r>
      <w:r w:rsidR="00D41308" w:rsidRPr="008C37FB">
        <w:rPr>
          <w:rFonts w:asciiTheme="minorHAnsi" w:hAnsiTheme="minorHAnsi" w:cstheme="minorHAnsi"/>
          <w:sz w:val="22"/>
          <w:szCs w:val="22"/>
        </w:rPr>
        <w:t>.</w:t>
      </w:r>
      <w:r w:rsidR="006955FA">
        <w:rPr>
          <w:rFonts w:asciiTheme="minorHAnsi" w:hAnsiTheme="minorHAnsi" w:cstheme="minorHAnsi"/>
          <w:sz w:val="22"/>
          <w:szCs w:val="22"/>
        </w:rPr>
        <w:t xml:space="preserve"> </w:t>
      </w:r>
      <w:del w:id="418" w:author="Kitahara, Cari Meinhold(NIH/NCI) [E]" w:date="2024-09-16T12:27:00Z" w16du:dateUtc="2024-09-16T16:27:00Z">
        <w:r w:rsidR="006955FA" w:rsidDel="00873A7E">
          <w:rPr>
            <w:rFonts w:asciiTheme="minorHAnsi" w:hAnsiTheme="minorHAnsi" w:cstheme="minorHAnsi"/>
            <w:sz w:val="22"/>
            <w:szCs w:val="22"/>
          </w:rPr>
          <w:delText xml:space="preserve">The </w:delText>
        </w:r>
        <w:r w:rsidR="00D01DE8" w:rsidDel="00873A7E">
          <w:rPr>
            <w:rFonts w:asciiTheme="minorHAnsi" w:hAnsiTheme="minorHAnsi" w:cstheme="minorHAnsi"/>
            <w:sz w:val="22"/>
            <w:szCs w:val="22"/>
          </w:rPr>
          <w:delText>higher DTC incidence for being lighter or heavier than</w:delText>
        </w:r>
      </w:del>
      <w:ins w:id="419" w:author="Kitahara, Cari Meinhold(NIH/NCI) [E]" w:date="2024-09-16T12:27:00Z" w16du:dateUtc="2024-09-16T16:27:00Z">
        <w:r w:rsidR="00873A7E">
          <w:rPr>
            <w:rFonts w:asciiTheme="minorHAnsi" w:hAnsiTheme="minorHAnsi" w:cstheme="minorHAnsi"/>
            <w:sz w:val="22"/>
            <w:szCs w:val="22"/>
          </w:rPr>
          <w:t>P</w:t>
        </w:r>
      </w:ins>
      <w:del w:id="420" w:author="Kitahara, Cari Meinhold(NIH/NCI) [E]" w:date="2024-09-16T12:27:00Z" w16du:dateUtc="2024-09-16T16:27:00Z">
        <w:r w:rsidR="00D01DE8" w:rsidDel="00873A7E">
          <w:rPr>
            <w:rFonts w:asciiTheme="minorHAnsi" w:hAnsiTheme="minorHAnsi" w:cstheme="minorHAnsi"/>
            <w:sz w:val="22"/>
            <w:szCs w:val="22"/>
          </w:rPr>
          <w:delText xml:space="preserve"> </w:delText>
        </w:r>
      </w:del>
      <w:ins w:id="421" w:author="Kitahara, Cari Meinhold(NIH/NCI) [E]" w:date="2024-09-16T12:27:00Z" w16du:dateUtc="2024-09-16T16:27:00Z">
        <w:r w:rsidR="00873A7E">
          <w:rPr>
            <w:rFonts w:asciiTheme="minorHAnsi" w:hAnsiTheme="minorHAnsi" w:cstheme="minorHAnsi"/>
            <w:sz w:val="22"/>
            <w:szCs w:val="22"/>
          </w:rPr>
          <w:t xml:space="preserve">ositive associations for weight relative to </w:t>
        </w:r>
      </w:ins>
      <w:r w:rsidR="00D01DE8">
        <w:rPr>
          <w:rFonts w:asciiTheme="minorHAnsi" w:hAnsiTheme="minorHAnsi" w:cstheme="minorHAnsi"/>
          <w:sz w:val="22"/>
          <w:szCs w:val="22"/>
        </w:rPr>
        <w:t>peers during teen years were more pronounced in women with a baseline BMI under 25</w:t>
      </w:r>
      <w:r w:rsidR="00D01DE8" w:rsidRPr="00804A02">
        <w:rPr>
          <w:rFonts w:asciiTheme="minorHAnsi" w:hAnsiTheme="minorHAnsi" w:cstheme="minorHAnsi"/>
          <w:sz w:val="22"/>
          <w:szCs w:val="22"/>
        </w:rPr>
        <w:t>.</w:t>
      </w:r>
      <w:r w:rsidR="00D01DE8">
        <w:rPr>
          <w:rFonts w:asciiTheme="minorHAnsi" w:hAnsiTheme="minorHAnsi" w:cstheme="minorHAnsi"/>
          <w:sz w:val="22"/>
          <w:szCs w:val="22"/>
        </w:rPr>
        <w:t xml:space="preserve"> </w:t>
      </w:r>
    </w:p>
    <w:p w14:paraId="32FF6DFC" w14:textId="116F2CF8" w:rsidR="00D41308" w:rsidRDefault="00D01DE8" w:rsidP="008C37FB">
      <w:pPr>
        <w:pStyle w:val="NormalWeb"/>
        <w:spacing w:line="360" w:lineRule="auto"/>
        <w:rPr>
          <w:rFonts w:asciiTheme="minorHAnsi" w:hAnsiTheme="minorHAnsi" w:cstheme="minorHAnsi"/>
          <w:sz w:val="22"/>
          <w:szCs w:val="22"/>
        </w:rPr>
      </w:pPr>
      <w:bookmarkStart w:id="422" w:name="_Hlk174526354"/>
      <w:del w:id="423" w:author="Kitahara, Cari Meinhold(NIH/NCI) [E]" w:date="2024-09-16T12:27:00Z" w16du:dateUtc="2024-09-16T16:27:00Z">
        <w:r w:rsidDel="00873A7E">
          <w:rPr>
            <w:rFonts w:asciiTheme="minorHAnsi" w:hAnsiTheme="minorHAnsi" w:cstheme="minorHAnsi"/>
            <w:sz w:val="22"/>
            <w:szCs w:val="22"/>
          </w:rPr>
          <w:delText>Therefore, w</w:delText>
        </w:r>
        <w:r w:rsidR="001A03C3" w:rsidDel="00873A7E">
          <w:rPr>
            <w:rFonts w:asciiTheme="minorHAnsi" w:hAnsiTheme="minorHAnsi" w:cstheme="minorHAnsi"/>
            <w:sz w:val="22"/>
            <w:szCs w:val="22"/>
          </w:rPr>
          <w:delText>e</w:delText>
        </w:r>
      </w:del>
      <w:ins w:id="424" w:author="Kitahara, Cari Meinhold(NIH/NCI) [E]" w:date="2024-09-16T12:27:00Z" w16du:dateUtc="2024-09-16T16:27:00Z">
        <w:r w:rsidR="00873A7E">
          <w:rPr>
            <w:rFonts w:asciiTheme="minorHAnsi" w:hAnsiTheme="minorHAnsi" w:cstheme="minorHAnsi"/>
            <w:sz w:val="22"/>
            <w:szCs w:val="22"/>
          </w:rPr>
          <w:t>We</w:t>
        </w:r>
      </w:ins>
      <w:r w:rsidR="001A03C3">
        <w:rPr>
          <w:rFonts w:asciiTheme="minorHAnsi" w:hAnsiTheme="minorHAnsi" w:cstheme="minorHAnsi"/>
          <w:sz w:val="22"/>
          <w:szCs w:val="22"/>
        </w:rPr>
        <w:t xml:space="preserve"> further examined the joint association between </w:t>
      </w:r>
      <w:r w:rsidR="00D41308" w:rsidRPr="008C37FB">
        <w:rPr>
          <w:rFonts w:asciiTheme="minorHAnsi" w:hAnsiTheme="minorHAnsi" w:cstheme="minorHAnsi"/>
          <w:sz w:val="22"/>
          <w:szCs w:val="22"/>
        </w:rPr>
        <w:t>weight</w:t>
      </w:r>
      <w:r w:rsidR="009D2020">
        <w:rPr>
          <w:rFonts w:asciiTheme="minorHAnsi" w:hAnsiTheme="minorHAnsi" w:cstheme="minorHAnsi"/>
          <w:sz w:val="22"/>
          <w:szCs w:val="22"/>
        </w:rPr>
        <w:t xml:space="preserve"> </w:t>
      </w:r>
      <w:r w:rsidR="003122EC">
        <w:rPr>
          <w:rFonts w:asciiTheme="minorHAnsi" w:hAnsiTheme="minorHAnsi" w:cstheme="minorHAnsi"/>
          <w:sz w:val="22"/>
          <w:szCs w:val="22"/>
        </w:rPr>
        <w:t xml:space="preserve">relative </w:t>
      </w:r>
      <w:r w:rsidR="009D2020">
        <w:rPr>
          <w:rFonts w:asciiTheme="minorHAnsi" w:hAnsiTheme="minorHAnsi" w:cstheme="minorHAnsi"/>
          <w:sz w:val="22"/>
          <w:szCs w:val="22"/>
        </w:rPr>
        <w:t>to peers during teen years</w:t>
      </w:r>
      <w:r w:rsidR="00D41308" w:rsidRPr="008C37FB">
        <w:rPr>
          <w:rFonts w:asciiTheme="minorHAnsi" w:hAnsiTheme="minorHAnsi" w:cstheme="minorHAnsi"/>
          <w:sz w:val="22"/>
          <w:szCs w:val="22"/>
        </w:rPr>
        <w:t xml:space="preserve"> and baseline BMI </w:t>
      </w:r>
      <w:r w:rsidR="001A03C3">
        <w:rPr>
          <w:rFonts w:asciiTheme="minorHAnsi" w:hAnsiTheme="minorHAnsi" w:cstheme="minorHAnsi"/>
          <w:sz w:val="22"/>
          <w:szCs w:val="22"/>
        </w:rPr>
        <w:t>on</w:t>
      </w:r>
      <w:r w:rsidR="00D41308" w:rsidRPr="008C37FB">
        <w:rPr>
          <w:rFonts w:asciiTheme="minorHAnsi" w:hAnsiTheme="minorHAnsi" w:cstheme="minorHAnsi"/>
          <w:sz w:val="22"/>
          <w:szCs w:val="22"/>
        </w:rPr>
        <w:t xml:space="preserve"> DTC incidence (</w:t>
      </w:r>
      <w:r w:rsidR="00D41308" w:rsidRPr="003503C6">
        <w:rPr>
          <w:rFonts w:asciiTheme="minorHAnsi" w:hAnsiTheme="minorHAnsi" w:cstheme="minorHAnsi"/>
          <w:b/>
          <w:bCs/>
          <w:sz w:val="22"/>
          <w:szCs w:val="22"/>
        </w:rPr>
        <w:t xml:space="preserve">Figure </w:t>
      </w:r>
      <w:del w:id="425" w:author="Tran, Thi-Van-Trinh (NIH/NCI) [F]" w:date="2024-09-01T17:05:00Z" w16du:dateUtc="2024-09-01T21:05:00Z">
        <w:r w:rsidR="00D41308" w:rsidRPr="003503C6" w:rsidDel="00DA0F01">
          <w:rPr>
            <w:rFonts w:asciiTheme="minorHAnsi" w:hAnsiTheme="minorHAnsi" w:cstheme="minorHAnsi"/>
            <w:b/>
            <w:bCs/>
            <w:sz w:val="22"/>
            <w:szCs w:val="22"/>
          </w:rPr>
          <w:delText>2</w:delText>
        </w:r>
      </w:del>
      <w:ins w:id="426" w:author="Tran, Thi-Van-Trinh (NIH/NCI) [F]" w:date="2024-09-01T17:05:00Z" w16du:dateUtc="2024-09-01T21:05:00Z">
        <w:r w:rsidR="00DA0F01">
          <w:rPr>
            <w:rFonts w:asciiTheme="minorHAnsi" w:hAnsiTheme="minorHAnsi" w:cstheme="minorHAnsi"/>
            <w:b/>
            <w:bCs/>
            <w:sz w:val="22"/>
            <w:szCs w:val="22"/>
          </w:rPr>
          <w:t>1</w:t>
        </w:r>
      </w:ins>
      <w:r w:rsidR="00D41308" w:rsidRPr="003503C6">
        <w:rPr>
          <w:rFonts w:asciiTheme="minorHAnsi" w:hAnsiTheme="minorHAnsi" w:cstheme="minorHAnsi"/>
          <w:b/>
          <w:bCs/>
          <w:sz w:val="22"/>
          <w:szCs w:val="22"/>
        </w:rPr>
        <w:t>, Supplementary table 1</w:t>
      </w:r>
      <w:r w:rsidR="00D41308" w:rsidRPr="008C37FB">
        <w:rPr>
          <w:rFonts w:asciiTheme="minorHAnsi" w:hAnsiTheme="minorHAnsi" w:cstheme="minorHAnsi"/>
          <w:sz w:val="22"/>
          <w:szCs w:val="22"/>
        </w:rPr>
        <w:t xml:space="preserve">). The reference group was </w:t>
      </w:r>
      <w:r w:rsidR="00D41308" w:rsidRPr="008C37FB">
        <w:rPr>
          <w:rFonts w:asciiTheme="minorHAnsi" w:hAnsiTheme="minorHAnsi" w:cstheme="minorHAnsi"/>
          <w:sz w:val="22"/>
          <w:szCs w:val="22"/>
        </w:rPr>
        <w:lastRenderedPageBreak/>
        <w:t xml:space="preserve">women with a baseline BMI under 25 who reported having same </w:t>
      </w:r>
      <w:r w:rsidR="001A03C3">
        <w:rPr>
          <w:rFonts w:asciiTheme="minorHAnsi" w:hAnsiTheme="minorHAnsi" w:cstheme="minorHAnsi"/>
          <w:sz w:val="22"/>
          <w:szCs w:val="22"/>
        </w:rPr>
        <w:t xml:space="preserve">teenage </w:t>
      </w:r>
      <w:r w:rsidR="00D41308" w:rsidRPr="008C37FB">
        <w:rPr>
          <w:rFonts w:asciiTheme="minorHAnsi" w:hAnsiTheme="minorHAnsi" w:cstheme="minorHAnsi"/>
          <w:sz w:val="22"/>
          <w:szCs w:val="22"/>
        </w:rPr>
        <w:t>weight as peers. Among women with a baseline BMI under 25, being</w:t>
      </w:r>
      <w:r w:rsidR="000C212A">
        <w:rPr>
          <w:rFonts w:asciiTheme="minorHAnsi" w:hAnsiTheme="minorHAnsi" w:cstheme="minorHAnsi"/>
          <w:sz w:val="22"/>
          <w:szCs w:val="22"/>
        </w:rPr>
        <w:t xml:space="preserve"> either</w:t>
      </w:r>
      <w:r w:rsidR="00D41308" w:rsidRPr="008C37FB">
        <w:rPr>
          <w:rFonts w:asciiTheme="minorHAnsi" w:hAnsiTheme="minorHAnsi" w:cstheme="minorHAnsi"/>
          <w:sz w:val="22"/>
          <w:szCs w:val="22"/>
        </w:rPr>
        <w:t xml:space="preserve"> lighter (HR=2.</w:t>
      </w:r>
      <w:r w:rsidR="00271A0E" w:rsidRPr="008C37FB">
        <w:rPr>
          <w:rFonts w:asciiTheme="minorHAnsi" w:hAnsiTheme="minorHAnsi" w:cstheme="minorHAnsi"/>
          <w:sz w:val="22"/>
          <w:szCs w:val="22"/>
        </w:rPr>
        <w:t>70</w:t>
      </w:r>
      <w:r w:rsidR="00D41308" w:rsidRPr="008C37FB">
        <w:rPr>
          <w:rFonts w:asciiTheme="minorHAnsi" w:hAnsiTheme="minorHAnsi" w:cstheme="minorHAnsi"/>
          <w:sz w:val="22"/>
          <w:szCs w:val="22"/>
        </w:rPr>
        <w:t>, 95%CI 1.</w:t>
      </w:r>
      <w:r w:rsidR="00271A0E" w:rsidRPr="008C37FB">
        <w:rPr>
          <w:rFonts w:asciiTheme="minorHAnsi" w:hAnsiTheme="minorHAnsi" w:cstheme="minorHAnsi"/>
          <w:sz w:val="22"/>
          <w:szCs w:val="22"/>
        </w:rPr>
        <w:t>61</w:t>
      </w:r>
      <w:r w:rsidR="00D41308" w:rsidRPr="008C37FB">
        <w:rPr>
          <w:rFonts w:asciiTheme="minorHAnsi" w:hAnsiTheme="minorHAnsi" w:cstheme="minorHAnsi"/>
          <w:sz w:val="22"/>
          <w:szCs w:val="22"/>
        </w:rPr>
        <w:t>-4.</w:t>
      </w:r>
      <w:r w:rsidR="00271A0E" w:rsidRPr="008C37FB">
        <w:rPr>
          <w:rFonts w:asciiTheme="minorHAnsi" w:hAnsiTheme="minorHAnsi" w:cstheme="minorHAnsi"/>
          <w:sz w:val="22"/>
          <w:szCs w:val="22"/>
        </w:rPr>
        <w:t>50</w:t>
      </w:r>
      <w:r w:rsidR="00D41308" w:rsidRPr="008C37FB">
        <w:rPr>
          <w:rFonts w:asciiTheme="minorHAnsi" w:hAnsiTheme="minorHAnsi" w:cstheme="minorHAnsi"/>
          <w:sz w:val="22"/>
          <w:szCs w:val="22"/>
        </w:rPr>
        <w:t>) or heavier (HR=2.3</w:t>
      </w:r>
      <w:r w:rsidR="00271A0E" w:rsidRPr="008C37FB">
        <w:rPr>
          <w:rFonts w:asciiTheme="minorHAnsi" w:hAnsiTheme="minorHAnsi" w:cstheme="minorHAnsi"/>
          <w:sz w:val="22"/>
          <w:szCs w:val="22"/>
        </w:rPr>
        <w:t>4</w:t>
      </w:r>
      <w:r w:rsidR="00D41308" w:rsidRPr="008C37FB">
        <w:rPr>
          <w:rFonts w:asciiTheme="minorHAnsi" w:hAnsiTheme="minorHAnsi" w:cstheme="minorHAnsi"/>
          <w:sz w:val="22"/>
          <w:szCs w:val="22"/>
        </w:rPr>
        <w:t>, 95%CI 1.0</w:t>
      </w:r>
      <w:r w:rsidR="00271A0E" w:rsidRPr="008C37FB">
        <w:rPr>
          <w:rFonts w:asciiTheme="minorHAnsi" w:hAnsiTheme="minorHAnsi" w:cstheme="minorHAnsi"/>
          <w:sz w:val="22"/>
          <w:szCs w:val="22"/>
        </w:rPr>
        <w:t>6</w:t>
      </w:r>
      <w:r w:rsidR="00D41308" w:rsidRPr="008C37FB">
        <w:rPr>
          <w:rFonts w:asciiTheme="minorHAnsi" w:hAnsiTheme="minorHAnsi" w:cstheme="minorHAnsi"/>
          <w:sz w:val="22"/>
          <w:szCs w:val="22"/>
        </w:rPr>
        <w:t>-5.</w:t>
      </w:r>
      <w:r w:rsidR="00271A0E" w:rsidRPr="008C37FB">
        <w:rPr>
          <w:rFonts w:asciiTheme="minorHAnsi" w:hAnsiTheme="minorHAnsi" w:cstheme="minorHAnsi"/>
          <w:sz w:val="22"/>
          <w:szCs w:val="22"/>
        </w:rPr>
        <w:t>13</w:t>
      </w:r>
      <w:r w:rsidR="00D41308" w:rsidRPr="008C37FB">
        <w:rPr>
          <w:rFonts w:asciiTheme="minorHAnsi" w:hAnsiTheme="minorHAnsi" w:cstheme="minorHAnsi"/>
          <w:sz w:val="22"/>
          <w:szCs w:val="22"/>
        </w:rPr>
        <w:t xml:space="preserve">) </w:t>
      </w:r>
      <w:del w:id="427" w:author="Kitahara, Cari Meinhold(NIH/NCI) [E]" w:date="2024-09-16T12:27:00Z" w16du:dateUtc="2024-09-16T16:27:00Z">
        <w:r w:rsidR="00086B4B" w:rsidDel="00873A7E">
          <w:rPr>
            <w:rFonts w:asciiTheme="minorHAnsi" w:hAnsiTheme="minorHAnsi" w:cstheme="minorHAnsi"/>
            <w:sz w:val="22"/>
            <w:szCs w:val="22"/>
          </w:rPr>
          <w:delText>compared to</w:delText>
        </w:r>
      </w:del>
      <w:ins w:id="428" w:author="Kitahara, Cari Meinhold(NIH/NCI) [E]" w:date="2024-09-16T12:27:00Z" w16du:dateUtc="2024-09-16T16:27:00Z">
        <w:r w:rsidR="00873A7E">
          <w:rPr>
            <w:rFonts w:asciiTheme="minorHAnsi" w:hAnsiTheme="minorHAnsi" w:cstheme="minorHAnsi"/>
            <w:sz w:val="22"/>
            <w:szCs w:val="22"/>
          </w:rPr>
          <w:t>than</w:t>
        </w:r>
      </w:ins>
      <w:r w:rsidR="00086B4B">
        <w:rPr>
          <w:rFonts w:asciiTheme="minorHAnsi" w:hAnsiTheme="minorHAnsi" w:cstheme="minorHAnsi"/>
          <w:sz w:val="22"/>
          <w:szCs w:val="22"/>
        </w:rPr>
        <w:t xml:space="preserve"> peers during </w:t>
      </w:r>
      <w:r w:rsidR="001A03C3">
        <w:rPr>
          <w:rFonts w:asciiTheme="minorHAnsi" w:hAnsiTheme="minorHAnsi" w:cstheme="minorHAnsi"/>
          <w:sz w:val="22"/>
          <w:szCs w:val="22"/>
        </w:rPr>
        <w:t xml:space="preserve">teen years </w:t>
      </w:r>
      <w:r w:rsidR="00D41308" w:rsidRPr="008C37FB">
        <w:rPr>
          <w:rFonts w:asciiTheme="minorHAnsi" w:hAnsiTheme="minorHAnsi" w:cstheme="minorHAnsi"/>
          <w:sz w:val="22"/>
          <w:szCs w:val="22"/>
        </w:rPr>
        <w:t>were associated with higher DTC incidence</w:t>
      </w:r>
      <w:ins w:id="429" w:author="Kitahara, Cari Meinhold(NIH/NCI) [E]" w:date="2024-09-16T12:28:00Z" w16du:dateUtc="2024-09-16T16:28:00Z">
        <w:r w:rsidR="00873A7E">
          <w:rPr>
            <w:rFonts w:asciiTheme="minorHAnsi" w:hAnsiTheme="minorHAnsi" w:cstheme="minorHAnsi"/>
            <w:sz w:val="22"/>
            <w:szCs w:val="22"/>
          </w:rPr>
          <w:t xml:space="preserve">. </w:t>
        </w:r>
      </w:ins>
      <w:del w:id="430" w:author="Kitahara, Cari Meinhold(NIH/NCI) [E]" w:date="2024-09-16T12:28:00Z" w16du:dateUtc="2024-09-16T16:28:00Z">
        <w:r w:rsidR="00D41308" w:rsidRPr="008C37FB" w:rsidDel="00873A7E">
          <w:rPr>
            <w:rFonts w:asciiTheme="minorHAnsi" w:hAnsiTheme="minorHAnsi" w:cstheme="minorHAnsi"/>
            <w:sz w:val="22"/>
            <w:szCs w:val="22"/>
          </w:rPr>
          <w:delText xml:space="preserve">. </w:delText>
        </w:r>
        <w:r w:rsidR="005774B8" w:rsidRPr="005774B8" w:rsidDel="00873A7E">
          <w:rPr>
            <w:rFonts w:asciiTheme="minorHAnsi" w:hAnsiTheme="minorHAnsi" w:cstheme="minorHAnsi"/>
            <w:sz w:val="22"/>
            <w:szCs w:val="22"/>
          </w:rPr>
          <w:delText xml:space="preserve">For </w:delText>
        </w:r>
        <w:r w:rsidR="000C212A" w:rsidDel="00873A7E">
          <w:rPr>
            <w:rFonts w:asciiTheme="minorHAnsi" w:hAnsiTheme="minorHAnsi" w:cstheme="minorHAnsi"/>
            <w:sz w:val="22"/>
            <w:szCs w:val="22"/>
          </w:rPr>
          <w:delText>women</w:delText>
        </w:r>
        <w:r w:rsidR="000C212A" w:rsidRPr="005774B8" w:rsidDel="00873A7E">
          <w:rPr>
            <w:rFonts w:asciiTheme="minorHAnsi" w:hAnsiTheme="minorHAnsi" w:cstheme="minorHAnsi"/>
            <w:sz w:val="22"/>
            <w:szCs w:val="22"/>
          </w:rPr>
          <w:delText xml:space="preserve"> </w:delText>
        </w:r>
        <w:r w:rsidR="005774B8" w:rsidRPr="005774B8" w:rsidDel="00873A7E">
          <w:rPr>
            <w:rFonts w:asciiTheme="minorHAnsi" w:hAnsiTheme="minorHAnsi" w:cstheme="minorHAnsi"/>
            <w:sz w:val="22"/>
            <w:szCs w:val="22"/>
          </w:rPr>
          <w:delText xml:space="preserve">with a baseline BMI </w:delText>
        </w:r>
        <w:r w:rsidR="00DD4417" w:rsidDel="00873A7E">
          <w:rPr>
            <w:rFonts w:asciiTheme="minorHAnsi" w:hAnsiTheme="minorHAnsi" w:cstheme="minorHAnsi"/>
            <w:sz w:val="22"/>
            <w:szCs w:val="22"/>
          </w:rPr>
          <w:delText xml:space="preserve">of 30 </w:delText>
        </w:r>
        <w:r w:rsidR="0099669B" w:rsidDel="00873A7E">
          <w:rPr>
            <w:rFonts w:asciiTheme="minorHAnsi" w:hAnsiTheme="minorHAnsi" w:cstheme="minorHAnsi"/>
            <w:sz w:val="22"/>
            <w:szCs w:val="22"/>
          </w:rPr>
          <w:delText>or more</w:delText>
        </w:r>
        <w:r w:rsidR="00DD4417" w:rsidDel="00873A7E">
          <w:rPr>
            <w:rFonts w:asciiTheme="minorHAnsi" w:hAnsiTheme="minorHAnsi" w:cstheme="minorHAnsi"/>
            <w:sz w:val="22"/>
            <w:szCs w:val="22"/>
          </w:rPr>
          <w:delText xml:space="preserve">, </w:delText>
        </w:r>
        <w:r w:rsidR="001B2578" w:rsidDel="00873A7E">
          <w:rPr>
            <w:rFonts w:asciiTheme="minorHAnsi" w:hAnsiTheme="minorHAnsi" w:cstheme="minorHAnsi"/>
            <w:sz w:val="22"/>
            <w:szCs w:val="22"/>
          </w:rPr>
          <w:delText xml:space="preserve">compared to the reference group, </w:delText>
        </w:r>
        <w:r w:rsidR="00DD4417" w:rsidDel="00873A7E">
          <w:rPr>
            <w:rFonts w:asciiTheme="minorHAnsi" w:hAnsiTheme="minorHAnsi" w:cstheme="minorHAnsi"/>
            <w:sz w:val="22"/>
            <w:szCs w:val="22"/>
          </w:rPr>
          <w:delText xml:space="preserve">we </w:delText>
        </w:r>
        <w:r w:rsidR="000D3BC1" w:rsidDel="00873A7E">
          <w:rPr>
            <w:rFonts w:asciiTheme="minorHAnsi" w:hAnsiTheme="minorHAnsi" w:cstheme="minorHAnsi"/>
            <w:sz w:val="22"/>
            <w:szCs w:val="22"/>
          </w:rPr>
          <w:delText xml:space="preserve">did not </w:delText>
        </w:r>
        <w:r w:rsidR="00DD4417" w:rsidDel="00873A7E">
          <w:rPr>
            <w:rFonts w:asciiTheme="minorHAnsi" w:hAnsiTheme="minorHAnsi" w:cstheme="minorHAnsi"/>
            <w:sz w:val="22"/>
            <w:szCs w:val="22"/>
          </w:rPr>
          <w:delText xml:space="preserve">observe </w:delText>
        </w:r>
        <w:r w:rsidR="000D3BC1" w:rsidDel="00873A7E">
          <w:rPr>
            <w:rFonts w:asciiTheme="minorHAnsi" w:hAnsiTheme="minorHAnsi" w:cstheme="minorHAnsi"/>
            <w:sz w:val="22"/>
            <w:szCs w:val="22"/>
          </w:rPr>
          <w:delText>a higher</w:delText>
        </w:r>
        <w:r w:rsidR="00DD4417" w:rsidDel="00873A7E">
          <w:rPr>
            <w:rFonts w:asciiTheme="minorHAnsi" w:hAnsiTheme="minorHAnsi" w:cstheme="minorHAnsi"/>
            <w:sz w:val="22"/>
            <w:szCs w:val="22"/>
          </w:rPr>
          <w:delText xml:space="preserve"> incidence of DTC for </w:delText>
        </w:r>
        <w:r w:rsidR="000D3BC1" w:rsidDel="00873A7E">
          <w:rPr>
            <w:rFonts w:asciiTheme="minorHAnsi" w:hAnsiTheme="minorHAnsi" w:cstheme="minorHAnsi"/>
            <w:sz w:val="22"/>
            <w:szCs w:val="22"/>
          </w:rPr>
          <w:delText xml:space="preserve">those who were lighter than their peers </w:delText>
        </w:r>
        <w:r w:rsidR="000D3BC1" w:rsidRPr="008C37FB" w:rsidDel="00873A7E">
          <w:rPr>
            <w:rFonts w:asciiTheme="minorHAnsi" w:hAnsiTheme="minorHAnsi" w:cstheme="minorHAnsi"/>
            <w:sz w:val="22"/>
            <w:szCs w:val="22"/>
          </w:rPr>
          <w:delText>(HR=</w:delText>
        </w:r>
        <w:r w:rsidR="000D3BC1" w:rsidDel="00873A7E">
          <w:rPr>
            <w:rFonts w:asciiTheme="minorHAnsi" w:hAnsiTheme="minorHAnsi" w:cstheme="minorHAnsi"/>
            <w:sz w:val="22"/>
            <w:szCs w:val="22"/>
          </w:rPr>
          <w:delText>1.55</w:delText>
        </w:r>
        <w:r w:rsidR="000D3BC1" w:rsidRPr="008C37FB" w:rsidDel="00873A7E">
          <w:rPr>
            <w:rFonts w:asciiTheme="minorHAnsi" w:hAnsiTheme="minorHAnsi" w:cstheme="minorHAnsi"/>
            <w:sz w:val="22"/>
            <w:szCs w:val="22"/>
          </w:rPr>
          <w:delText xml:space="preserve">, 95%CI </w:delText>
        </w:r>
        <w:r w:rsidR="000D3BC1" w:rsidDel="00873A7E">
          <w:rPr>
            <w:rFonts w:asciiTheme="minorHAnsi" w:hAnsiTheme="minorHAnsi" w:cstheme="minorHAnsi"/>
            <w:sz w:val="22"/>
            <w:szCs w:val="22"/>
          </w:rPr>
          <w:delText>0.70</w:delText>
        </w:r>
        <w:r w:rsidR="000D3BC1" w:rsidRPr="008C37FB" w:rsidDel="00873A7E">
          <w:rPr>
            <w:rFonts w:asciiTheme="minorHAnsi" w:hAnsiTheme="minorHAnsi" w:cstheme="minorHAnsi"/>
            <w:sz w:val="22"/>
            <w:szCs w:val="22"/>
          </w:rPr>
          <w:delText>-</w:delText>
        </w:r>
        <w:r w:rsidR="000D3BC1" w:rsidDel="00873A7E">
          <w:rPr>
            <w:rFonts w:asciiTheme="minorHAnsi" w:hAnsiTheme="minorHAnsi" w:cstheme="minorHAnsi"/>
            <w:sz w:val="22"/>
            <w:szCs w:val="22"/>
          </w:rPr>
          <w:delText>3.41</w:delText>
        </w:r>
        <w:r w:rsidR="000D3BC1" w:rsidRPr="008C37FB" w:rsidDel="00873A7E">
          <w:rPr>
            <w:rFonts w:asciiTheme="minorHAnsi" w:hAnsiTheme="minorHAnsi" w:cstheme="minorHAnsi"/>
            <w:sz w:val="22"/>
            <w:szCs w:val="22"/>
          </w:rPr>
          <w:delText>)</w:delText>
        </w:r>
        <w:r w:rsidR="000C212A" w:rsidDel="00873A7E">
          <w:rPr>
            <w:rFonts w:asciiTheme="minorHAnsi" w:hAnsiTheme="minorHAnsi" w:cstheme="minorHAnsi"/>
            <w:sz w:val="22"/>
            <w:szCs w:val="22"/>
          </w:rPr>
          <w:delText xml:space="preserve">. However, </w:delText>
        </w:r>
      </w:del>
      <w:ins w:id="431" w:author="Kitahara, Cari Meinhold(NIH/NCI) [E]" w:date="2024-09-16T12:30:00Z" w16du:dateUtc="2024-09-16T16:30:00Z">
        <w:r w:rsidR="00873A7E">
          <w:rPr>
            <w:rFonts w:asciiTheme="minorHAnsi" w:hAnsiTheme="minorHAnsi" w:cstheme="minorHAnsi"/>
            <w:sz w:val="22"/>
            <w:szCs w:val="22"/>
          </w:rPr>
          <w:t xml:space="preserve">A combination of being </w:t>
        </w:r>
      </w:ins>
      <w:ins w:id="432" w:author="Kitahara, Cari Meinhold(NIH/NCI) [E]" w:date="2024-09-16T12:29:00Z" w16du:dateUtc="2024-09-16T16:29:00Z">
        <w:r w:rsidR="00873A7E">
          <w:rPr>
            <w:rFonts w:asciiTheme="minorHAnsi" w:hAnsiTheme="minorHAnsi" w:cstheme="minorHAnsi"/>
            <w:sz w:val="22"/>
            <w:szCs w:val="22"/>
          </w:rPr>
          <w:t>the</w:t>
        </w:r>
      </w:ins>
      <w:del w:id="433" w:author="Kitahara, Cari Meinhold(NIH/NCI) [E]" w:date="2024-09-16T12:28:00Z" w16du:dateUtc="2024-09-16T16:28:00Z">
        <w:r w:rsidR="00063EB5" w:rsidDel="00873A7E">
          <w:rPr>
            <w:rFonts w:asciiTheme="minorHAnsi" w:hAnsiTheme="minorHAnsi" w:cstheme="minorHAnsi"/>
            <w:sz w:val="22"/>
            <w:szCs w:val="22"/>
          </w:rPr>
          <w:delText>w</w:delText>
        </w:r>
      </w:del>
      <w:del w:id="434" w:author="Kitahara, Cari Meinhold(NIH/NCI) [E]" w:date="2024-09-16T12:29:00Z" w16du:dateUtc="2024-09-16T16:29:00Z">
        <w:r w:rsidR="00063EB5" w:rsidDel="00873A7E">
          <w:rPr>
            <w:rFonts w:asciiTheme="minorHAnsi" w:hAnsiTheme="minorHAnsi" w:cstheme="minorHAnsi"/>
            <w:sz w:val="22"/>
            <w:szCs w:val="22"/>
          </w:rPr>
          <w:delText xml:space="preserve">omen </w:delText>
        </w:r>
      </w:del>
      <w:del w:id="435" w:author="Kitahara, Cari Meinhold(NIH/NCI) [E]" w:date="2024-09-16T12:28:00Z" w16du:dateUtc="2024-09-16T16:28:00Z">
        <w:r w:rsidR="000C212A" w:rsidDel="00873A7E">
          <w:rPr>
            <w:rFonts w:asciiTheme="minorHAnsi" w:hAnsiTheme="minorHAnsi" w:cstheme="minorHAnsi"/>
            <w:sz w:val="22"/>
            <w:szCs w:val="22"/>
          </w:rPr>
          <w:delText>who had</w:delText>
        </w:r>
      </w:del>
      <w:del w:id="436" w:author="Kitahara, Cari Meinhold(NIH/NCI) [E]" w:date="2024-09-16T12:29:00Z" w16du:dateUtc="2024-09-16T16:29:00Z">
        <w:r w:rsidR="00DD4417" w:rsidDel="00873A7E">
          <w:rPr>
            <w:rFonts w:asciiTheme="minorHAnsi" w:hAnsiTheme="minorHAnsi" w:cstheme="minorHAnsi"/>
            <w:sz w:val="22"/>
            <w:szCs w:val="22"/>
          </w:rPr>
          <w:delText xml:space="preserve"> the</w:delText>
        </w:r>
      </w:del>
      <w:r w:rsidR="00DD4417">
        <w:rPr>
          <w:rFonts w:asciiTheme="minorHAnsi" w:hAnsiTheme="minorHAnsi" w:cstheme="minorHAnsi"/>
          <w:sz w:val="22"/>
          <w:szCs w:val="22"/>
        </w:rPr>
        <w:t xml:space="preserve"> same </w:t>
      </w:r>
      <w:r w:rsidR="000C212A">
        <w:rPr>
          <w:rFonts w:asciiTheme="minorHAnsi" w:hAnsiTheme="minorHAnsi" w:cstheme="minorHAnsi"/>
          <w:sz w:val="22"/>
          <w:szCs w:val="22"/>
        </w:rPr>
        <w:t xml:space="preserve">weight </w:t>
      </w:r>
      <w:del w:id="437" w:author="Kitahara, Cari Meinhold(NIH/NCI) [E]" w:date="2024-09-16T12:28:00Z" w16du:dateUtc="2024-09-16T16:28:00Z">
        <w:r w:rsidR="000C212A" w:rsidDel="00873A7E">
          <w:rPr>
            <w:rFonts w:asciiTheme="minorHAnsi" w:hAnsiTheme="minorHAnsi" w:cstheme="minorHAnsi"/>
            <w:sz w:val="22"/>
            <w:szCs w:val="22"/>
          </w:rPr>
          <w:delText xml:space="preserve">as their peers </w:delText>
        </w:r>
      </w:del>
      <w:r w:rsidR="000D3BC1" w:rsidRPr="008C37FB">
        <w:rPr>
          <w:rFonts w:asciiTheme="minorHAnsi" w:hAnsiTheme="minorHAnsi" w:cstheme="minorHAnsi"/>
          <w:sz w:val="22"/>
          <w:szCs w:val="22"/>
        </w:rPr>
        <w:t>(HR=</w:t>
      </w:r>
      <w:r w:rsidR="000D3BC1">
        <w:rPr>
          <w:rFonts w:asciiTheme="minorHAnsi" w:hAnsiTheme="minorHAnsi" w:cstheme="minorHAnsi"/>
          <w:sz w:val="22"/>
          <w:szCs w:val="22"/>
        </w:rPr>
        <w:t>3.00</w:t>
      </w:r>
      <w:r w:rsidR="000D3BC1" w:rsidRPr="008C37FB">
        <w:rPr>
          <w:rFonts w:asciiTheme="minorHAnsi" w:hAnsiTheme="minorHAnsi" w:cstheme="minorHAnsi"/>
          <w:sz w:val="22"/>
          <w:szCs w:val="22"/>
        </w:rPr>
        <w:t>, 95%CI 1.</w:t>
      </w:r>
      <w:r w:rsidR="000D3BC1">
        <w:rPr>
          <w:rFonts w:asciiTheme="minorHAnsi" w:hAnsiTheme="minorHAnsi" w:cstheme="minorHAnsi"/>
          <w:sz w:val="22"/>
          <w:szCs w:val="22"/>
        </w:rPr>
        <w:t>75</w:t>
      </w:r>
      <w:r w:rsidR="000D3BC1" w:rsidRPr="008C37FB">
        <w:rPr>
          <w:rFonts w:asciiTheme="minorHAnsi" w:hAnsiTheme="minorHAnsi" w:cstheme="minorHAnsi"/>
          <w:sz w:val="22"/>
          <w:szCs w:val="22"/>
        </w:rPr>
        <w:t>-</w:t>
      </w:r>
      <w:r w:rsidR="000D3BC1">
        <w:rPr>
          <w:rFonts w:asciiTheme="minorHAnsi" w:hAnsiTheme="minorHAnsi" w:cstheme="minorHAnsi"/>
          <w:sz w:val="22"/>
          <w:szCs w:val="22"/>
        </w:rPr>
        <w:t>5.12</w:t>
      </w:r>
      <w:r w:rsidR="000D3BC1" w:rsidRPr="008C37FB">
        <w:rPr>
          <w:rFonts w:asciiTheme="minorHAnsi" w:hAnsiTheme="minorHAnsi" w:cstheme="minorHAnsi"/>
          <w:sz w:val="22"/>
          <w:szCs w:val="22"/>
        </w:rPr>
        <w:t xml:space="preserve">) </w:t>
      </w:r>
      <w:r w:rsidR="00DD4417">
        <w:rPr>
          <w:rFonts w:asciiTheme="minorHAnsi" w:hAnsiTheme="minorHAnsi" w:cstheme="minorHAnsi"/>
          <w:sz w:val="22"/>
          <w:szCs w:val="22"/>
        </w:rPr>
        <w:t xml:space="preserve">or </w:t>
      </w:r>
      <w:del w:id="438" w:author="Kitahara, Cari Meinhold(NIH/NCI) [E]" w:date="2024-09-16T12:28:00Z" w16du:dateUtc="2024-09-16T16:28:00Z">
        <w:r w:rsidR="000C212A" w:rsidDel="00873A7E">
          <w:rPr>
            <w:rFonts w:asciiTheme="minorHAnsi" w:hAnsiTheme="minorHAnsi" w:cstheme="minorHAnsi"/>
            <w:sz w:val="22"/>
            <w:szCs w:val="22"/>
          </w:rPr>
          <w:delText xml:space="preserve">were </w:delText>
        </w:r>
      </w:del>
      <w:r w:rsidR="00DD4417">
        <w:rPr>
          <w:rFonts w:asciiTheme="minorHAnsi" w:hAnsiTheme="minorHAnsi" w:cstheme="minorHAnsi"/>
          <w:sz w:val="22"/>
          <w:szCs w:val="22"/>
        </w:rPr>
        <w:t xml:space="preserve">heavier </w:t>
      </w:r>
      <w:r w:rsidR="000D3BC1" w:rsidRPr="008C37FB">
        <w:rPr>
          <w:rFonts w:asciiTheme="minorHAnsi" w:hAnsiTheme="minorHAnsi" w:cstheme="minorHAnsi"/>
          <w:sz w:val="22"/>
          <w:szCs w:val="22"/>
        </w:rPr>
        <w:t>(HR=</w:t>
      </w:r>
      <w:r w:rsidR="000D3BC1">
        <w:rPr>
          <w:rFonts w:asciiTheme="minorHAnsi" w:hAnsiTheme="minorHAnsi" w:cstheme="minorHAnsi"/>
          <w:sz w:val="22"/>
          <w:szCs w:val="22"/>
        </w:rPr>
        <w:t>3.13</w:t>
      </w:r>
      <w:r w:rsidR="000D3BC1" w:rsidRPr="008C37FB">
        <w:rPr>
          <w:rFonts w:asciiTheme="minorHAnsi" w:hAnsiTheme="minorHAnsi" w:cstheme="minorHAnsi"/>
          <w:sz w:val="22"/>
          <w:szCs w:val="22"/>
        </w:rPr>
        <w:t>, 95%CI 1.</w:t>
      </w:r>
      <w:r w:rsidR="000D3BC1">
        <w:rPr>
          <w:rFonts w:asciiTheme="minorHAnsi" w:hAnsiTheme="minorHAnsi" w:cstheme="minorHAnsi"/>
          <w:sz w:val="22"/>
          <w:szCs w:val="22"/>
        </w:rPr>
        <w:t>79</w:t>
      </w:r>
      <w:r w:rsidR="000D3BC1" w:rsidRPr="008C37FB">
        <w:rPr>
          <w:rFonts w:asciiTheme="minorHAnsi" w:hAnsiTheme="minorHAnsi" w:cstheme="minorHAnsi"/>
          <w:sz w:val="22"/>
          <w:szCs w:val="22"/>
        </w:rPr>
        <w:t>-</w:t>
      </w:r>
      <w:r w:rsidR="000D3BC1">
        <w:rPr>
          <w:rFonts w:asciiTheme="minorHAnsi" w:hAnsiTheme="minorHAnsi" w:cstheme="minorHAnsi"/>
          <w:sz w:val="22"/>
          <w:szCs w:val="22"/>
        </w:rPr>
        <w:t>5.48</w:t>
      </w:r>
      <w:r w:rsidR="000D3BC1" w:rsidRPr="008C37FB">
        <w:rPr>
          <w:rFonts w:asciiTheme="minorHAnsi" w:hAnsiTheme="minorHAnsi" w:cstheme="minorHAnsi"/>
          <w:sz w:val="22"/>
          <w:szCs w:val="22"/>
        </w:rPr>
        <w:t>)</w:t>
      </w:r>
      <w:ins w:id="439" w:author="Kitahara, Cari Meinhold(NIH/NCI) [E]" w:date="2024-09-16T12:28:00Z" w16du:dateUtc="2024-09-16T16:28:00Z">
        <w:r w:rsidR="00873A7E">
          <w:rPr>
            <w:rFonts w:asciiTheme="minorHAnsi" w:hAnsiTheme="minorHAnsi" w:cstheme="minorHAnsi"/>
            <w:sz w:val="22"/>
            <w:szCs w:val="22"/>
          </w:rPr>
          <w:t xml:space="preserve"> than peers and a baseline BMI of 30</w:t>
        </w:r>
      </w:ins>
      <w:ins w:id="440" w:author="Kitahara, Cari Meinhold(NIH/NCI) [E]" w:date="2024-09-16T12:30:00Z" w16du:dateUtc="2024-09-16T16:30:00Z">
        <w:r w:rsidR="00873A7E">
          <w:rPr>
            <w:rFonts w:asciiTheme="minorHAnsi" w:hAnsiTheme="minorHAnsi" w:cstheme="minorHAnsi"/>
            <w:sz w:val="22"/>
            <w:szCs w:val="22"/>
          </w:rPr>
          <w:t xml:space="preserve"> or more</w:t>
        </w:r>
      </w:ins>
      <w:ins w:id="441" w:author="Kitahara, Cari Meinhold(NIH/NCI) [E]" w:date="2024-09-16T12:28:00Z" w16du:dateUtc="2024-09-16T16:28:00Z">
        <w:r w:rsidR="00873A7E">
          <w:rPr>
            <w:rFonts w:asciiTheme="minorHAnsi" w:hAnsiTheme="minorHAnsi" w:cstheme="minorHAnsi"/>
            <w:sz w:val="22"/>
            <w:szCs w:val="22"/>
          </w:rPr>
          <w:t xml:space="preserve"> </w:t>
        </w:r>
      </w:ins>
      <w:ins w:id="442" w:author="Kitahara, Cari Meinhold(NIH/NCI) [E]" w:date="2024-09-16T12:29:00Z" w16du:dateUtc="2024-09-16T16:29:00Z">
        <w:r w:rsidR="00873A7E">
          <w:rPr>
            <w:rFonts w:asciiTheme="minorHAnsi" w:hAnsiTheme="minorHAnsi" w:cstheme="minorHAnsi"/>
            <w:sz w:val="22"/>
            <w:szCs w:val="22"/>
          </w:rPr>
          <w:t xml:space="preserve">was </w:t>
        </w:r>
      </w:ins>
      <w:del w:id="443" w:author="Kitahara, Cari Meinhold(NIH/NCI) [E]" w:date="2024-09-16T12:28:00Z" w16du:dateUtc="2024-09-16T16:28:00Z">
        <w:r w:rsidR="000C212A" w:rsidDel="00873A7E">
          <w:rPr>
            <w:rFonts w:asciiTheme="minorHAnsi" w:hAnsiTheme="minorHAnsi" w:cstheme="minorHAnsi"/>
            <w:sz w:val="22"/>
            <w:szCs w:val="22"/>
          </w:rPr>
          <w:delText xml:space="preserve"> had notable higher incide</w:delText>
        </w:r>
      </w:del>
      <w:del w:id="444" w:author="Kitahara, Cari Meinhold(NIH/NCI) [E]" w:date="2024-09-16T12:29:00Z" w16du:dateUtc="2024-09-16T16:29:00Z">
        <w:r w:rsidR="000C212A" w:rsidDel="00873A7E">
          <w:rPr>
            <w:rFonts w:asciiTheme="minorHAnsi" w:hAnsiTheme="minorHAnsi" w:cstheme="minorHAnsi"/>
            <w:sz w:val="22"/>
            <w:szCs w:val="22"/>
          </w:rPr>
          <w:delText>nce</w:delText>
        </w:r>
        <w:r w:rsidR="00063EB5" w:rsidDel="00873A7E">
          <w:rPr>
            <w:rFonts w:asciiTheme="minorHAnsi" w:hAnsiTheme="minorHAnsi" w:cstheme="minorHAnsi"/>
            <w:sz w:val="22"/>
            <w:szCs w:val="22"/>
          </w:rPr>
          <w:delText>s</w:delText>
        </w:r>
      </w:del>
      <w:ins w:id="445" w:author="Kitahara, Cari Meinhold(NIH/NCI) [E]" w:date="2024-09-16T12:29:00Z" w16du:dateUtc="2024-09-16T16:29:00Z">
        <w:r w:rsidR="00873A7E">
          <w:rPr>
            <w:rFonts w:asciiTheme="minorHAnsi" w:hAnsiTheme="minorHAnsi" w:cstheme="minorHAnsi"/>
            <w:sz w:val="22"/>
            <w:szCs w:val="22"/>
          </w:rPr>
          <w:t xml:space="preserve">associated with </w:t>
        </w:r>
      </w:ins>
      <w:ins w:id="446" w:author="Kitahara, Cari Meinhold(NIH/NCI) [E]" w:date="2024-09-16T12:30:00Z" w16du:dateUtc="2024-09-16T16:30:00Z">
        <w:r w:rsidR="00873A7E">
          <w:rPr>
            <w:rFonts w:asciiTheme="minorHAnsi" w:hAnsiTheme="minorHAnsi" w:cstheme="minorHAnsi"/>
            <w:sz w:val="22"/>
            <w:szCs w:val="22"/>
          </w:rPr>
          <w:t xml:space="preserve">higher </w:t>
        </w:r>
      </w:ins>
      <w:ins w:id="447" w:author="Kitahara, Cari Meinhold(NIH/NCI) [E]" w:date="2024-09-16T12:29:00Z" w16du:dateUtc="2024-09-16T16:29:00Z">
        <w:r w:rsidR="00873A7E">
          <w:rPr>
            <w:rFonts w:asciiTheme="minorHAnsi" w:hAnsiTheme="minorHAnsi" w:cstheme="minorHAnsi"/>
            <w:sz w:val="22"/>
            <w:szCs w:val="22"/>
          </w:rPr>
          <w:t>DTC incidence</w:t>
        </w:r>
      </w:ins>
      <w:ins w:id="448" w:author="Kitahara, Cari Meinhold(NIH/NCI) [E]" w:date="2024-09-16T12:30:00Z" w16du:dateUtc="2024-09-16T16:30:00Z">
        <w:r w:rsidR="00873A7E">
          <w:rPr>
            <w:rFonts w:asciiTheme="minorHAnsi" w:hAnsiTheme="minorHAnsi" w:cstheme="minorHAnsi"/>
            <w:sz w:val="22"/>
            <w:szCs w:val="22"/>
          </w:rPr>
          <w:t xml:space="preserve"> compared to the reference group.</w:t>
        </w:r>
      </w:ins>
      <w:del w:id="449" w:author="Kitahara, Cari Meinhold(NIH/NCI) [E]" w:date="2024-09-16T12:30:00Z" w16du:dateUtc="2024-09-16T16:30:00Z">
        <w:r w:rsidR="00DD4417" w:rsidDel="00873A7E">
          <w:rPr>
            <w:rFonts w:asciiTheme="minorHAnsi" w:hAnsiTheme="minorHAnsi" w:cstheme="minorHAnsi"/>
            <w:sz w:val="22"/>
            <w:szCs w:val="22"/>
          </w:rPr>
          <w:delText>.</w:delText>
        </w:r>
      </w:del>
      <w:r w:rsidR="00DD4417">
        <w:rPr>
          <w:rFonts w:asciiTheme="minorHAnsi" w:hAnsiTheme="minorHAnsi" w:cstheme="minorHAnsi"/>
          <w:sz w:val="22"/>
          <w:szCs w:val="22"/>
        </w:rPr>
        <w:t xml:space="preserve"> </w:t>
      </w:r>
      <w:ins w:id="450" w:author="Kitahara, Cari Meinhold(NIH/NCI) [E]" w:date="2024-09-16T12:31:00Z" w16du:dateUtc="2024-09-16T16:31:00Z">
        <w:r w:rsidR="00873A7E">
          <w:rPr>
            <w:rFonts w:asciiTheme="minorHAnsi" w:hAnsiTheme="minorHAnsi" w:cstheme="minorHAnsi"/>
            <w:sz w:val="22"/>
            <w:szCs w:val="22"/>
          </w:rPr>
          <w:t xml:space="preserve">Repeating </w:t>
        </w:r>
      </w:ins>
      <w:del w:id="451" w:author="Kitahara, Cari Meinhold(NIH/NCI) [E]" w:date="2024-09-16T12:31:00Z" w16du:dateUtc="2024-09-16T16:31:00Z">
        <w:r w:rsidR="005774B8" w:rsidRPr="005774B8" w:rsidDel="00873A7E">
          <w:rPr>
            <w:rFonts w:asciiTheme="minorHAnsi" w:hAnsiTheme="minorHAnsi" w:cstheme="minorHAnsi"/>
            <w:sz w:val="22"/>
            <w:szCs w:val="22"/>
          </w:rPr>
          <w:delText xml:space="preserve">We repeated </w:delText>
        </w:r>
      </w:del>
      <w:r w:rsidR="005774B8" w:rsidRPr="005774B8">
        <w:rPr>
          <w:rFonts w:asciiTheme="minorHAnsi" w:hAnsiTheme="minorHAnsi" w:cstheme="minorHAnsi"/>
          <w:sz w:val="22"/>
          <w:szCs w:val="22"/>
        </w:rPr>
        <w:t xml:space="preserve">these analyses with </w:t>
      </w:r>
      <w:r w:rsidR="00225A89">
        <w:rPr>
          <w:rFonts w:asciiTheme="minorHAnsi" w:hAnsiTheme="minorHAnsi" w:cstheme="minorHAnsi"/>
          <w:sz w:val="22"/>
          <w:szCs w:val="22"/>
        </w:rPr>
        <w:t xml:space="preserve">relative </w:t>
      </w:r>
      <w:r w:rsidR="005774B8" w:rsidRPr="005774B8">
        <w:rPr>
          <w:rFonts w:asciiTheme="minorHAnsi" w:hAnsiTheme="minorHAnsi" w:cstheme="minorHAnsi"/>
          <w:sz w:val="22"/>
          <w:szCs w:val="22"/>
        </w:rPr>
        <w:t xml:space="preserve">weight </w:t>
      </w:r>
      <w:del w:id="452" w:author="Kitahara, Cari Meinhold(NIH/NCI) [E]" w:date="2024-09-16T12:31:00Z" w16du:dateUtc="2024-09-16T16:31:00Z">
        <w:r w:rsidR="005774B8" w:rsidRPr="005774B8" w:rsidDel="00873A7E">
          <w:rPr>
            <w:rFonts w:asciiTheme="minorHAnsi" w:hAnsiTheme="minorHAnsi" w:cstheme="minorHAnsi"/>
            <w:sz w:val="22"/>
            <w:szCs w:val="22"/>
          </w:rPr>
          <w:delText xml:space="preserve">to peers </w:delText>
        </w:r>
      </w:del>
      <w:r w:rsidR="005774B8" w:rsidRPr="005774B8">
        <w:rPr>
          <w:rFonts w:asciiTheme="minorHAnsi" w:hAnsiTheme="minorHAnsi" w:cstheme="minorHAnsi"/>
          <w:sz w:val="22"/>
          <w:szCs w:val="22"/>
        </w:rPr>
        <w:t xml:space="preserve">at age 10 instead of </w:t>
      </w:r>
      <w:del w:id="453" w:author="Kitahara, Cari Meinhold(NIH/NCI) [E]" w:date="2024-09-16T12:31:00Z" w16du:dateUtc="2024-09-16T16:31:00Z">
        <w:r w:rsidR="005774B8" w:rsidRPr="005774B8" w:rsidDel="00873A7E">
          <w:rPr>
            <w:rFonts w:asciiTheme="minorHAnsi" w:hAnsiTheme="minorHAnsi" w:cstheme="minorHAnsi"/>
            <w:sz w:val="22"/>
            <w:szCs w:val="22"/>
          </w:rPr>
          <w:delText xml:space="preserve">during </w:delText>
        </w:r>
      </w:del>
      <w:r w:rsidR="001B2578">
        <w:rPr>
          <w:rFonts w:asciiTheme="minorHAnsi" w:hAnsiTheme="minorHAnsi" w:cstheme="minorHAnsi"/>
          <w:sz w:val="22"/>
          <w:szCs w:val="22"/>
        </w:rPr>
        <w:t>teen years</w:t>
      </w:r>
      <w:r w:rsidR="001B2578" w:rsidRPr="005774B8">
        <w:rPr>
          <w:rFonts w:asciiTheme="minorHAnsi" w:hAnsiTheme="minorHAnsi" w:cstheme="minorHAnsi"/>
          <w:sz w:val="22"/>
          <w:szCs w:val="22"/>
        </w:rPr>
        <w:t xml:space="preserve"> </w:t>
      </w:r>
      <w:ins w:id="454" w:author="Kitahara, Cari Meinhold(NIH/NCI) [E]" w:date="2024-09-16T12:31:00Z" w16du:dateUtc="2024-09-16T16:31:00Z">
        <w:r w:rsidR="00A25688">
          <w:rPr>
            <w:rFonts w:asciiTheme="minorHAnsi" w:hAnsiTheme="minorHAnsi" w:cstheme="minorHAnsi"/>
            <w:sz w:val="22"/>
            <w:szCs w:val="22"/>
          </w:rPr>
          <w:t>yielded</w:t>
        </w:r>
      </w:ins>
      <w:del w:id="455" w:author="Kitahara, Cari Meinhold(NIH/NCI) [E]" w:date="2024-09-16T12:31:00Z" w16du:dateUtc="2024-09-16T16:31:00Z">
        <w:r w:rsidR="005774B8" w:rsidRPr="005774B8" w:rsidDel="00A25688">
          <w:rPr>
            <w:rFonts w:asciiTheme="minorHAnsi" w:hAnsiTheme="minorHAnsi" w:cstheme="minorHAnsi"/>
            <w:sz w:val="22"/>
            <w:szCs w:val="22"/>
          </w:rPr>
          <w:delText>and observed</w:delText>
        </w:r>
      </w:del>
      <w:r w:rsidR="005774B8" w:rsidRPr="005774B8">
        <w:rPr>
          <w:rFonts w:asciiTheme="minorHAnsi" w:hAnsiTheme="minorHAnsi" w:cstheme="minorHAnsi"/>
          <w:sz w:val="22"/>
          <w:szCs w:val="22"/>
        </w:rPr>
        <w:t xml:space="preserve"> similar results </w:t>
      </w:r>
      <w:r w:rsidR="00271A0E" w:rsidRPr="008C37FB">
        <w:rPr>
          <w:rFonts w:asciiTheme="minorHAnsi" w:hAnsiTheme="minorHAnsi" w:cstheme="minorHAnsi"/>
          <w:sz w:val="22"/>
          <w:szCs w:val="22"/>
        </w:rPr>
        <w:t>(</w:t>
      </w:r>
      <w:r w:rsidR="00271A0E" w:rsidRPr="003503C6">
        <w:rPr>
          <w:rFonts w:asciiTheme="minorHAnsi" w:hAnsiTheme="minorHAnsi" w:cstheme="minorHAnsi"/>
          <w:b/>
          <w:bCs/>
          <w:sz w:val="22"/>
          <w:szCs w:val="22"/>
        </w:rPr>
        <w:t>Supplementary table 2</w:t>
      </w:r>
      <w:r w:rsidR="00271A0E" w:rsidRPr="008C37FB">
        <w:rPr>
          <w:rFonts w:asciiTheme="minorHAnsi" w:hAnsiTheme="minorHAnsi" w:cstheme="minorHAnsi"/>
          <w:sz w:val="22"/>
          <w:szCs w:val="22"/>
        </w:rPr>
        <w:t>)</w:t>
      </w:r>
      <w:r w:rsidR="00D41308" w:rsidRPr="008C37FB">
        <w:rPr>
          <w:rFonts w:asciiTheme="minorHAnsi" w:hAnsiTheme="minorHAnsi" w:cstheme="minorHAnsi"/>
          <w:sz w:val="22"/>
          <w:szCs w:val="22"/>
        </w:rPr>
        <w:t>.</w:t>
      </w:r>
    </w:p>
    <w:bookmarkEnd w:id="422"/>
    <w:p w14:paraId="23C941A9" w14:textId="2E9A14D7" w:rsidR="00BA1FA1" w:rsidRDefault="00D41308" w:rsidP="00F21F4A">
      <w:pPr>
        <w:pStyle w:val="NormalWeb"/>
        <w:spacing w:line="360" w:lineRule="auto"/>
        <w:rPr>
          <w:rFonts w:cstheme="minorHAnsi"/>
        </w:rPr>
      </w:pPr>
      <w:r w:rsidRPr="008C37FB">
        <w:rPr>
          <w:rFonts w:asciiTheme="minorHAnsi" w:hAnsiTheme="minorHAnsi" w:cstheme="minorHAnsi"/>
          <w:sz w:val="22"/>
          <w:szCs w:val="22"/>
        </w:rPr>
        <w:t xml:space="preserve">The E-values for the associations between </w:t>
      </w:r>
      <w:del w:id="456" w:author="Kitahara, Cari Meinhold(NIH/NCI) [E]" w:date="2024-09-16T12:31:00Z" w16du:dateUtc="2024-09-16T16:31:00Z">
        <w:r w:rsidRPr="008C37FB" w:rsidDel="00A25688">
          <w:rPr>
            <w:rFonts w:asciiTheme="minorHAnsi" w:hAnsiTheme="minorHAnsi" w:cstheme="minorHAnsi"/>
            <w:sz w:val="22"/>
            <w:szCs w:val="22"/>
          </w:rPr>
          <w:delText>thyroid cancer</w:delText>
        </w:r>
      </w:del>
      <w:ins w:id="457" w:author="Kitahara, Cari Meinhold(NIH/NCI) [E]" w:date="2024-09-16T12:31:00Z" w16du:dateUtc="2024-09-16T16:31:00Z">
        <w:r w:rsidR="00A25688">
          <w:rPr>
            <w:rFonts w:asciiTheme="minorHAnsi" w:hAnsiTheme="minorHAnsi" w:cstheme="minorHAnsi"/>
            <w:sz w:val="22"/>
            <w:szCs w:val="22"/>
          </w:rPr>
          <w:t>DTC</w:t>
        </w:r>
      </w:ins>
      <w:r w:rsidRPr="008C37FB">
        <w:rPr>
          <w:rFonts w:asciiTheme="minorHAnsi" w:hAnsiTheme="minorHAnsi" w:cstheme="minorHAnsi"/>
          <w:sz w:val="22"/>
          <w:szCs w:val="22"/>
        </w:rPr>
        <w:t xml:space="preserve"> incidence and being taller than peers at age 10, ever not having enough to eat during childhood, and having a </w:t>
      </w:r>
      <w:r w:rsidR="00271A0E" w:rsidRPr="008C37FB">
        <w:rPr>
          <w:rFonts w:asciiTheme="minorHAnsi" w:hAnsiTheme="minorHAnsi" w:cstheme="minorHAnsi"/>
          <w:sz w:val="22"/>
          <w:szCs w:val="22"/>
        </w:rPr>
        <w:t>b</w:t>
      </w:r>
      <w:r w:rsidRPr="008C37FB">
        <w:rPr>
          <w:rFonts w:asciiTheme="minorHAnsi" w:hAnsiTheme="minorHAnsi" w:cstheme="minorHAnsi"/>
          <w:sz w:val="22"/>
          <w:szCs w:val="22"/>
        </w:rPr>
        <w:t xml:space="preserve">achelor’s degree or higher as the highest household education level at age 13 </w:t>
      </w:r>
      <w:commentRangeStart w:id="458"/>
      <w:r w:rsidRPr="008C37FB">
        <w:rPr>
          <w:rFonts w:asciiTheme="minorHAnsi" w:hAnsiTheme="minorHAnsi" w:cstheme="minorHAnsi"/>
          <w:sz w:val="22"/>
          <w:szCs w:val="22"/>
        </w:rPr>
        <w:t>were 2.18, 2.7</w:t>
      </w:r>
      <w:r w:rsidR="00271A0E" w:rsidRPr="008C37FB">
        <w:rPr>
          <w:rFonts w:asciiTheme="minorHAnsi" w:hAnsiTheme="minorHAnsi" w:cstheme="minorHAnsi"/>
          <w:sz w:val="22"/>
          <w:szCs w:val="22"/>
        </w:rPr>
        <w:t>3</w:t>
      </w:r>
      <w:r w:rsidRPr="008C37FB">
        <w:rPr>
          <w:rFonts w:asciiTheme="minorHAnsi" w:hAnsiTheme="minorHAnsi" w:cstheme="minorHAnsi"/>
          <w:sz w:val="22"/>
          <w:szCs w:val="22"/>
        </w:rPr>
        <w:t xml:space="preserve">, and </w:t>
      </w:r>
      <w:r w:rsidR="00271A0E" w:rsidRPr="008C37FB">
        <w:rPr>
          <w:rFonts w:asciiTheme="minorHAnsi" w:hAnsiTheme="minorHAnsi" w:cstheme="minorHAnsi"/>
          <w:sz w:val="22"/>
          <w:szCs w:val="22"/>
        </w:rPr>
        <w:t>1.99</w:t>
      </w:r>
      <w:r w:rsidRPr="008C37FB">
        <w:rPr>
          <w:rFonts w:asciiTheme="minorHAnsi" w:hAnsiTheme="minorHAnsi" w:cstheme="minorHAnsi"/>
          <w:sz w:val="22"/>
          <w:szCs w:val="22"/>
        </w:rPr>
        <w:t>, respectively</w:t>
      </w:r>
      <w:commentRangeEnd w:id="458"/>
      <w:r w:rsidR="00B76237">
        <w:rPr>
          <w:rStyle w:val="CommentReference"/>
          <w:rFonts w:asciiTheme="minorHAnsi" w:eastAsiaTheme="minorEastAsia" w:hAnsiTheme="minorHAnsi" w:cstheme="minorBidi"/>
          <w:lang w:eastAsia="ja-JP"/>
        </w:rPr>
        <w:commentReference w:id="458"/>
      </w:r>
      <w:ins w:id="459" w:author="Tran, Thi-Van-Trinh (NIH/NCI) [F]" w:date="2024-09-01T22:11:00Z" w16du:dateUtc="2024-09-02T02:11:00Z">
        <w:r w:rsidR="00166DA0">
          <w:rPr>
            <w:rFonts w:asciiTheme="minorHAnsi" w:hAnsiTheme="minorHAnsi" w:cstheme="minorHAnsi"/>
            <w:sz w:val="22"/>
            <w:szCs w:val="22"/>
          </w:rPr>
          <w:t xml:space="preserve">, </w:t>
        </w:r>
        <w:r w:rsidR="00166DA0" w:rsidRPr="008C37FB">
          <w:rPr>
            <w:rFonts w:asciiTheme="minorHAnsi" w:hAnsiTheme="minorHAnsi" w:cstheme="minorHAnsi"/>
            <w:sz w:val="22"/>
            <w:szCs w:val="22"/>
          </w:rPr>
          <w:t>indicat</w:t>
        </w:r>
        <w:r w:rsidR="00166DA0">
          <w:rPr>
            <w:rFonts w:asciiTheme="minorHAnsi" w:hAnsiTheme="minorHAnsi" w:cstheme="minorHAnsi"/>
            <w:sz w:val="22"/>
            <w:szCs w:val="22"/>
          </w:rPr>
          <w:t>ing</w:t>
        </w:r>
        <w:r w:rsidR="00166DA0" w:rsidRPr="008C37FB">
          <w:rPr>
            <w:rFonts w:asciiTheme="minorHAnsi" w:hAnsiTheme="minorHAnsi" w:cstheme="minorHAnsi"/>
            <w:sz w:val="22"/>
            <w:szCs w:val="22"/>
          </w:rPr>
          <w:t xml:space="preserve"> that</w:t>
        </w:r>
        <w:r w:rsidR="00166DA0" w:rsidRPr="00BA63B7">
          <w:rPr>
            <w:rFonts w:asciiTheme="minorHAnsi" w:hAnsiTheme="minorHAnsi" w:cstheme="minorHAnsi"/>
            <w:sz w:val="22"/>
            <w:szCs w:val="22"/>
          </w:rPr>
          <w:t xml:space="preserve"> </w:t>
        </w:r>
        <w:r w:rsidR="00166DA0" w:rsidRPr="008C37FB">
          <w:rPr>
            <w:rFonts w:asciiTheme="minorHAnsi" w:hAnsiTheme="minorHAnsi" w:cstheme="minorHAnsi"/>
            <w:sz w:val="22"/>
            <w:szCs w:val="22"/>
          </w:rPr>
          <w:t>a</w:t>
        </w:r>
        <w:r w:rsidR="00166DA0">
          <w:rPr>
            <w:rFonts w:asciiTheme="minorHAnsi" w:hAnsiTheme="minorHAnsi" w:cstheme="minorHAnsi"/>
            <w:sz w:val="22"/>
            <w:szCs w:val="22"/>
          </w:rPr>
          <w:t>n</w:t>
        </w:r>
        <w:r w:rsidR="00166DA0" w:rsidRPr="008C37FB">
          <w:rPr>
            <w:rFonts w:asciiTheme="minorHAnsi" w:hAnsiTheme="minorHAnsi" w:cstheme="minorHAnsi"/>
            <w:sz w:val="22"/>
            <w:szCs w:val="22"/>
          </w:rPr>
          <w:t xml:space="preserve"> HR of at least 2 to 3-fold </w:t>
        </w:r>
        <w:r w:rsidR="00166DA0">
          <w:rPr>
            <w:rFonts w:asciiTheme="minorHAnsi" w:hAnsiTheme="minorHAnsi" w:cstheme="minorHAnsi"/>
            <w:sz w:val="22"/>
            <w:szCs w:val="22"/>
          </w:rPr>
          <w:t>for any</w:t>
        </w:r>
        <w:r w:rsidR="00166DA0" w:rsidRPr="008C37FB">
          <w:rPr>
            <w:rFonts w:asciiTheme="minorHAnsi" w:hAnsiTheme="minorHAnsi" w:cstheme="minorHAnsi"/>
            <w:sz w:val="22"/>
            <w:szCs w:val="22"/>
          </w:rPr>
          <w:t xml:space="preserve"> unmeasured confound</w:t>
        </w:r>
        <w:r w:rsidR="00166DA0">
          <w:rPr>
            <w:rFonts w:asciiTheme="minorHAnsi" w:hAnsiTheme="minorHAnsi" w:cstheme="minorHAnsi"/>
            <w:sz w:val="22"/>
            <w:szCs w:val="22"/>
          </w:rPr>
          <w:t>ers</w:t>
        </w:r>
        <w:r w:rsidR="00166DA0" w:rsidRPr="008C37FB">
          <w:rPr>
            <w:rFonts w:asciiTheme="minorHAnsi" w:hAnsiTheme="minorHAnsi" w:cstheme="minorHAnsi"/>
            <w:sz w:val="22"/>
            <w:szCs w:val="22"/>
          </w:rPr>
          <w:t xml:space="preserve"> associated with early-life factors and </w:t>
        </w:r>
        <w:del w:id="460" w:author="Kitahara, Cari Meinhold(NIH/NCI) [E]" w:date="2024-09-16T12:31:00Z" w16du:dateUtc="2024-09-16T16:31:00Z">
          <w:r w:rsidR="00166DA0" w:rsidRPr="008C37FB" w:rsidDel="00A25688">
            <w:rPr>
              <w:rFonts w:asciiTheme="minorHAnsi" w:hAnsiTheme="minorHAnsi" w:cstheme="minorHAnsi"/>
              <w:sz w:val="22"/>
              <w:szCs w:val="22"/>
            </w:rPr>
            <w:delText>thyroid cancer</w:delText>
          </w:r>
        </w:del>
      </w:ins>
      <w:ins w:id="461" w:author="Kitahara, Cari Meinhold(NIH/NCI) [E]" w:date="2024-09-16T12:31:00Z" w16du:dateUtc="2024-09-16T16:31:00Z">
        <w:r w:rsidR="00A25688">
          <w:rPr>
            <w:rFonts w:asciiTheme="minorHAnsi" w:hAnsiTheme="minorHAnsi" w:cstheme="minorHAnsi"/>
            <w:sz w:val="22"/>
            <w:szCs w:val="22"/>
          </w:rPr>
          <w:t>DTC</w:t>
        </w:r>
      </w:ins>
      <w:ins w:id="462" w:author="Tran, Thi-Van-Trinh (NIH/NCI) [F]" w:date="2024-09-01T22:11:00Z" w16du:dateUtc="2024-09-02T02:11:00Z">
        <w:r w:rsidR="00166DA0" w:rsidRPr="008C37FB">
          <w:rPr>
            <w:rFonts w:asciiTheme="minorHAnsi" w:hAnsiTheme="minorHAnsi" w:cstheme="minorHAnsi"/>
            <w:sz w:val="22"/>
            <w:szCs w:val="22"/>
          </w:rPr>
          <w:t xml:space="preserve"> would be necessary to explain the observed associations</w:t>
        </w:r>
        <w:commentRangeStart w:id="463"/>
        <w:commentRangeEnd w:id="463"/>
        <w:r w:rsidR="00166DA0">
          <w:rPr>
            <w:rStyle w:val="CommentReference"/>
            <w:rFonts w:asciiTheme="minorHAnsi" w:eastAsiaTheme="minorEastAsia" w:hAnsiTheme="minorHAnsi" w:cstheme="minorBidi"/>
            <w:lang w:eastAsia="ja-JP"/>
          </w:rPr>
          <w:commentReference w:id="463"/>
        </w:r>
        <w:commentRangeStart w:id="464"/>
        <w:commentRangeEnd w:id="464"/>
        <w:r w:rsidR="00166DA0">
          <w:rPr>
            <w:rStyle w:val="CommentReference"/>
            <w:rFonts w:asciiTheme="minorHAnsi" w:eastAsiaTheme="minorEastAsia" w:hAnsiTheme="minorHAnsi" w:cstheme="minorBidi"/>
            <w:lang w:eastAsia="ja-JP"/>
          </w:rPr>
          <w:commentReference w:id="464"/>
        </w:r>
      </w:ins>
      <w:r w:rsidRPr="008C37FB">
        <w:rPr>
          <w:rFonts w:asciiTheme="minorHAnsi" w:hAnsiTheme="minorHAnsi" w:cstheme="minorHAnsi"/>
          <w:sz w:val="22"/>
          <w:szCs w:val="22"/>
        </w:rPr>
        <w:t xml:space="preserve">. The association for </w:t>
      </w:r>
      <w:ins w:id="465" w:author="Tran, Thi-Van-Trinh (NIH/NCI) [F]" w:date="2024-09-03T16:52:00Z" w16du:dateUtc="2024-09-03T20:52:00Z">
        <w:r w:rsidR="00CE0F5F">
          <w:rPr>
            <w:rFonts w:asciiTheme="minorHAnsi" w:hAnsiTheme="minorHAnsi" w:cstheme="minorHAnsi"/>
            <w:sz w:val="22"/>
            <w:szCs w:val="22"/>
          </w:rPr>
          <w:t>weight relativ</w:t>
        </w:r>
      </w:ins>
      <w:ins w:id="466" w:author="Tran, Thi-Van-Trinh (NIH/NCI) [F]" w:date="2024-09-03T16:53:00Z" w16du:dateUtc="2024-09-03T20:53:00Z">
        <w:r w:rsidR="00CE0F5F">
          <w:rPr>
            <w:rFonts w:asciiTheme="minorHAnsi" w:hAnsiTheme="minorHAnsi" w:cstheme="minorHAnsi"/>
            <w:sz w:val="22"/>
            <w:szCs w:val="22"/>
          </w:rPr>
          <w:t xml:space="preserve">e to peers during teen years, ever not having enough to eat during childhood, and highest household education level at age 13 remained consistent </w:t>
        </w:r>
        <w:r w:rsidR="00A8316A">
          <w:rPr>
            <w:rFonts w:asciiTheme="minorHAnsi" w:hAnsiTheme="minorHAnsi" w:cstheme="minorHAnsi"/>
            <w:sz w:val="22"/>
            <w:szCs w:val="22"/>
          </w:rPr>
          <w:t>regardless of early- or late-onset D</w:t>
        </w:r>
      </w:ins>
      <w:ins w:id="467" w:author="Tran, Thi-Van-Trinh (NIH/NCI) [F]" w:date="2024-09-03T16:54:00Z" w16du:dateUtc="2024-09-03T20:54:00Z">
        <w:r w:rsidR="00A8316A">
          <w:rPr>
            <w:rFonts w:asciiTheme="minorHAnsi" w:hAnsiTheme="minorHAnsi" w:cstheme="minorHAnsi"/>
            <w:sz w:val="22"/>
            <w:szCs w:val="22"/>
          </w:rPr>
          <w:t xml:space="preserve">TC. Meanwhile, the association for </w:t>
        </w:r>
      </w:ins>
      <w:r w:rsidR="001A03C3">
        <w:rPr>
          <w:rFonts w:asciiTheme="minorHAnsi" w:hAnsiTheme="minorHAnsi" w:cstheme="minorHAnsi"/>
          <w:sz w:val="22"/>
          <w:szCs w:val="22"/>
        </w:rPr>
        <w:t xml:space="preserve">relative </w:t>
      </w:r>
      <w:r w:rsidRPr="008C37FB">
        <w:rPr>
          <w:rFonts w:asciiTheme="minorHAnsi" w:hAnsiTheme="minorHAnsi" w:cstheme="minorHAnsi"/>
          <w:sz w:val="22"/>
          <w:szCs w:val="22"/>
        </w:rPr>
        <w:t xml:space="preserve">height </w:t>
      </w:r>
      <w:r w:rsidR="00F552D4">
        <w:rPr>
          <w:rFonts w:asciiTheme="minorHAnsi" w:hAnsiTheme="minorHAnsi" w:cstheme="minorHAnsi"/>
          <w:sz w:val="22"/>
          <w:szCs w:val="22"/>
        </w:rPr>
        <w:t xml:space="preserve">compared to peers </w:t>
      </w:r>
      <w:r w:rsidRPr="008C37FB">
        <w:rPr>
          <w:rFonts w:asciiTheme="minorHAnsi" w:hAnsiTheme="minorHAnsi" w:cstheme="minorHAnsi"/>
          <w:sz w:val="22"/>
          <w:szCs w:val="22"/>
        </w:rPr>
        <w:t>at age 10</w:t>
      </w:r>
      <w:del w:id="468" w:author="Tran, Thi-Van-Trinh (NIH/NCI) [F]" w:date="2024-09-03T16:51:00Z" w16du:dateUtc="2024-09-03T20:51:00Z">
        <w:r w:rsidRPr="008C37FB" w:rsidDel="00186933">
          <w:rPr>
            <w:rFonts w:asciiTheme="minorHAnsi" w:hAnsiTheme="minorHAnsi" w:cstheme="minorHAnsi"/>
            <w:sz w:val="22"/>
            <w:szCs w:val="22"/>
          </w:rPr>
          <w:delText xml:space="preserve">, ever not having enough to eat during childhood, and highest household education level at age 13 </w:delText>
        </w:r>
      </w:del>
      <w:ins w:id="469" w:author="Tran, Thi-Van-Trinh (NIH/NCI) [F]" w:date="2024-09-03T16:51:00Z" w16du:dateUtc="2024-09-03T20:51:00Z">
        <w:r w:rsidR="00186933">
          <w:rPr>
            <w:rFonts w:asciiTheme="minorHAnsi" w:hAnsiTheme="minorHAnsi" w:cstheme="minorHAnsi"/>
            <w:sz w:val="22"/>
            <w:szCs w:val="22"/>
          </w:rPr>
          <w:t xml:space="preserve"> </w:t>
        </w:r>
      </w:ins>
      <w:r w:rsidRPr="008C37FB">
        <w:rPr>
          <w:rFonts w:asciiTheme="minorHAnsi" w:hAnsiTheme="minorHAnsi" w:cstheme="minorHAnsi"/>
          <w:sz w:val="22"/>
          <w:szCs w:val="22"/>
        </w:rPr>
        <w:t xml:space="preserve">appeared to be stronger </w:t>
      </w:r>
      <w:r w:rsidR="001A03C3">
        <w:rPr>
          <w:rFonts w:asciiTheme="minorHAnsi" w:hAnsiTheme="minorHAnsi" w:cstheme="minorHAnsi"/>
          <w:sz w:val="22"/>
          <w:szCs w:val="22"/>
        </w:rPr>
        <w:t>for</w:t>
      </w:r>
      <w:r w:rsidR="001A03C3" w:rsidRPr="008C37FB">
        <w:rPr>
          <w:rFonts w:asciiTheme="minorHAnsi" w:hAnsiTheme="minorHAnsi" w:cstheme="minorHAnsi"/>
          <w:sz w:val="22"/>
          <w:szCs w:val="22"/>
        </w:rPr>
        <w:t xml:space="preserve"> </w:t>
      </w:r>
      <w:r w:rsidRPr="008C37FB">
        <w:rPr>
          <w:rFonts w:asciiTheme="minorHAnsi" w:hAnsiTheme="minorHAnsi" w:cstheme="minorHAnsi"/>
          <w:sz w:val="22"/>
          <w:szCs w:val="22"/>
        </w:rPr>
        <w:t>early-</w:t>
      </w:r>
      <w:r w:rsidR="001A03C3">
        <w:rPr>
          <w:rFonts w:asciiTheme="minorHAnsi" w:hAnsiTheme="minorHAnsi" w:cstheme="minorHAnsi"/>
          <w:sz w:val="22"/>
          <w:szCs w:val="22"/>
        </w:rPr>
        <w:t xml:space="preserve"> versus later-</w:t>
      </w:r>
      <w:r w:rsidRPr="008C37FB">
        <w:rPr>
          <w:rFonts w:asciiTheme="minorHAnsi" w:hAnsiTheme="minorHAnsi" w:cstheme="minorHAnsi"/>
          <w:sz w:val="22"/>
          <w:szCs w:val="22"/>
        </w:rPr>
        <w:t xml:space="preserve">onset </w:t>
      </w:r>
      <w:r w:rsidR="001A03C3">
        <w:rPr>
          <w:rFonts w:asciiTheme="minorHAnsi" w:hAnsiTheme="minorHAnsi" w:cstheme="minorHAnsi"/>
          <w:sz w:val="22"/>
          <w:szCs w:val="22"/>
        </w:rPr>
        <w:t>DTC</w:t>
      </w:r>
      <w:r w:rsidRPr="008C37FB">
        <w:rPr>
          <w:rFonts w:asciiTheme="minorHAnsi" w:hAnsiTheme="minorHAnsi" w:cstheme="minorHAnsi"/>
          <w:sz w:val="22"/>
          <w:szCs w:val="22"/>
        </w:rPr>
        <w:t xml:space="preserve">. The interpretation </w:t>
      </w:r>
      <w:r w:rsidR="001A03C3">
        <w:rPr>
          <w:rFonts w:asciiTheme="minorHAnsi" w:hAnsiTheme="minorHAnsi" w:cstheme="minorHAnsi"/>
          <w:sz w:val="22"/>
          <w:szCs w:val="22"/>
        </w:rPr>
        <w:t xml:space="preserve">of the findings </w:t>
      </w:r>
      <w:r w:rsidRPr="008C37FB">
        <w:rPr>
          <w:rFonts w:asciiTheme="minorHAnsi" w:hAnsiTheme="minorHAnsi" w:cstheme="minorHAnsi"/>
          <w:sz w:val="22"/>
          <w:szCs w:val="22"/>
        </w:rPr>
        <w:t xml:space="preserve">did not change </w:t>
      </w:r>
      <w:r w:rsidR="008B7A07">
        <w:rPr>
          <w:rFonts w:asciiTheme="minorHAnsi" w:hAnsiTheme="minorHAnsi" w:cstheme="minorHAnsi"/>
          <w:sz w:val="22"/>
          <w:szCs w:val="22"/>
        </w:rPr>
        <w:t xml:space="preserve">when </w:t>
      </w:r>
      <w:del w:id="470" w:author="Kitahara, Cari Meinhold(NIH/NCI) [E]" w:date="2024-09-16T12:32:00Z" w16du:dateUtc="2024-09-16T16:32:00Z">
        <w:r w:rsidR="008B7A07" w:rsidRPr="008C37FB" w:rsidDel="00A25688">
          <w:rPr>
            <w:rFonts w:asciiTheme="minorHAnsi" w:hAnsiTheme="minorHAnsi" w:cstheme="minorHAnsi"/>
            <w:sz w:val="22"/>
            <w:szCs w:val="22"/>
          </w:rPr>
          <w:delText xml:space="preserve">considering </w:delText>
        </w:r>
      </w:del>
      <w:ins w:id="471" w:author="Kitahara, Cari Meinhold(NIH/NCI) [E]" w:date="2024-09-16T12:32:00Z" w16du:dateUtc="2024-09-16T16:32:00Z">
        <w:r w:rsidR="00A25688">
          <w:rPr>
            <w:rFonts w:asciiTheme="minorHAnsi" w:hAnsiTheme="minorHAnsi" w:cstheme="minorHAnsi"/>
            <w:sz w:val="22"/>
            <w:szCs w:val="22"/>
          </w:rPr>
          <w:t>restricting to</w:t>
        </w:r>
        <w:r w:rsidR="00A25688" w:rsidRPr="008C37FB">
          <w:rPr>
            <w:rFonts w:asciiTheme="minorHAnsi" w:hAnsiTheme="minorHAnsi" w:cstheme="minorHAnsi"/>
            <w:sz w:val="22"/>
            <w:szCs w:val="22"/>
          </w:rPr>
          <w:t xml:space="preserve"> </w:t>
        </w:r>
      </w:ins>
      <w:r w:rsidRPr="008C37FB">
        <w:rPr>
          <w:rFonts w:asciiTheme="minorHAnsi" w:hAnsiTheme="minorHAnsi" w:cstheme="minorHAnsi"/>
          <w:sz w:val="22"/>
          <w:szCs w:val="22"/>
        </w:rPr>
        <w:t xml:space="preserve">medically confirmed </w:t>
      </w:r>
      <w:del w:id="472" w:author="Kitahara, Cari Meinhold(NIH/NCI) [E]" w:date="2024-09-16T12:31:00Z" w16du:dateUtc="2024-09-16T16:31:00Z">
        <w:r w:rsidRPr="008C37FB" w:rsidDel="00A25688">
          <w:rPr>
            <w:rFonts w:asciiTheme="minorHAnsi" w:hAnsiTheme="minorHAnsi" w:cstheme="minorHAnsi"/>
            <w:sz w:val="22"/>
            <w:szCs w:val="22"/>
          </w:rPr>
          <w:delText xml:space="preserve">cases, </w:delText>
        </w:r>
      </w:del>
      <w:r w:rsidRPr="008C37FB">
        <w:rPr>
          <w:rFonts w:asciiTheme="minorHAnsi" w:hAnsiTheme="minorHAnsi" w:cstheme="minorHAnsi"/>
          <w:sz w:val="22"/>
          <w:szCs w:val="22"/>
        </w:rPr>
        <w:t xml:space="preserve">or papillary </w:t>
      </w:r>
      <w:del w:id="473" w:author="Kitahara, Cari Meinhold(NIH/NCI) [E]" w:date="2024-09-16T12:32:00Z" w16du:dateUtc="2024-09-16T16:32:00Z">
        <w:r w:rsidRPr="008C37FB" w:rsidDel="00A25688">
          <w:rPr>
            <w:rFonts w:asciiTheme="minorHAnsi" w:hAnsiTheme="minorHAnsi" w:cstheme="minorHAnsi"/>
            <w:sz w:val="22"/>
            <w:szCs w:val="22"/>
          </w:rPr>
          <w:delText xml:space="preserve">histology </w:delText>
        </w:r>
      </w:del>
      <w:ins w:id="474" w:author="Kitahara, Cari Meinhold(NIH/NCI) [E]" w:date="2024-09-16T12:32:00Z" w16du:dateUtc="2024-09-16T16:32:00Z">
        <w:r w:rsidR="00A25688">
          <w:rPr>
            <w:rFonts w:asciiTheme="minorHAnsi" w:hAnsiTheme="minorHAnsi" w:cstheme="minorHAnsi"/>
            <w:sz w:val="22"/>
            <w:szCs w:val="22"/>
          </w:rPr>
          <w:t>cases</w:t>
        </w:r>
        <w:r w:rsidR="00A25688" w:rsidRPr="008C37FB">
          <w:rPr>
            <w:rFonts w:asciiTheme="minorHAnsi" w:hAnsiTheme="minorHAnsi" w:cstheme="minorHAnsi"/>
            <w:sz w:val="22"/>
            <w:szCs w:val="22"/>
          </w:rPr>
          <w:t xml:space="preserve"> </w:t>
        </w:r>
      </w:ins>
      <w:del w:id="475" w:author="Kitahara, Cari Meinhold(NIH/NCI) [E]" w:date="2024-09-16T12:31:00Z" w16du:dateUtc="2024-09-16T16:31:00Z">
        <w:r w:rsidRPr="008C37FB" w:rsidDel="00A25688">
          <w:rPr>
            <w:rFonts w:asciiTheme="minorHAnsi" w:hAnsiTheme="minorHAnsi" w:cstheme="minorHAnsi"/>
            <w:sz w:val="22"/>
            <w:szCs w:val="22"/>
          </w:rPr>
          <w:delText xml:space="preserve">only </w:delText>
        </w:r>
      </w:del>
      <w:r w:rsidRPr="008C37FB">
        <w:rPr>
          <w:rFonts w:asciiTheme="minorHAnsi" w:hAnsiTheme="minorHAnsi" w:cstheme="minorHAnsi"/>
          <w:sz w:val="22"/>
          <w:szCs w:val="22"/>
        </w:rPr>
        <w:t>(</w:t>
      </w:r>
      <w:r w:rsidRPr="003503C6">
        <w:rPr>
          <w:rFonts w:asciiTheme="minorHAnsi" w:hAnsiTheme="minorHAnsi" w:cstheme="minorHAnsi"/>
          <w:b/>
          <w:bCs/>
          <w:sz w:val="22"/>
          <w:szCs w:val="22"/>
        </w:rPr>
        <w:t xml:space="preserve">Supplementary table </w:t>
      </w:r>
      <w:r w:rsidR="00271A0E" w:rsidRPr="003503C6">
        <w:rPr>
          <w:rFonts w:asciiTheme="minorHAnsi" w:hAnsiTheme="minorHAnsi" w:cstheme="minorHAnsi"/>
          <w:b/>
          <w:bCs/>
          <w:sz w:val="22"/>
          <w:szCs w:val="22"/>
        </w:rPr>
        <w:t>3</w:t>
      </w:r>
      <w:r w:rsidRPr="008C37FB">
        <w:rPr>
          <w:rFonts w:asciiTheme="minorHAnsi" w:hAnsiTheme="minorHAnsi" w:cstheme="minorHAnsi"/>
          <w:sz w:val="22"/>
          <w:szCs w:val="22"/>
        </w:rPr>
        <w:t>).</w:t>
      </w:r>
    </w:p>
    <w:p w14:paraId="52B5C57C" w14:textId="101FCC4E" w:rsidR="0004622F" w:rsidRDefault="00DD32ED" w:rsidP="003C77CE">
      <w:pPr>
        <w:pStyle w:val="Heading1"/>
      </w:pPr>
      <w:r w:rsidRPr="008C37FB">
        <w:t>Discussion</w:t>
      </w:r>
      <w:r w:rsidR="00020598">
        <w:t xml:space="preserve"> </w:t>
      </w:r>
    </w:p>
    <w:p w14:paraId="1BF18EF8" w14:textId="3890C90C" w:rsidR="00F95C10" w:rsidRDefault="00023F2F" w:rsidP="008A6EEC">
      <w:pPr>
        <w:pStyle w:val="NormalWeb"/>
        <w:spacing w:line="360" w:lineRule="auto"/>
        <w:rPr>
          <w:rFonts w:asciiTheme="minorHAnsi" w:hAnsiTheme="minorHAnsi" w:cstheme="minorHAnsi"/>
          <w:sz w:val="22"/>
          <w:szCs w:val="22"/>
        </w:rPr>
      </w:pPr>
      <w:del w:id="476" w:author="Kitahara, Cari Meinhold(NIH/NCI) [E]" w:date="2024-09-16T12:32:00Z" w16du:dateUtc="2024-09-16T16:32:00Z">
        <w:r w:rsidRPr="008C37FB" w:rsidDel="00A25688">
          <w:rPr>
            <w:rFonts w:asciiTheme="minorHAnsi" w:hAnsiTheme="minorHAnsi" w:cstheme="minorHAnsi"/>
            <w:sz w:val="22"/>
            <w:szCs w:val="22"/>
          </w:rPr>
          <w:delText xml:space="preserve">To our knowledge, this is </w:delText>
        </w:r>
        <w:r w:rsidDel="00A25688">
          <w:rPr>
            <w:rFonts w:asciiTheme="minorHAnsi" w:hAnsiTheme="minorHAnsi" w:cstheme="minorHAnsi"/>
            <w:sz w:val="22"/>
            <w:szCs w:val="22"/>
          </w:rPr>
          <w:delText>one of the few</w:delText>
        </w:r>
        <w:r w:rsidRPr="008C37FB" w:rsidDel="00A25688">
          <w:rPr>
            <w:rFonts w:asciiTheme="minorHAnsi" w:hAnsiTheme="minorHAnsi" w:cstheme="minorHAnsi"/>
            <w:sz w:val="22"/>
            <w:szCs w:val="22"/>
          </w:rPr>
          <w:delText xml:space="preserve"> longitudinal studies </w:delText>
        </w:r>
        <w:r w:rsidDel="00A25688">
          <w:rPr>
            <w:rFonts w:asciiTheme="minorHAnsi" w:hAnsiTheme="minorHAnsi" w:cstheme="minorHAnsi"/>
            <w:sz w:val="22"/>
            <w:szCs w:val="22"/>
          </w:rPr>
          <w:delText xml:space="preserve">on </w:delText>
        </w:r>
      </w:del>
      <w:ins w:id="477" w:author="O'Brien, Katie (NIH/NIEHS) [E]" w:date="2024-08-31T07:43:00Z" w16du:dateUtc="2024-08-31T11:43:00Z">
        <w:del w:id="478" w:author="Kitahara, Cari Meinhold(NIH/NCI) [E]" w:date="2024-09-16T12:32:00Z" w16du:dateUtc="2024-09-16T16:32:00Z">
          <w:r w:rsidR="00C55F26" w:rsidDel="00A25688">
            <w:rPr>
              <w:rFonts w:asciiTheme="minorHAnsi" w:hAnsiTheme="minorHAnsi" w:cstheme="minorHAnsi"/>
              <w:sz w:val="22"/>
              <w:szCs w:val="22"/>
            </w:rPr>
            <w:delText xml:space="preserve">of </w:delText>
          </w:r>
        </w:del>
      </w:ins>
      <w:del w:id="479" w:author="Kitahara, Cari Meinhold(NIH/NCI) [E]" w:date="2024-09-16T12:32:00Z" w16du:dateUtc="2024-09-16T16:32:00Z">
        <w:r w:rsidDel="00A25688">
          <w:rPr>
            <w:rFonts w:asciiTheme="minorHAnsi" w:hAnsiTheme="minorHAnsi" w:cstheme="minorHAnsi"/>
            <w:sz w:val="22"/>
            <w:szCs w:val="22"/>
          </w:rPr>
          <w:delText>the association between</w:delText>
        </w:r>
        <w:r w:rsidRPr="008C37FB" w:rsidDel="00A25688">
          <w:rPr>
            <w:rFonts w:asciiTheme="minorHAnsi" w:hAnsiTheme="minorHAnsi" w:cstheme="minorHAnsi"/>
            <w:sz w:val="22"/>
            <w:szCs w:val="22"/>
          </w:rPr>
          <w:delText xml:space="preserve"> </w:delText>
        </w:r>
        <w:r w:rsidR="00792EEE" w:rsidDel="00A25688">
          <w:rPr>
            <w:rFonts w:asciiTheme="minorHAnsi" w:hAnsiTheme="minorHAnsi" w:cstheme="minorHAnsi"/>
            <w:sz w:val="22"/>
            <w:szCs w:val="22"/>
          </w:rPr>
          <w:delText>early-life</w:delText>
        </w:r>
        <w:r w:rsidRPr="008C37FB" w:rsidDel="00A25688">
          <w:rPr>
            <w:rFonts w:asciiTheme="minorHAnsi" w:hAnsiTheme="minorHAnsi" w:cstheme="minorHAnsi"/>
            <w:sz w:val="22"/>
            <w:szCs w:val="22"/>
          </w:rPr>
          <w:delText xml:space="preserve"> factors </w:delText>
        </w:r>
        <w:r w:rsidDel="00A25688">
          <w:rPr>
            <w:rFonts w:asciiTheme="minorHAnsi" w:hAnsiTheme="minorHAnsi" w:cstheme="minorHAnsi"/>
            <w:sz w:val="22"/>
            <w:szCs w:val="22"/>
          </w:rPr>
          <w:delText>and</w:delText>
        </w:r>
        <w:r w:rsidRPr="008C37FB" w:rsidDel="00A25688">
          <w:rPr>
            <w:rFonts w:asciiTheme="minorHAnsi" w:hAnsiTheme="minorHAnsi" w:cstheme="minorHAnsi"/>
            <w:sz w:val="22"/>
            <w:szCs w:val="22"/>
          </w:rPr>
          <w:delText xml:space="preserve"> DTC incidence beyond</w:delText>
        </w:r>
        <w:r w:rsidR="00620E8A" w:rsidDel="00A25688">
          <w:rPr>
            <w:rFonts w:asciiTheme="minorHAnsi" w:hAnsiTheme="minorHAnsi" w:cstheme="minorHAnsi"/>
            <w:sz w:val="22"/>
            <w:szCs w:val="22"/>
          </w:rPr>
          <w:delText xml:space="preserve"> childhood </w:delText>
        </w:r>
        <w:r w:rsidR="00620E8A" w:rsidRPr="008C37FB" w:rsidDel="00A25688">
          <w:rPr>
            <w:rFonts w:asciiTheme="minorHAnsi" w:hAnsiTheme="minorHAnsi" w:cstheme="minorHAnsi"/>
            <w:sz w:val="22"/>
            <w:szCs w:val="22"/>
          </w:rPr>
          <w:delText>exposure</w:delText>
        </w:r>
        <w:r w:rsidR="00620E8A" w:rsidDel="00A25688">
          <w:rPr>
            <w:rFonts w:asciiTheme="minorHAnsi" w:hAnsiTheme="minorHAnsi" w:cstheme="minorHAnsi"/>
            <w:sz w:val="22"/>
            <w:szCs w:val="22"/>
          </w:rPr>
          <w:delText xml:space="preserve"> to</w:delText>
        </w:r>
        <w:r w:rsidRPr="008C37FB" w:rsidDel="00A25688">
          <w:rPr>
            <w:rFonts w:asciiTheme="minorHAnsi" w:hAnsiTheme="minorHAnsi" w:cstheme="minorHAnsi"/>
            <w:sz w:val="22"/>
            <w:szCs w:val="22"/>
          </w:rPr>
          <w:delText xml:space="preserve"> ionizing radiation.</w:delText>
        </w:r>
      </w:del>
      <w:ins w:id="480" w:author="Kitahara, Cari Meinhold(NIH/NCI) [E]" w:date="2024-09-16T12:32:00Z" w16du:dateUtc="2024-09-16T16:32:00Z">
        <w:r w:rsidR="00A25688">
          <w:rPr>
            <w:rFonts w:asciiTheme="minorHAnsi" w:hAnsiTheme="minorHAnsi" w:cstheme="minorHAnsi"/>
            <w:sz w:val="22"/>
            <w:szCs w:val="22"/>
          </w:rPr>
          <w:t>Our study contributes to the limited evidence on early-life factors and DTC incidence.</w:t>
        </w:r>
      </w:ins>
      <w:r>
        <w:rPr>
          <w:rFonts w:asciiTheme="minorHAnsi" w:hAnsiTheme="minorHAnsi" w:cstheme="minorHAnsi"/>
          <w:sz w:val="22"/>
          <w:szCs w:val="22"/>
        </w:rPr>
        <w:t xml:space="preserve"> </w:t>
      </w:r>
      <w:r w:rsidR="001828A6">
        <w:rPr>
          <w:rFonts w:asciiTheme="minorHAnsi" w:hAnsiTheme="minorHAnsi" w:cstheme="minorHAnsi"/>
          <w:sz w:val="22"/>
          <w:szCs w:val="22"/>
        </w:rPr>
        <w:t xml:space="preserve">The </w:t>
      </w:r>
      <w:r w:rsidR="00D913AD">
        <w:rPr>
          <w:rFonts w:asciiTheme="minorHAnsi" w:hAnsiTheme="minorHAnsi" w:cstheme="minorHAnsi"/>
          <w:sz w:val="22"/>
          <w:szCs w:val="22"/>
        </w:rPr>
        <w:t xml:space="preserve">current </w:t>
      </w:r>
      <w:r w:rsidR="001828A6">
        <w:rPr>
          <w:rFonts w:asciiTheme="minorHAnsi" w:hAnsiTheme="minorHAnsi" w:cstheme="minorHAnsi"/>
          <w:sz w:val="22"/>
          <w:szCs w:val="22"/>
        </w:rPr>
        <w:t xml:space="preserve">study </w:t>
      </w:r>
      <w:r w:rsidR="00034F07">
        <w:rPr>
          <w:rFonts w:asciiTheme="minorHAnsi" w:hAnsiTheme="minorHAnsi" w:cstheme="minorHAnsi"/>
          <w:sz w:val="22"/>
          <w:szCs w:val="22"/>
        </w:rPr>
        <w:t>found</w:t>
      </w:r>
      <w:r w:rsidR="00E01F04">
        <w:rPr>
          <w:rFonts w:asciiTheme="minorHAnsi" w:hAnsiTheme="minorHAnsi" w:cstheme="minorHAnsi"/>
          <w:sz w:val="22"/>
          <w:szCs w:val="22"/>
        </w:rPr>
        <w:t xml:space="preserve"> higher </w:t>
      </w:r>
      <w:r w:rsidR="008F7831">
        <w:rPr>
          <w:rFonts w:asciiTheme="minorHAnsi" w:hAnsiTheme="minorHAnsi" w:cstheme="minorHAnsi"/>
          <w:sz w:val="22"/>
          <w:szCs w:val="22"/>
        </w:rPr>
        <w:t xml:space="preserve">DTC </w:t>
      </w:r>
      <w:r w:rsidR="00E01F04">
        <w:rPr>
          <w:rFonts w:asciiTheme="minorHAnsi" w:hAnsiTheme="minorHAnsi" w:cstheme="minorHAnsi"/>
          <w:sz w:val="22"/>
          <w:szCs w:val="22"/>
        </w:rPr>
        <w:t xml:space="preserve">incidence associated with </w:t>
      </w:r>
      <w:del w:id="481" w:author="Kitahara, Cari Meinhold(NIH/NCI) [E]" w:date="2024-09-16T12:33:00Z" w16du:dateUtc="2024-09-16T16:33:00Z">
        <w:r w:rsidR="0037518E" w:rsidDel="00A25688">
          <w:rPr>
            <w:rFonts w:asciiTheme="minorHAnsi" w:hAnsiTheme="minorHAnsi" w:cstheme="minorHAnsi"/>
            <w:sz w:val="22"/>
            <w:szCs w:val="22"/>
          </w:rPr>
          <w:delText xml:space="preserve">perceived </w:delText>
        </w:r>
      </w:del>
      <w:ins w:id="482" w:author="Kitahara, Cari Meinhold(NIH/NCI) [E]" w:date="2024-09-16T12:33:00Z" w16du:dateUtc="2024-09-16T16:33:00Z">
        <w:r w:rsidR="00A25688">
          <w:rPr>
            <w:rFonts w:asciiTheme="minorHAnsi" w:hAnsiTheme="minorHAnsi" w:cstheme="minorHAnsi"/>
            <w:sz w:val="22"/>
            <w:szCs w:val="22"/>
          </w:rPr>
          <w:t xml:space="preserve">relative </w:t>
        </w:r>
      </w:ins>
      <w:r w:rsidR="00E01F04">
        <w:rPr>
          <w:rFonts w:asciiTheme="minorHAnsi" w:hAnsiTheme="minorHAnsi" w:cstheme="minorHAnsi"/>
          <w:sz w:val="22"/>
          <w:szCs w:val="22"/>
        </w:rPr>
        <w:t>early-life body size</w:t>
      </w:r>
      <w:ins w:id="483" w:author="Kitahara, Cari Meinhold(NIH/NCI) [E]" w:date="2024-09-16T12:33:00Z" w16du:dateUtc="2024-09-16T16:33:00Z">
        <w:r w:rsidR="00A25688">
          <w:rPr>
            <w:rFonts w:asciiTheme="minorHAnsi" w:hAnsiTheme="minorHAnsi" w:cstheme="minorHAnsi"/>
            <w:sz w:val="22"/>
            <w:szCs w:val="22"/>
          </w:rPr>
          <w:t xml:space="preserve">, </w:t>
        </w:r>
      </w:ins>
      <w:ins w:id="484" w:author="Tran, Thi-Van-Trinh (NIH/NCI) [F]" w:date="2024-09-04T11:07:00Z" w16du:dateUtc="2024-09-04T15:07:00Z">
        <w:del w:id="485" w:author="Kitahara, Cari Meinhold(NIH/NCI) [E]" w:date="2024-09-16T12:33:00Z" w16du:dateUtc="2024-09-16T16:33:00Z">
          <w:r w:rsidR="00956859" w:rsidDel="00A25688">
            <w:rPr>
              <w:rFonts w:asciiTheme="minorHAnsi" w:hAnsiTheme="minorHAnsi" w:cstheme="minorHAnsi"/>
              <w:sz w:val="22"/>
              <w:szCs w:val="22"/>
            </w:rPr>
            <w:delText xml:space="preserve"> - </w:delText>
          </w:r>
        </w:del>
        <w:r w:rsidR="00956859">
          <w:rPr>
            <w:rFonts w:asciiTheme="minorHAnsi" w:hAnsiTheme="minorHAnsi" w:cstheme="minorHAnsi"/>
            <w:sz w:val="22"/>
            <w:szCs w:val="22"/>
          </w:rPr>
          <w:t>specifically</w:t>
        </w:r>
      </w:ins>
      <w:ins w:id="486" w:author="Kitahara, Cari Meinhold(NIH/NCI) [E]" w:date="2024-09-16T12:33:00Z" w16du:dateUtc="2024-09-16T16:33:00Z">
        <w:r w:rsidR="00A25688">
          <w:rPr>
            <w:rFonts w:asciiTheme="minorHAnsi" w:hAnsiTheme="minorHAnsi" w:cstheme="minorHAnsi"/>
            <w:sz w:val="22"/>
            <w:szCs w:val="22"/>
          </w:rPr>
          <w:t>,</w:t>
        </w:r>
      </w:ins>
      <w:del w:id="487" w:author="Tran, Thi-Van-Trinh (NIH/NCI) [F]" w:date="2024-09-04T11:07:00Z" w16du:dateUtc="2024-09-04T15:07:00Z">
        <w:r w:rsidR="00D119BF" w:rsidDel="00956859">
          <w:rPr>
            <w:rFonts w:asciiTheme="minorHAnsi" w:hAnsiTheme="minorHAnsi" w:cstheme="minorHAnsi"/>
            <w:sz w:val="22"/>
            <w:szCs w:val="22"/>
          </w:rPr>
          <w:delText xml:space="preserve"> (i.e.,</w:delText>
        </w:r>
      </w:del>
      <w:r w:rsidR="00D119BF">
        <w:rPr>
          <w:rFonts w:asciiTheme="minorHAnsi" w:hAnsiTheme="minorHAnsi" w:cstheme="minorHAnsi"/>
          <w:sz w:val="22"/>
          <w:szCs w:val="22"/>
        </w:rPr>
        <w:t xml:space="preserve"> </w:t>
      </w:r>
      <w:del w:id="488" w:author="Kitahara, Cari Meinhold(NIH/NCI) [E]" w:date="2024-09-16T12:34:00Z" w16du:dateUtc="2024-09-16T16:34:00Z">
        <w:r w:rsidR="00E01F04" w:rsidRPr="008C37FB" w:rsidDel="00A25688">
          <w:rPr>
            <w:rFonts w:asciiTheme="minorHAnsi" w:hAnsiTheme="minorHAnsi" w:cstheme="minorHAnsi"/>
            <w:sz w:val="22"/>
            <w:szCs w:val="22"/>
          </w:rPr>
          <w:delText xml:space="preserve">being </w:delText>
        </w:r>
      </w:del>
      <w:r w:rsidR="00E01F04" w:rsidRPr="008C37FB">
        <w:rPr>
          <w:rFonts w:asciiTheme="minorHAnsi" w:hAnsiTheme="minorHAnsi" w:cstheme="minorHAnsi"/>
          <w:sz w:val="22"/>
          <w:szCs w:val="22"/>
        </w:rPr>
        <w:t>taller</w:t>
      </w:r>
      <w:ins w:id="489" w:author="Kitahara, Cari Meinhold(NIH/NCI) [E]" w:date="2024-09-16T12:34:00Z" w16du:dateUtc="2024-09-16T16:34:00Z">
        <w:r w:rsidR="00A25688">
          <w:rPr>
            <w:rFonts w:asciiTheme="minorHAnsi" w:hAnsiTheme="minorHAnsi" w:cstheme="minorHAnsi"/>
            <w:sz w:val="22"/>
            <w:szCs w:val="22"/>
          </w:rPr>
          <w:t xml:space="preserve"> height</w:t>
        </w:r>
      </w:ins>
      <w:r w:rsidR="00E01F04" w:rsidRPr="008C37FB">
        <w:rPr>
          <w:rFonts w:asciiTheme="minorHAnsi" w:hAnsiTheme="minorHAnsi" w:cstheme="minorHAnsi"/>
          <w:sz w:val="22"/>
          <w:szCs w:val="22"/>
        </w:rPr>
        <w:t xml:space="preserve"> </w:t>
      </w:r>
      <w:del w:id="490" w:author="Kitahara, Cari Meinhold(NIH/NCI) [E]" w:date="2024-09-16T12:33:00Z" w16du:dateUtc="2024-09-16T16:33:00Z">
        <w:r w:rsidR="00E01F04" w:rsidDel="00A25688">
          <w:rPr>
            <w:rFonts w:asciiTheme="minorHAnsi" w:hAnsiTheme="minorHAnsi" w:cstheme="minorHAnsi"/>
            <w:sz w:val="22"/>
            <w:szCs w:val="22"/>
          </w:rPr>
          <w:delText>compared to</w:delText>
        </w:r>
      </w:del>
      <w:ins w:id="491" w:author="Kitahara, Cari Meinhold(NIH/NCI) [E]" w:date="2024-09-16T12:33:00Z" w16du:dateUtc="2024-09-16T16:33:00Z">
        <w:r w:rsidR="00A25688">
          <w:rPr>
            <w:rFonts w:asciiTheme="minorHAnsi" w:hAnsiTheme="minorHAnsi" w:cstheme="minorHAnsi"/>
            <w:sz w:val="22"/>
            <w:szCs w:val="22"/>
          </w:rPr>
          <w:t>than</w:t>
        </w:r>
      </w:ins>
      <w:r w:rsidR="00E01F04" w:rsidRPr="008C37FB">
        <w:rPr>
          <w:rFonts w:asciiTheme="minorHAnsi" w:hAnsiTheme="minorHAnsi" w:cstheme="minorHAnsi"/>
          <w:sz w:val="22"/>
          <w:szCs w:val="22"/>
        </w:rPr>
        <w:t xml:space="preserve"> peers at age 1</w:t>
      </w:r>
      <w:ins w:id="492" w:author="Kitahara, Cari Meinhold(NIH/NCI) [E]" w:date="2024-09-16T12:34:00Z" w16du:dateUtc="2024-09-16T16:34:00Z">
        <w:r w:rsidR="00A25688">
          <w:rPr>
            <w:rFonts w:asciiTheme="minorHAnsi" w:hAnsiTheme="minorHAnsi" w:cstheme="minorHAnsi"/>
            <w:sz w:val="22"/>
            <w:szCs w:val="22"/>
          </w:rPr>
          <w:t xml:space="preserve">0, </w:t>
        </w:r>
      </w:ins>
      <w:del w:id="493" w:author="Kitahara, Cari Meinhold(NIH/NCI) [E]" w:date="2024-09-16T12:33:00Z" w16du:dateUtc="2024-09-16T16:33:00Z">
        <w:r w:rsidR="00E01F04" w:rsidRPr="008C37FB" w:rsidDel="00A25688">
          <w:rPr>
            <w:rFonts w:asciiTheme="minorHAnsi" w:hAnsiTheme="minorHAnsi" w:cstheme="minorHAnsi"/>
            <w:sz w:val="22"/>
            <w:szCs w:val="22"/>
          </w:rPr>
          <w:delText xml:space="preserve">0, being </w:delText>
        </w:r>
      </w:del>
      <w:r w:rsidR="00E01F04" w:rsidRPr="008C37FB">
        <w:rPr>
          <w:rFonts w:asciiTheme="minorHAnsi" w:hAnsiTheme="minorHAnsi" w:cstheme="minorHAnsi"/>
          <w:sz w:val="22"/>
          <w:szCs w:val="22"/>
        </w:rPr>
        <w:t>lighter or heavier</w:t>
      </w:r>
      <w:ins w:id="494" w:author="Kitahara, Cari Meinhold(NIH/NCI) [E]" w:date="2024-09-16T12:34:00Z" w16du:dateUtc="2024-09-16T16:34:00Z">
        <w:r w:rsidR="00A25688">
          <w:rPr>
            <w:rFonts w:asciiTheme="minorHAnsi" w:hAnsiTheme="minorHAnsi" w:cstheme="minorHAnsi"/>
            <w:sz w:val="22"/>
            <w:szCs w:val="22"/>
          </w:rPr>
          <w:t xml:space="preserve"> weight</w:t>
        </w:r>
      </w:ins>
      <w:r w:rsidR="00E01F04" w:rsidRPr="008C37FB">
        <w:rPr>
          <w:rFonts w:asciiTheme="minorHAnsi" w:hAnsiTheme="minorHAnsi" w:cstheme="minorHAnsi"/>
          <w:sz w:val="22"/>
          <w:szCs w:val="22"/>
        </w:rPr>
        <w:t xml:space="preserve"> than peers during </w:t>
      </w:r>
      <w:r w:rsidR="00CE3844">
        <w:rPr>
          <w:rFonts w:asciiTheme="minorHAnsi" w:hAnsiTheme="minorHAnsi" w:cstheme="minorHAnsi"/>
          <w:sz w:val="22"/>
          <w:szCs w:val="22"/>
        </w:rPr>
        <w:t>teen years</w:t>
      </w:r>
      <w:ins w:id="495" w:author="Kitahara, Cari Meinhold(NIH/NCI) [E]" w:date="2024-09-16T12:34:00Z" w16du:dateUtc="2024-09-16T16:34:00Z">
        <w:r w:rsidR="00A25688">
          <w:rPr>
            <w:rFonts w:asciiTheme="minorHAnsi" w:hAnsiTheme="minorHAnsi" w:cstheme="minorHAnsi"/>
            <w:sz w:val="22"/>
            <w:szCs w:val="22"/>
          </w:rPr>
          <w:t xml:space="preserve">, </w:t>
        </w:r>
      </w:ins>
      <w:del w:id="496" w:author="Tran, Thi-Van-Trinh (NIH/NCI) [F]" w:date="2024-09-04T11:07:00Z" w16du:dateUtc="2024-09-04T15:07:00Z">
        <w:r w:rsidR="00D119BF" w:rsidDel="00956859">
          <w:rPr>
            <w:rFonts w:asciiTheme="minorHAnsi" w:hAnsiTheme="minorHAnsi" w:cstheme="minorHAnsi"/>
            <w:sz w:val="22"/>
            <w:szCs w:val="22"/>
          </w:rPr>
          <w:delText>)</w:delText>
        </w:r>
      </w:del>
      <w:ins w:id="497" w:author="Tran, Thi-Van-Trinh (NIH/NCI) [F]" w:date="2024-09-04T11:07:00Z" w16du:dateUtc="2024-09-04T15:07:00Z">
        <w:del w:id="498" w:author="Kitahara, Cari Meinhold(NIH/NCI) [E]" w:date="2024-09-16T12:33:00Z" w16du:dateUtc="2024-09-16T16:33:00Z">
          <w:r w:rsidR="00956859" w:rsidDel="00A25688">
            <w:rPr>
              <w:rFonts w:asciiTheme="minorHAnsi" w:hAnsiTheme="minorHAnsi" w:cstheme="minorHAnsi"/>
              <w:sz w:val="22"/>
              <w:szCs w:val="22"/>
            </w:rPr>
            <w:delText xml:space="preserve"> -</w:delText>
          </w:r>
        </w:del>
      </w:ins>
      <w:del w:id="499" w:author="Kitahara, Cari Meinhold(NIH/NCI) [E]" w:date="2024-09-16T12:33:00Z" w16du:dateUtc="2024-09-16T16:33:00Z">
        <w:r w:rsidR="00D7539E" w:rsidDel="00A25688">
          <w:rPr>
            <w:rFonts w:asciiTheme="minorHAnsi" w:hAnsiTheme="minorHAnsi" w:cstheme="minorHAnsi"/>
            <w:sz w:val="22"/>
            <w:szCs w:val="22"/>
          </w:rPr>
          <w:delText xml:space="preserve"> </w:delText>
        </w:r>
      </w:del>
      <w:del w:id="500" w:author="Tran, Thi-Van-Trinh (NIH/NCI) [F]" w:date="2024-09-04T11:07:00Z" w16du:dateUtc="2024-09-04T15:07:00Z">
        <w:r w:rsidR="00D7539E" w:rsidDel="00956859">
          <w:rPr>
            <w:rFonts w:asciiTheme="minorHAnsi" w:hAnsiTheme="minorHAnsi" w:cstheme="minorHAnsi"/>
            <w:sz w:val="22"/>
            <w:szCs w:val="22"/>
          </w:rPr>
          <w:delText xml:space="preserve">and </w:delText>
        </w:r>
      </w:del>
      <w:ins w:id="501" w:author="Tran, Thi-Van-Trinh (NIH/NCI) [F]" w:date="2024-09-04T11:07:00Z" w16du:dateUtc="2024-09-04T15:07:00Z">
        <w:del w:id="502" w:author="Kitahara, Cari Meinhold(NIH/NCI) [E]" w:date="2024-09-16T12:33:00Z" w16du:dateUtc="2024-09-16T16:33:00Z">
          <w:r w:rsidR="00956859" w:rsidDel="00A25688">
            <w:rPr>
              <w:rFonts w:asciiTheme="minorHAnsi" w:hAnsiTheme="minorHAnsi" w:cstheme="minorHAnsi"/>
              <w:sz w:val="22"/>
              <w:szCs w:val="22"/>
            </w:rPr>
            <w:delText>as w</w:delText>
          </w:r>
        </w:del>
        <w:del w:id="503" w:author="Kitahara, Cari Meinhold(NIH/NCI) [E]" w:date="2024-09-16T12:34:00Z" w16du:dateUtc="2024-09-16T16:34:00Z">
          <w:r w:rsidR="00956859" w:rsidDel="00A25688">
            <w:rPr>
              <w:rFonts w:asciiTheme="minorHAnsi" w:hAnsiTheme="minorHAnsi" w:cstheme="minorHAnsi"/>
              <w:sz w:val="22"/>
              <w:szCs w:val="22"/>
            </w:rPr>
            <w:delText>ell as</w:delText>
          </w:r>
        </w:del>
      </w:ins>
      <w:ins w:id="504" w:author="Kitahara, Cari Meinhold(NIH/NCI) [E]" w:date="2024-09-16T12:34:00Z" w16du:dateUtc="2024-09-16T16:34:00Z">
        <w:r w:rsidR="00A25688">
          <w:rPr>
            <w:rFonts w:asciiTheme="minorHAnsi" w:hAnsiTheme="minorHAnsi" w:cstheme="minorHAnsi"/>
            <w:sz w:val="22"/>
            <w:szCs w:val="22"/>
          </w:rPr>
          <w:t>and</w:t>
        </w:r>
      </w:ins>
      <w:ins w:id="505" w:author="Tran, Thi-Van-Trinh (NIH/NCI) [F]" w:date="2024-09-04T11:07:00Z" w16du:dateUtc="2024-09-04T15:07:00Z">
        <w:del w:id="506" w:author="Kitahara, Cari Meinhold(NIH/NCI) [E]" w:date="2024-09-16T12:34:00Z" w16du:dateUtc="2024-09-16T16:34:00Z">
          <w:r w:rsidR="00956859" w:rsidDel="00A25688">
            <w:rPr>
              <w:rFonts w:asciiTheme="minorHAnsi" w:hAnsiTheme="minorHAnsi" w:cstheme="minorHAnsi"/>
              <w:sz w:val="22"/>
              <w:szCs w:val="22"/>
            </w:rPr>
            <w:delText xml:space="preserve"> </w:delText>
          </w:r>
        </w:del>
      </w:ins>
      <w:del w:id="507" w:author="Kitahara, Cari Meinhold(NIH/NCI) [E]" w:date="2024-09-16T12:34:00Z" w16du:dateUtc="2024-09-16T16:34:00Z">
        <w:r w:rsidR="00D7539E" w:rsidDel="00A25688">
          <w:rPr>
            <w:rFonts w:asciiTheme="minorHAnsi" w:hAnsiTheme="minorHAnsi" w:cstheme="minorHAnsi"/>
            <w:sz w:val="22"/>
            <w:szCs w:val="22"/>
          </w:rPr>
          <w:delText>ever</w:delText>
        </w:r>
      </w:del>
      <w:r w:rsidR="00D7539E">
        <w:rPr>
          <w:rFonts w:asciiTheme="minorHAnsi" w:hAnsiTheme="minorHAnsi" w:cstheme="minorHAnsi"/>
          <w:sz w:val="22"/>
          <w:szCs w:val="22"/>
        </w:rPr>
        <w:t xml:space="preserve"> </w:t>
      </w:r>
      <w:r w:rsidR="00D7539E" w:rsidRPr="008C37FB">
        <w:rPr>
          <w:rFonts w:asciiTheme="minorHAnsi" w:hAnsiTheme="minorHAnsi" w:cstheme="minorHAnsi"/>
          <w:sz w:val="22"/>
          <w:szCs w:val="22"/>
        </w:rPr>
        <w:t>not having enough to eat during childhood</w:t>
      </w:r>
      <w:r w:rsidR="004C67E7" w:rsidRPr="00D67DBC">
        <w:rPr>
          <w:rFonts w:asciiTheme="minorHAnsi" w:hAnsiTheme="minorHAnsi" w:cstheme="minorHAnsi"/>
          <w:sz w:val="22"/>
          <w:szCs w:val="22"/>
        </w:rPr>
        <w:t>.</w:t>
      </w:r>
      <w:r w:rsidR="00E01F04">
        <w:rPr>
          <w:rFonts w:asciiTheme="minorHAnsi" w:hAnsiTheme="minorHAnsi" w:cstheme="minorHAnsi"/>
          <w:sz w:val="22"/>
          <w:szCs w:val="22"/>
        </w:rPr>
        <w:t xml:space="preserve"> </w:t>
      </w:r>
      <w:commentRangeStart w:id="508"/>
      <w:commentRangeStart w:id="509"/>
      <w:del w:id="510" w:author="Tran, Thi-Van-Trinh (NIH/NCI) [F]" w:date="2024-09-04T11:03:00Z" w16du:dateUtc="2024-09-04T15:03:00Z">
        <w:r w:rsidR="000B2335" w:rsidDel="00A003D3">
          <w:rPr>
            <w:rFonts w:asciiTheme="minorHAnsi" w:hAnsiTheme="minorHAnsi" w:cstheme="minorHAnsi"/>
            <w:sz w:val="22"/>
            <w:szCs w:val="22"/>
          </w:rPr>
          <w:delText xml:space="preserve">In contrast, our </w:delText>
        </w:r>
        <w:r w:rsidR="00F53356" w:rsidDel="00A003D3">
          <w:rPr>
            <w:rFonts w:asciiTheme="minorHAnsi" w:hAnsiTheme="minorHAnsi" w:cstheme="minorHAnsi"/>
            <w:sz w:val="22"/>
            <w:szCs w:val="22"/>
          </w:rPr>
          <w:delText xml:space="preserve">study </w:delText>
        </w:r>
        <w:r w:rsidR="00F37D8A" w:rsidDel="00A003D3">
          <w:rPr>
            <w:rFonts w:asciiTheme="minorHAnsi" w:hAnsiTheme="minorHAnsi" w:cstheme="minorHAnsi"/>
            <w:sz w:val="22"/>
            <w:szCs w:val="22"/>
          </w:rPr>
          <w:delText xml:space="preserve">did not show </w:delText>
        </w:r>
      </w:del>
      <w:del w:id="511" w:author="Tran, Thi-Van-Trinh (NIH/NCI) [F]" w:date="2024-09-02T15:44:00Z" w16du:dateUtc="2024-09-02T19:44:00Z">
        <w:r w:rsidR="00F37D8A" w:rsidDel="00223CC7">
          <w:rPr>
            <w:rFonts w:asciiTheme="minorHAnsi" w:hAnsiTheme="minorHAnsi" w:cstheme="minorHAnsi"/>
            <w:sz w:val="22"/>
            <w:szCs w:val="22"/>
          </w:rPr>
          <w:delText xml:space="preserve">significant </w:delText>
        </w:r>
      </w:del>
      <w:del w:id="512" w:author="Tran, Thi-Van-Trinh (NIH/NCI) [F]" w:date="2024-09-04T11:03:00Z" w16du:dateUtc="2024-09-04T15:03:00Z">
        <w:r w:rsidR="00F37D8A" w:rsidDel="00A003D3">
          <w:rPr>
            <w:rFonts w:asciiTheme="minorHAnsi" w:hAnsiTheme="minorHAnsi" w:cstheme="minorHAnsi"/>
            <w:sz w:val="22"/>
            <w:szCs w:val="22"/>
          </w:rPr>
          <w:delText xml:space="preserve">associations for </w:delText>
        </w:r>
      </w:del>
      <w:del w:id="513" w:author="Tran, Thi-Van-Trinh (NIH/NCI) [F]" w:date="2024-09-02T15:44:00Z" w16du:dateUtc="2024-09-02T19:44:00Z">
        <w:r w:rsidR="00680C5F" w:rsidDel="00223CC7">
          <w:rPr>
            <w:rFonts w:asciiTheme="minorHAnsi" w:hAnsiTheme="minorHAnsi" w:cstheme="minorHAnsi"/>
            <w:sz w:val="22"/>
            <w:szCs w:val="22"/>
          </w:rPr>
          <w:delText xml:space="preserve">most </w:delText>
        </w:r>
      </w:del>
      <w:del w:id="514" w:author="Tran, Thi-Van-Trinh (NIH/NCI) [F]" w:date="2024-09-04T11:03:00Z" w16du:dateUtc="2024-09-04T15:03:00Z">
        <w:r w:rsidR="00680C5F" w:rsidDel="00A003D3">
          <w:rPr>
            <w:rFonts w:asciiTheme="minorHAnsi" w:hAnsiTheme="minorHAnsi" w:cstheme="minorHAnsi"/>
            <w:sz w:val="22"/>
            <w:szCs w:val="22"/>
          </w:rPr>
          <w:delText>early-life reproductive factors</w:delText>
        </w:r>
      </w:del>
      <w:del w:id="515" w:author="Tran, Thi-Van-Trinh (NIH/NCI) [F]" w:date="2024-09-02T15:43:00Z" w16du:dateUtc="2024-09-02T19:43:00Z">
        <w:r w:rsidR="00680C5F" w:rsidDel="00290724">
          <w:rPr>
            <w:rFonts w:asciiTheme="minorHAnsi" w:hAnsiTheme="minorHAnsi" w:cstheme="minorHAnsi"/>
            <w:sz w:val="22"/>
            <w:szCs w:val="22"/>
          </w:rPr>
          <w:delText xml:space="preserve">, except </w:delText>
        </w:r>
      </w:del>
      <w:ins w:id="516" w:author="O'Brien, Katie (NIH/NIEHS) [E]" w:date="2024-08-31T07:38:00Z" w16du:dateUtc="2024-08-31T11:38:00Z">
        <w:del w:id="517" w:author="Tran, Thi-Van-Trinh (NIH/NCI) [F]" w:date="2024-09-02T15:43:00Z" w16du:dateUtc="2024-09-02T19:43:00Z">
          <w:r w:rsidR="00A036F0" w:rsidDel="00290724">
            <w:rPr>
              <w:rFonts w:asciiTheme="minorHAnsi" w:hAnsiTheme="minorHAnsi" w:cstheme="minorHAnsi"/>
              <w:sz w:val="22"/>
              <w:szCs w:val="22"/>
            </w:rPr>
            <w:delText>although there was some evidence of</w:delText>
          </w:r>
        </w:del>
      </w:ins>
      <w:ins w:id="518" w:author="O'Brien, Katie (NIH/NIEHS) [E]" w:date="2024-08-31T07:30:00Z" w16du:dateUtc="2024-08-31T11:30:00Z">
        <w:del w:id="519" w:author="Tran, Thi-Van-Trinh (NIH/NCI) [F]" w:date="2024-09-02T15:43:00Z" w16du:dateUtc="2024-09-02T19:43:00Z">
          <w:r w:rsidR="0071340E" w:rsidDel="00290724">
            <w:rPr>
              <w:rFonts w:asciiTheme="minorHAnsi" w:hAnsiTheme="minorHAnsi" w:cstheme="minorHAnsi"/>
              <w:sz w:val="22"/>
              <w:szCs w:val="22"/>
            </w:rPr>
            <w:delText xml:space="preserve"> </w:delText>
          </w:r>
        </w:del>
      </w:ins>
      <w:del w:id="520" w:author="Tran, Thi-Van-Trinh (NIH/NCI) [F]" w:date="2024-09-02T15:43:00Z" w16du:dateUtc="2024-09-02T19:43:00Z">
        <w:r w:rsidR="00680C5F" w:rsidDel="00290724">
          <w:rPr>
            <w:rFonts w:asciiTheme="minorHAnsi" w:hAnsiTheme="minorHAnsi" w:cstheme="minorHAnsi"/>
            <w:sz w:val="22"/>
            <w:szCs w:val="22"/>
          </w:rPr>
          <w:delText>a</w:delText>
        </w:r>
      </w:del>
      <w:ins w:id="521" w:author="O'Brien, Katie (NIH/NIEHS) [E]" w:date="2024-08-31T07:30:00Z" w16du:dateUtc="2024-08-31T11:30:00Z">
        <w:del w:id="522" w:author="Tran, Thi-Van-Trinh (NIH/NCI) [F]" w:date="2024-09-02T15:43:00Z" w16du:dateUtc="2024-09-02T19:43:00Z">
          <w:r w:rsidR="0071340E" w:rsidDel="00290724">
            <w:rPr>
              <w:rFonts w:asciiTheme="minorHAnsi" w:hAnsiTheme="minorHAnsi" w:cstheme="minorHAnsi"/>
              <w:sz w:val="22"/>
              <w:szCs w:val="22"/>
            </w:rPr>
            <w:delText>n</w:delText>
          </w:r>
        </w:del>
      </w:ins>
      <w:del w:id="523" w:author="Tran, Thi-Van-Trinh (NIH/NCI) [F]" w:date="2024-09-02T15:43:00Z" w16du:dateUtc="2024-09-02T19:43:00Z">
        <w:r w:rsidR="00DB483D" w:rsidDel="00290724">
          <w:rPr>
            <w:rFonts w:asciiTheme="minorHAnsi" w:hAnsiTheme="minorHAnsi" w:cstheme="minorHAnsi"/>
            <w:sz w:val="22"/>
            <w:szCs w:val="22"/>
          </w:rPr>
          <w:delText xml:space="preserve"> </w:delText>
        </w:r>
        <w:r w:rsidR="00B03199" w:rsidDel="00290724">
          <w:rPr>
            <w:rFonts w:asciiTheme="minorHAnsi" w:hAnsiTheme="minorHAnsi" w:cstheme="minorHAnsi"/>
            <w:sz w:val="22"/>
            <w:szCs w:val="22"/>
          </w:rPr>
          <w:delText xml:space="preserve">lower </w:delText>
        </w:r>
      </w:del>
      <w:ins w:id="524" w:author="O'Brien, Katie (NIH/NIEHS) [E]" w:date="2024-08-31T07:30:00Z" w16du:dateUtc="2024-08-31T11:30:00Z">
        <w:del w:id="525" w:author="Tran, Thi-Van-Trinh (NIH/NCI) [F]" w:date="2024-09-02T15:43:00Z" w16du:dateUtc="2024-09-02T19:43:00Z">
          <w:r w:rsidR="0071340E" w:rsidDel="00290724">
            <w:rPr>
              <w:rFonts w:asciiTheme="minorHAnsi" w:hAnsiTheme="minorHAnsi" w:cstheme="minorHAnsi"/>
              <w:sz w:val="22"/>
              <w:szCs w:val="22"/>
            </w:rPr>
            <w:delText xml:space="preserve">inverse association for </w:delText>
          </w:r>
        </w:del>
      </w:ins>
      <w:del w:id="526" w:author="Tran, Thi-Van-Trinh (NIH/NCI) [F]" w:date="2024-09-02T15:43:00Z" w16du:dateUtc="2024-09-02T19:43:00Z">
        <w:r w:rsidR="00B03199" w:rsidDel="00290724">
          <w:rPr>
            <w:rFonts w:asciiTheme="minorHAnsi" w:hAnsiTheme="minorHAnsi" w:cstheme="minorHAnsi"/>
            <w:sz w:val="22"/>
            <w:szCs w:val="22"/>
          </w:rPr>
          <w:delText>DTC incidence for</w:delText>
        </w:r>
        <w:r w:rsidR="00F95C10" w:rsidRPr="008C37FB" w:rsidDel="00290724">
          <w:rPr>
            <w:rFonts w:asciiTheme="minorHAnsi" w:hAnsiTheme="minorHAnsi" w:cstheme="minorHAnsi"/>
            <w:sz w:val="22"/>
            <w:szCs w:val="22"/>
          </w:rPr>
          <w:delText xml:space="preserve"> </w:delText>
        </w:r>
        <w:r w:rsidR="00907D46" w:rsidDel="00290724">
          <w:rPr>
            <w:rFonts w:asciiTheme="minorHAnsi" w:hAnsiTheme="minorHAnsi" w:cstheme="minorHAnsi"/>
            <w:sz w:val="22"/>
            <w:szCs w:val="22"/>
          </w:rPr>
          <w:delText>those who</w:delText>
        </w:r>
      </w:del>
      <w:ins w:id="527" w:author="O'Brien, Katie (NIH/NIEHS) [E]" w:date="2024-08-31T07:30:00Z" w16du:dateUtc="2024-08-31T11:30:00Z">
        <w:del w:id="528" w:author="Tran, Thi-Van-Trinh (NIH/NCI) [F]" w:date="2024-09-02T15:43:00Z" w16du:dateUtc="2024-09-02T19:43:00Z">
          <w:r w:rsidR="0071340E" w:rsidDel="00290724">
            <w:rPr>
              <w:rFonts w:asciiTheme="minorHAnsi" w:hAnsiTheme="minorHAnsi" w:cstheme="minorHAnsi"/>
              <w:sz w:val="22"/>
              <w:szCs w:val="22"/>
            </w:rPr>
            <w:delText>and</w:delText>
          </w:r>
        </w:del>
      </w:ins>
      <w:del w:id="529" w:author="Tran, Thi-Van-Trinh (NIH/NCI) [F]" w:date="2024-09-02T15:43:00Z" w16du:dateUtc="2024-09-02T19:43:00Z">
        <w:r w:rsidR="00726ADF" w:rsidDel="00290724">
          <w:rPr>
            <w:rFonts w:asciiTheme="minorHAnsi" w:hAnsiTheme="minorHAnsi" w:cstheme="minorHAnsi"/>
            <w:sz w:val="22"/>
            <w:szCs w:val="22"/>
          </w:rPr>
          <w:delText xml:space="preserve"> </w:delText>
        </w:r>
        <w:r w:rsidR="008A6EEC" w:rsidDel="00290724">
          <w:rPr>
            <w:rFonts w:asciiTheme="minorHAnsi" w:hAnsiTheme="minorHAnsi" w:cstheme="minorHAnsi"/>
            <w:sz w:val="22"/>
            <w:szCs w:val="22"/>
          </w:rPr>
          <w:delText>start</w:delText>
        </w:r>
      </w:del>
      <w:ins w:id="530" w:author="O'Brien, Katie (NIH/NIEHS) [E]" w:date="2024-08-31T07:30:00Z" w16du:dateUtc="2024-08-31T11:30:00Z">
        <w:del w:id="531" w:author="Tran, Thi-Van-Trinh (NIH/NCI) [F]" w:date="2024-09-02T15:43:00Z" w16du:dateUtc="2024-09-02T19:43:00Z">
          <w:r w:rsidR="0071340E" w:rsidDel="00290724">
            <w:rPr>
              <w:rFonts w:asciiTheme="minorHAnsi" w:hAnsiTheme="minorHAnsi" w:cstheme="minorHAnsi"/>
              <w:sz w:val="22"/>
              <w:szCs w:val="22"/>
            </w:rPr>
            <w:delText>ing</w:delText>
          </w:r>
        </w:del>
      </w:ins>
      <w:del w:id="532" w:author="Tran, Thi-Van-Trinh (NIH/NCI) [F]" w:date="2024-09-02T15:43:00Z" w16du:dateUtc="2024-09-02T19:43:00Z">
        <w:r w:rsidR="008A6EEC" w:rsidDel="00290724">
          <w:rPr>
            <w:rFonts w:asciiTheme="minorHAnsi" w:hAnsiTheme="minorHAnsi" w:cstheme="minorHAnsi"/>
            <w:sz w:val="22"/>
            <w:szCs w:val="22"/>
          </w:rPr>
          <w:delText xml:space="preserve">ed </w:delText>
        </w:r>
        <w:r w:rsidR="00726ADF" w:rsidRPr="008C37FB" w:rsidDel="00290724">
          <w:rPr>
            <w:rFonts w:asciiTheme="minorHAnsi" w:hAnsiTheme="minorHAnsi" w:cstheme="minorHAnsi"/>
            <w:sz w:val="22"/>
            <w:szCs w:val="22"/>
          </w:rPr>
          <w:delText>hormonal birth control</w:delText>
        </w:r>
        <w:r w:rsidR="008A6EEC" w:rsidDel="00290724">
          <w:rPr>
            <w:rFonts w:asciiTheme="minorHAnsi" w:hAnsiTheme="minorHAnsi" w:cstheme="minorHAnsi"/>
            <w:sz w:val="22"/>
            <w:szCs w:val="22"/>
          </w:rPr>
          <w:delText xml:space="preserve"> before </w:delText>
        </w:r>
        <w:r w:rsidR="008A6EEC" w:rsidDel="00290724">
          <w:rPr>
            <w:rFonts w:asciiTheme="minorHAnsi" w:hAnsiTheme="minorHAnsi" w:cstheme="minorHAnsi"/>
            <w:sz w:val="22"/>
            <w:szCs w:val="22"/>
          </w:rPr>
          <w:lastRenderedPageBreak/>
          <w:delText>20</w:delText>
        </w:r>
      </w:del>
      <w:ins w:id="533" w:author="Troisi, Rebecca (NIH/NCI) [E]" w:date="2024-08-22T11:49:00Z" w16du:dateUtc="2024-08-22T15:49:00Z">
        <w:del w:id="534" w:author="Tran, Thi-Van-Trinh (NIH/NCI) [F]" w:date="2024-09-02T15:43:00Z" w16du:dateUtc="2024-09-02T19:43:00Z">
          <w:r w:rsidR="000906EE" w:rsidDel="00290724">
            <w:rPr>
              <w:rFonts w:asciiTheme="minorHAnsi" w:hAnsiTheme="minorHAnsi" w:cstheme="minorHAnsi"/>
              <w:sz w:val="22"/>
              <w:szCs w:val="22"/>
            </w:rPr>
            <w:delText xml:space="preserve"> compared with never </w:delText>
          </w:r>
        </w:del>
      </w:ins>
      <w:ins w:id="535" w:author="O'Brien, Katie (NIH/NIEHS) [E]" w:date="2024-08-30T17:42:00Z" w16du:dateUtc="2024-08-30T21:42:00Z">
        <w:del w:id="536" w:author="Tran, Thi-Van-Trinh (NIH/NCI) [F]" w:date="2024-09-02T15:43:00Z" w16du:dateUtc="2024-09-02T19:43:00Z">
          <w:r w:rsidR="0092034E" w:rsidRPr="0092034E" w:rsidDel="00290724">
            <w:rPr>
              <w:rFonts w:asciiTheme="minorHAnsi" w:hAnsiTheme="minorHAnsi" w:cstheme="minorHAnsi"/>
              <w:sz w:val="22"/>
              <w:szCs w:val="22"/>
              <w:highlight w:val="yellow"/>
              <w:rPrChange w:id="537" w:author="O'Brien, Katie (NIH/NIEHS) [E]" w:date="2024-08-30T17:42:00Z" w16du:dateUtc="2024-08-30T21:42:00Z">
                <w:rPr>
                  <w:rFonts w:asciiTheme="minorHAnsi" w:hAnsiTheme="minorHAnsi" w:cstheme="minorHAnsi"/>
                  <w:sz w:val="22"/>
                  <w:szCs w:val="22"/>
                </w:rPr>
              </w:rPrChange>
            </w:rPr>
            <w:delText>lifetime</w:delText>
          </w:r>
          <w:r w:rsidR="0092034E" w:rsidDel="00290724">
            <w:rPr>
              <w:rFonts w:asciiTheme="minorHAnsi" w:hAnsiTheme="minorHAnsi" w:cstheme="minorHAnsi"/>
              <w:sz w:val="22"/>
              <w:szCs w:val="22"/>
            </w:rPr>
            <w:delText xml:space="preserve"> </w:delText>
          </w:r>
        </w:del>
      </w:ins>
      <w:commentRangeStart w:id="538"/>
      <w:ins w:id="539" w:author="Troisi, Rebecca (NIH/NCI) [E]" w:date="2024-08-22T11:49:00Z" w16du:dateUtc="2024-08-22T15:49:00Z">
        <w:del w:id="540" w:author="Tran, Thi-Van-Trinh (NIH/NCI) [F]" w:date="2024-09-02T15:43:00Z" w16du:dateUtc="2024-09-02T19:43:00Z">
          <w:r w:rsidR="000906EE" w:rsidDel="00290724">
            <w:rPr>
              <w:rFonts w:asciiTheme="minorHAnsi" w:hAnsiTheme="minorHAnsi" w:cstheme="minorHAnsi"/>
              <w:sz w:val="22"/>
              <w:szCs w:val="22"/>
            </w:rPr>
            <w:delText>users</w:delText>
          </w:r>
        </w:del>
      </w:ins>
      <w:commentRangeEnd w:id="538"/>
      <w:del w:id="541" w:author="Tran, Thi-Van-Trinh (NIH/NCI) [F]" w:date="2024-09-02T15:43:00Z" w16du:dateUtc="2024-09-02T19:43:00Z">
        <w:r w:rsidR="00A036F0" w:rsidDel="00290724">
          <w:rPr>
            <w:rStyle w:val="CommentReference"/>
            <w:rFonts w:asciiTheme="minorHAnsi" w:eastAsiaTheme="minorEastAsia" w:hAnsiTheme="minorHAnsi" w:cstheme="minorBidi"/>
            <w:lang w:eastAsia="ja-JP"/>
          </w:rPr>
          <w:commentReference w:id="538"/>
        </w:r>
      </w:del>
      <w:del w:id="542" w:author="Tran, Thi-Van-Trinh (NIH/NCI) [F]" w:date="2024-09-04T11:03:00Z" w16du:dateUtc="2024-09-04T15:03:00Z">
        <w:r w:rsidR="00680C5F" w:rsidDel="00A003D3">
          <w:rPr>
            <w:rFonts w:asciiTheme="minorHAnsi" w:hAnsiTheme="minorHAnsi" w:cstheme="minorHAnsi"/>
            <w:sz w:val="22"/>
            <w:szCs w:val="22"/>
          </w:rPr>
          <w:delText xml:space="preserve">. </w:delText>
        </w:r>
        <w:commentRangeEnd w:id="508"/>
        <w:r w:rsidR="00A036F0" w:rsidDel="00A003D3">
          <w:rPr>
            <w:rStyle w:val="CommentReference"/>
            <w:rFonts w:asciiTheme="minorHAnsi" w:eastAsiaTheme="minorEastAsia" w:hAnsiTheme="minorHAnsi" w:cstheme="minorBidi"/>
            <w:lang w:eastAsia="ja-JP"/>
          </w:rPr>
          <w:commentReference w:id="508"/>
        </w:r>
        <w:commentRangeEnd w:id="509"/>
        <w:r w:rsidR="00A036F0" w:rsidDel="00A003D3">
          <w:rPr>
            <w:rStyle w:val="CommentReference"/>
            <w:rFonts w:asciiTheme="minorHAnsi" w:eastAsiaTheme="minorEastAsia" w:hAnsiTheme="minorHAnsi" w:cstheme="minorBidi"/>
            <w:lang w:eastAsia="ja-JP"/>
          </w:rPr>
          <w:commentReference w:id="509"/>
        </w:r>
      </w:del>
      <w:del w:id="543" w:author="O'Brien, Katie (NIH/NIEHS) [E]" w:date="2024-08-31T07:40:00Z" w16du:dateUtc="2024-08-31T11:40:00Z">
        <w:r w:rsidR="00D67DBC" w:rsidRPr="00D67DBC" w:rsidDel="00A036F0">
          <w:rPr>
            <w:rFonts w:asciiTheme="minorHAnsi" w:hAnsiTheme="minorHAnsi" w:cstheme="minorHAnsi"/>
            <w:sz w:val="22"/>
            <w:szCs w:val="22"/>
          </w:rPr>
          <w:delText xml:space="preserve">Additionally, </w:delText>
        </w:r>
        <w:r w:rsidR="00724FC2" w:rsidDel="00A036F0">
          <w:rPr>
            <w:rFonts w:asciiTheme="minorHAnsi" w:hAnsiTheme="minorHAnsi" w:cstheme="minorHAnsi"/>
            <w:sz w:val="22"/>
            <w:szCs w:val="22"/>
          </w:rPr>
          <w:delText>w</w:delText>
        </w:r>
      </w:del>
      <w:ins w:id="544" w:author="O'Brien, Katie (NIH/NIEHS) [E]" w:date="2024-08-31T07:40:00Z" w16du:dateUtc="2024-08-31T11:40:00Z">
        <w:del w:id="545" w:author="Kitahara, Cari Meinhold(NIH/NCI) [E]" w:date="2024-09-16T12:35:00Z" w16du:dateUtc="2024-09-16T16:35:00Z">
          <w:r w:rsidR="00A036F0" w:rsidDel="00A25688">
            <w:rPr>
              <w:rFonts w:asciiTheme="minorHAnsi" w:hAnsiTheme="minorHAnsi" w:cstheme="minorHAnsi"/>
              <w:sz w:val="22"/>
              <w:szCs w:val="22"/>
            </w:rPr>
            <w:delText>W</w:delText>
          </w:r>
        </w:del>
      </w:ins>
      <w:del w:id="546" w:author="Kitahara, Cari Meinhold(NIH/NCI) [E]" w:date="2024-09-16T12:35:00Z" w16du:dateUtc="2024-09-16T16:35:00Z">
        <w:r w:rsidR="00724FC2" w:rsidDel="00A25688">
          <w:rPr>
            <w:rFonts w:asciiTheme="minorHAnsi" w:hAnsiTheme="minorHAnsi" w:cstheme="minorHAnsi"/>
            <w:sz w:val="22"/>
            <w:szCs w:val="22"/>
          </w:rPr>
          <w:delText>e</w:delText>
        </w:r>
      </w:del>
      <w:ins w:id="547" w:author="Kitahara, Cari Meinhold(NIH/NCI) [E]" w:date="2024-09-16T12:35:00Z" w16du:dateUtc="2024-09-16T16:35:00Z">
        <w:r w:rsidR="00A25688">
          <w:rPr>
            <w:rFonts w:asciiTheme="minorHAnsi" w:hAnsiTheme="minorHAnsi" w:cstheme="minorHAnsi"/>
            <w:sz w:val="22"/>
            <w:szCs w:val="22"/>
          </w:rPr>
          <w:t>Greater household education was</w:t>
        </w:r>
      </w:ins>
      <w:del w:id="548" w:author="Kitahara, Cari Meinhold(NIH/NCI) [E]" w:date="2024-09-16T12:35:00Z" w16du:dateUtc="2024-09-16T16:35:00Z">
        <w:r w:rsidR="00724FC2" w:rsidDel="00A25688">
          <w:rPr>
            <w:rFonts w:asciiTheme="minorHAnsi" w:hAnsiTheme="minorHAnsi" w:cstheme="minorHAnsi"/>
            <w:sz w:val="22"/>
            <w:szCs w:val="22"/>
          </w:rPr>
          <w:delText xml:space="preserve"> </w:delText>
        </w:r>
      </w:del>
      <w:ins w:id="549" w:author="O'Brien, Katie (NIH/NIEHS) [E]" w:date="2024-08-31T07:40:00Z" w16du:dateUtc="2024-08-31T11:40:00Z">
        <w:del w:id="550" w:author="Kitahara, Cari Meinhold(NIH/NCI) [E]" w:date="2024-09-16T12:35:00Z" w16du:dateUtc="2024-09-16T16:35:00Z">
          <w:r w:rsidR="00A036F0" w:rsidDel="00A25688">
            <w:rPr>
              <w:rFonts w:asciiTheme="minorHAnsi" w:hAnsiTheme="minorHAnsi" w:cstheme="minorHAnsi"/>
              <w:sz w:val="22"/>
              <w:szCs w:val="22"/>
            </w:rPr>
            <w:delText>also</w:delText>
          </w:r>
        </w:del>
        <w:r w:rsidR="00A036F0">
          <w:rPr>
            <w:rFonts w:asciiTheme="minorHAnsi" w:hAnsiTheme="minorHAnsi" w:cstheme="minorHAnsi"/>
            <w:sz w:val="22"/>
            <w:szCs w:val="22"/>
          </w:rPr>
          <w:t xml:space="preserve"> </w:t>
        </w:r>
      </w:ins>
      <w:del w:id="551" w:author="Kitahara, Cari Meinhold(NIH/NCI) [E]" w:date="2024-09-16T12:35:00Z" w16du:dateUtc="2024-09-16T16:35:00Z">
        <w:r w:rsidR="00724FC2" w:rsidDel="00A25688">
          <w:rPr>
            <w:rFonts w:asciiTheme="minorHAnsi" w:hAnsiTheme="minorHAnsi" w:cstheme="minorHAnsi"/>
            <w:sz w:val="22"/>
            <w:szCs w:val="22"/>
          </w:rPr>
          <w:delText xml:space="preserve">observed </w:delText>
        </w:r>
        <w:r w:rsidR="00D67DBC" w:rsidRPr="00D67DBC" w:rsidDel="00A25688">
          <w:rPr>
            <w:rFonts w:asciiTheme="minorHAnsi" w:hAnsiTheme="minorHAnsi" w:cstheme="minorHAnsi"/>
            <w:sz w:val="22"/>
            <w:szCs w:val="22"/>
          </w:rPr>
          <w:delText>a</w:delText>
        </w:r>
      </w:del>
      <w:ins w:id="552" w:author="Kitahara, Cari Meinhold(NIH/NCI) [E]" w:date="2024-09-16T12:35:00Z" w16du:dateUtc="2024-09-16T16:35:00Z">
        <w:r w:rsidR="00A25688">
          <w:rPr>
            <w:rFonts w:asciiTheme="minorHAnsi" w:hAnsiTheme="minorHAnsi" w:cstheme="minorHAnsi"/>
            <w:sz w:val="22"/>
            <w:szCs w:val="22"/>
          </w:rPr>
          <w:t>associated with</w:t>
        </w:r>
      </w:ins>
      <w:r w:rsidR="00D67DBC" w:rsidRPr="00D67DBC">
        <w:rPr>
          <w:rFonts w:asciiTheme="minorHAnsi" w:hAnsiTheme="minorHAnsi" w:cstheme="minorHAnsi"/>
          <w:sz w:val="22"/>
          <w:szCs w:val="22"/>
        </w:rPr>
        <w:t xml:space="preserve"> </w:t>
      </w:r>
      <w:ins w:id="553" w:author="O'Brien, Katie (NIH/NIEHS) [E]" w:date="2024-08-31T07:41:00Z" w16du:dateUtc="2024-08-31T11:41:00Z">
        <w:del w:id="554" w:author="Kitahara, Cari Meinhold(NIH/NCI) [E]" w:date="2024-09-16T12:35:00Z" w16du:dateUtc="2024-09-16T16:35:00Z">
          <w:r w:rsidR="00A036F0" w:rsidDel="00A25688">
            <w:rPr>
              <w:rFonts w:asciiTheme="minorHAnsi" w:hAnsiTheme="minorHAnsi" w:cstheme="minorHAnsi"/>
              <w:sz w:val="22"/>
              <w:szCs w:val="22"/>
            </w:rPr>
            <w:delText xml:space="preserve">potentially </w:delText>
          </w:r>
        </w:del>
      </w:ins>
      <w:r w:rsidR="00D67DBC" w:rsidRPr="00D67DBC">
        <w:rPr>
          <w:rFonts w:asciiTheme="minorHAnsi" w:hAnsiTheme="minorHAnsi" w:cstheme="minorHAnsi"/>
          <w:sz w:val="22"/>
          <w:szCs w:val="22"/>
        </w:rPr>
        <w:t xml:space="preserve">lower DTC </w:t>
      </w:r>
      <w:r w:rsidR="00BC102D">
        <w:rPr>
          <w:rFonts w:asciiTheme="minorHAnsi" w:hAnsiTheme="minorHAnsi" w:cstheme="minorHAnsi"/>
          <w:sz w:val="22"/>
          <w:szCs w:val="22"/>
        </w:rPr>
        <w:t>incidence</w:t>
      </w:r>
      <w:del w:id="555" w:author="Kitahara, Cari Meinhold(NIH/NCI) [E]" w:date="2024-09-16T12:35:00Z" w16du:dateUtc="2024-09-16T16:35:00Z">
        <w:r w:rsidR="00BC102D" w:rsidDel="00A25688">
          <w:rPr>
            <w:rFonts w:asciiTheme="minorHAnsi" w:hAnsiTheme="minorHAnsi" w:cstheme="minorHAnsi"/>
            <w:sz w:val="22"/>
            <w:szCs w:val="22"/>
          </w:rPr>
          <w:delText xml:space="preserve"> </w:delText>
        </w:r>
        <w:r w:rsidR="00D67DBC" w:rsidRPr="00D67DBC" w:rsidDel="00A25688">
          <w:rPr>
            <w:rFonts w:asciiTheme="minorHAnsi" w:hAnsiTheme="minorHAnsi" w:cstheme="minorHAnsi"/>
            <w:sz w:val="22"/>
            <w:szCs w:val="22"/>
          </w:rPr>
          <w:delText xml:space="preserve">among individuals with </w:delText>
        </w:r>
      </w:del>
      <w:del w:id="556" w:author="Kitahara, Cari Meinhold(NIH/NCI) [E]" w:date="2024-09-16T12:34:00Z" w16du:dateUtc="2024-09-16T16:34:00Z">
        <w:r w:rsidR="00FE6362" w:rsidDel="00A25688">
          <w:rPr>
            <w:rFonts w:asciiTheme="minorHAnsi" w:hAnsiTheme="minorHAnsi" w:cstheme="minorHAnsi"/>
            <w:sz w:val="22"/>
            <w:szCs w:val="22"/>
          </w:rPr>
          <w:delText xml:space="preserve">a </w:delText>
        </w:r>
        <w:r w:rsidR="00D67DBC" w:rsidRPr="00D67DBC" w:rsidDel="00A25688">
          <w:rPr>
            <w:rFonts w:asciiTheme="minorHAnsi" w:hAnsiTheme="minorHAnsi" w:cstheme="minorHAnsi"/>
            <w:sz w:val="22"/>
            <w:szCs w:val="22"/>
          </w:rPr>
          <w:delText xml:space="preserve">higher </w:delText>
        </w:r>
        <w:r w:rsidR="00620E8A" w:rsidDel="00A25688">
          <w:rPr>
            <w:rFonts w:asciiTheme="minorHAnsi" w:hAnsiTheme="minorHAnsi" w:cstheme="minorHAnsi"/>
            <w:sz w:val="22"/>
            <w:szCs w:val="22"/>
          </w:rPr>
          <w:delText>level of</w:delText>
        </w:r>
      </w:del>
      <w:del w:id="557" w:author="Kitahara, Cari Meinhold(NIH/NCI) [E]" w:date="2024-09-16T12:35:00Z" w16du:dateUtc="2024-09-16T16:35:00Z">
        <w:r w:rsidR="00620E8A" w:rsidDel="00A25688">
          <w:rPr>
            <w:rFonts w:asciiTheme="minorHAnsi" w:hAnsiTheme="minorHAnsi" w:cstheme="minorHAnsi"/>
            <w:sz w:val="22"/>
            <w:szCs w:val="22"/>
          </w:rPr>
          <w:delText xml:space="preserve"> </w:delText>
        </w:r>
        <w:r w:rsidR="00D67DBC" w:rsidRPr="00D67DBC" w:rsidDel="00A25688">
          <w:rPr>
            <w:rFonts w:asciiTheme="minorHAnsi" w:hAnsiTheme="minorHAnsi" w:cstheme="minorHAnsi"/>
            <w:sz w:val="22"/>
            <w:szCs w:val="22"/>
          </w:rPr>
          <w:delText>household education at age 13</w:delText>
        </w:r>
      </w:del>
      <w:r w:rsidR="00D67DBC" w:rsidRPr="00D67DBC">
        <w:rPr>
          <w:rFonts w:asciiTheme="minorHAnsi" w:hAnsiTheme="minorHAnsi" w:cstheme="minorHAnsi"/>
          <w:sz w:val="22"/>
          <w:szCs w:val="22"/>
        </w:rPr>
        <w:t>.</w:t>
      </w:r>
      <w:r w:rsidR="001A79D0">
        <w:rPr>
          <w:rFonts w:asciiTheme="minorHAnsi" w:hAnsiTheme="minorHAnsi" w:cstheme="minorHAnsi"/>
          <w:sz w:val="22"/>
          <w:szCs w:val="22"/>
        </w:rPr>
        <w:t xml:space="preserve"> </w:t>
      </w:r>
      <w:ins w:id="558" w:author="Tran, Thi-Van-Trinh (NIH/NCI) [F]" w:date="2024-09-04T11:03:00Z" w16du:dateUtc="2024-09-04T15:03:00Z">
        <w:del w:id="559" w:author="Kitahara, Cari Meinhold(NIH/NCI) [E]" w:date="2024-09-16T12:35:00Z" w16du:dateUtc="2024-09-16T16:35:00Z">
          <w:r w:rsidR="00A003D3" w:rsidDel="00A25688">
            <w:rPr>
              <w:rFonts w:asciiTheme="minorHAnsi" w:hAnsiTheme="minorHAnsi" w:cstheme="minorHAnsi"/>
              <w:sz w:val="22"/>
              <w:szCs w:val="22"/>
            </w:rPr>
            <w:delText xml:space="preserve">Our study did not show any </w:delText>
          </w:r>
        </w:del>
      </w:ins>
      <w:ins w:id="560" w:author="Kitahara, Cari Meinhold(NIH/NCI) [E]" w:date="2024-09-16T12:35:00Z" w16du:dateUtc="2024-09-16T16:35:00Z">
        <w:r w:rsidR="00A25688">
          <w:rPr>
            <w:rFonts w:asciiTheme="minorHAnsi" w:hAnsiTheme="minorHAnsi" w:cstheme="minorHAnsi"/>
            <w:sz w:val="22"/>
            <w:szCs w:val="22"/>
          </w:rPr>
          <w:t xml:space="preserve">We found </w:t>
        </w:r>
      </w:ins>
      <w:ins w:id="561" w:author="Kitahara, Cari Meinhold(NIH/NCI) [E]" w:date="2024-09-16T12:36:00Z" w16du:dateUtc="2024-09-16T16:36:00Z">
        <w:r w:rsidR="00A25688">
          <w:rPr>
            <w:rFonts w:asciiTheme="minorHAnsi" w:hAnsiTheme="minorHAnsi" w:cstheme="minorHAnsi"/>
            <w:sz w:val="22"/>
            <w:szCs w:val="22"/>
          </w:rPr>
          <w:t xml:space="preserve">no clear </w:t>
        </w:r>
      </w:ins>
      <w:ins w:id="562" w:author="Tran, Thi-Van-Trinh (NIH/NCI) [F]" w:date="2024-09-04T11:03:00Z" w16du:dateUtc="2024-09-04T15:03:00Z">
        <w:r w:rsidR="00A003D3">
          <w:rPr>
            <w:rFonts w:asciiTheme="minorHAnsi" w:hAnsiTheme="minorHAnsi" w:cstheme="minorHAnsi"/>
            <w:sz w:val="22"/>
            <w:szCs w:val="22"/>
          </w:rPr>
          <w:t>associations for early-life reproductive</w:t>
        </w:r>
      </w:ins>
      <w:ins w:id="563" w:author="Kitahara, Cari Meinhold(NIH/NCI) [E]" w:date="2024-09-16T12:37:00Z" w16du:dateUtc="2024-09-16T16:37:00Z">
        <w:r w:rsidR="00A25688">
          <w:rPr>
            <w:rFonts w:asciiTheme="minorHAnsi" w:hAnsiTheme="minorHAnsi" w:cstheme="minorHAnsi"/>
            <w:sz w:val="22"/>
            <w:szCs w:val="22"/>
          </w:rPr>
          <w:t xml:space="preserve"> or hormonal</w:t>
        </w:r>
      </w:ins>
      <w:ins w:id="564" w:author="Tran, Thi-Van-Trinh (NIH/NCI) [F]" w:date="2024-09-04T11:03:00Z" w16du:dateUtc="2024-09-04T15:03:00Z">
        <w:r w:rsidR="00A003D3">
          <w:rPr>
            <w:rFonts w:asciiTheme="minorHAnsi" w:hAnsiTheme="minorHAnsi" w:cstheme="minorHAnsi"/>
            <w:sz w:val="22"/>
            <w:szCs w:val="22"/>
          </w:rPr>
          <w:t xml:space="preserve"> factors</w:t>
        </w:r>
      </w:ins>
      <w:ins w:id="565" w:author="Kitahara, Cari Meinhold(NIH/NCI) [E]" w:date="2024-09-16T12:37:00Z" w16du:dateUtc="2024-09-16T16:37:00Z">
        <w:r w:rsidR="00A25688">
          <w:rPr>
            <w:rFonts w:asciiTheme="minorHAnsi" w:hAnsiTheme="minorHAnsi" w:cstheme="minorHAnsi"/>
            <w:sz w:val="22"/>
            <w:szCs w:val="22"/>
          </w:rPr>
          <w:t>, such as age at breast development or menarche or use of oral contraceptives before age 20</w:t>
        </w:r>
      </w:ins>
      <w:ins w:id="566" w:author="Tran, Thi-Van-Trinh (NIH/NCI) [F]" w:date="2024-09-04T11:03:00Z" w16du:dateUtc="2024-09-04T15:03:00Z">
        <w:r w:rsidR="00A003D3">
          <w:rPr>
            <w:rFonts w:asciiTheme="minorHAnsi" w:hAnsiTheme="minorHAnsi" w:cstheme="minorHAnsi"/>
            <w:sz w:val="22"/>
            <w:szCs w:val="22"/>
          </w:rPr>
          <w:t xml:space="preserve">. </w:t>
        </w:r>
        <w:commentRangeStart w:id="567"/>
        <w:commentRangeEnd w:id="567"/>
        <w:r w:rsidR="00A003D3">
          <w:rPr>
            <w:rStyle w:val="CommentReference"/>
            <w:rFonts w:asciiTheme="minorHAnsi" w:eastAsiaTheme="minorEastAsia" w:hAnsiTheme="minorHAnsi" w:cstheme="minorBidi"/>
            <w:lang w:eastAsia="ja-JP"/>
          </w:rPr>
          <w:commentReference w:id="567"/>
        </w:r>
        <w:commentRangeStart w:id="568"/>
        <w:commentRangeEnd w:id="568"/>
        <w:r w:rsidR="00A003D3">
          <w:rPr>
            <w:rStyle w:val="CommentReference"/>
            <w:rFonts w:asciiTheme="minorHAnsi" w:eastAsiaTheme="minorEastAsia" w:hAnsiTheme="minorHAnsi" w:cstheme="minorBidi"/>
            <w:lang w:eastAsia="ja-JP"/>
          </w:rPr>
          <w:commentReference w:id="568"/>
        </w:r>
      </w:ins>
      <w:ins w:id="569" w:author="Tran, Thi-Van-Trinh (NIH/NCI) [F]" w:date="2024-09-02T22:10:00Z" w16du:dateUtc="2024-09-03T02:10:00Z">
        <w:r w:rsidR="0021652E" w:rsidRPr="00CE3CF4">
          <w:rPr>
            <w:rFonts w:asciiTheme="minorHAnsi" w:hAnsiTheme="minorHAnsi" w:cstheme="minorHAnsi"/>
            <w:sz w:val="22"/>
            <w:szCs w:val="22"/>
          </w:rPr>
          <w:t xml:space="preserve">We were able to </w:t>
        </w:r>
        <w:commentRangeStart w:id="570"/>
        <w:r w:rsidR="0021652E">
          <w:rPr>
            <w:rFonts w:asciiTheme="minorHAnsi" w:hAnsiTheme="minorHAnsi" w:cstheme="minorHAnsi"/>
            <w:sz w:val="22"/>
            <w:szCs w:val="22"/>
          </w:rPr>
          <w:t>account</w:t>
        </w:r>
        <w:r w:rsidR="0021652E" w:rsidRPr="00CE3CF4">
          <w:rPr>
            <w:rFonts w:asciiTheme="minorHAnsi" w:hAnsiTheme="minorHAnsi" w:cstheme="minorHAnsi"/>
            <w:sz w:val="22"/>
            <w:szCs w:val="22"/>
          </w:rPr>
          <w:t xml:space="preserve"> for potential </w:t>
        </w:r>
        <w:r w:rsidR="0021652E">
          <w:rPr>
            <w:rFonts w:asciiTheme="minorHAnsi" w:hAnsiTheme="minorHAnsi" w:cstheme="minorHAnsi"/>
            <w:sz w:val="22"/>
            <w:szCs w:val="22"/>
          </w:rPr>
          <w:t>mediating</w:t>
        </w:r>
        <w:r w:rsidR="0021652E" w:rsidRPr="00CE3CF4">
          <w:rPr>
            <w:rFonts w:asciiTheme="minorHAnsi" w:hAnsiTheme="minorHAnsi" w:cstheme="minorHAnsi"/>
            <w:sz w:val="22"/>
            <w:szCs w:val="22"/>
          </w:rPr>
          <w:t xml:space="preserve"> factors</w:t>
        </w:r>
        <w:r w:rsidR="0021652E">
          <w:rPr>
            <w:rFonts w:asciiTheme="minorHAnsi" w:hAnsiTheme="minorHAnsi" w:cstheme="minorHAnsi"/>
            <w:sz w:val="22"/>
            <w:szCs w:val="22"/>
          </w:rPr>
          <w:t xml:space="preserve"> </w:t>
        </w:r>
        <w:commentRangeEnd w:id="570"/>
        <w:r w:rsidR="0021652E">
          <w:rPr>
            <w:rStyle w:val="CommentReference"/>
            <w:rFonts w:asciiTheme="minorHAnsi" w:eastAsiaTheme="minorEastAsia" w:hAnsiTheme="minorHAnsi" w:cstheme="minorBidi"/>
            <w:lang w:eastAsia="ja-JP"/>
          </w:rPr>
          <w:commentReference w:id="570"/>
        </w:r>
      </w:ins>
      <w:ins w:id="571" w:author="Tran, Thi-Van-Trinh (NIH/NCI) [F]" w:date="2024-09-04T11:04:00Z" w16du:dateUtc="2024-09-04T15:04:00Z">
        <w:r w:rsidR="004E0A0E">
          <w:rPr>
            <w:rFonts w:asciiTheme="minorHAnsi" w:hAnsiTheme="minorHAnsi" w:cstheme="minorHAnsi"/>
            <w:sz w:val="22"/>
            <w:szCs w:val="22"/>
          </w:rPr>
          <w:t xml:space="preserve">in adulthood </w:t>
        </w:r>
      </w:ins>
      <w:ins w:id="572" w:author="Tran, Thi-Van-Trinh (NIH/NCI) [F]" w:date="2024-09-02T22:10:00Z" w16du:dateUtc="2024-09-03T02:10:00Z">
        <w:r w:rsidR="0021652E" w:rsidRPr="008C37FB">
          <w:rPr>
            <w:rFonts w:asciiTheme="minorHAnsi" w:hAnsiTheme="minorHAnsi" w:cstheme="minorHAnsi"/>
            <w:sz w:val="22"/>
            <w:szCs w:val="22"/>
          </w:rPr>
          <w:t>such as baseline BMI, household annual income, and education levels</w:t>
        </w:r>
        <w:r w:rsidR="00235DD0">
          <w:rPr>
            <w:rFonts w:asciiTheme="minorHAnsi" w:hAnsiTheme="minorHAnsi" w:cstheme="minorHAnsi"/>
            <w:sz w:val="22"/>
            <w:szCs w:val="22"/>
          </w:rPr>
          <w:t xml:space="preserve">. </w:t>
        </w:r>
      </w:ins>
      <w:del w:id="573" w:author="Tran, Thi-Van-Trinh (NIH/NCI) [F]" w:date="2024-09-04T11:05:00Z" w16du:dateUtc="2024-09-04T15:05:00Z">
        <w:r w:rsidR="001A79D0" w:rsidDel="00F21F53">
          <w:rPr>
            <w:rFonts w:asciiTheme="minorHAnsi" w:hAnsiTheme="minorHAnsi" w:cstheme="minorHAnsi"/>
            <w:sz w:val="22"/>
            <w:szCs w:val="22"/>
          </w:rPr>
          <w:delText xml:space="preserve">These associations did not vary according to </w:delText>
        </w:r>
        <w:r w:rsidR="001A79D0" w:rsidRPr="00D67DBC" w:rsidDel="00F21F53">
          <w:rPr>
            <w:rFonts w:asciiTheme="minorHAnsi" w:hAnsiTheme="minorHAnsi" w:cstheme="minorHAnsi"/>
            <w:sz w:val="22"/>
            <w:szCs w:val="22"/>
          </w:rPr>
          <w:delText>baseline BMI and</w:delText>
        </w:r>
      </w:del>
      <w:ins w:id="574" w:author="O'Brien, Katie (NIH/NIEHS) [E]" w:date="2024-08-31T07:44:00Z" w16du:dateUtc="2024-08-31T11:44:00Z">
        <w:del w:id="575" w:author="Tran, Thi-Van-Trinh (NIH/NCI) [F]" w:date="2024-09-04T11:05:00Z" w16du:dateUtc="2024-09-04T15:05:00Z">
          <w:r w:rsidR="00C55F26" w:rsidDel="00F21F53">
            <w:rPr>
              <w:rFonts w:asciiTheme="minorHAnsi" w:hAnsiTheme="minorHAnsi" w:cstheme="minorHAnsi"/>
              <w:sz w:val="22"/>
              <w:szCs w:val="22"/>
            </w:rPr>
            <w:delText>by</w:delText>
          </w:r>
        </w:del>
      </w:ins>
      <w:del w:id="576" w:author="Tran, Thi-Van-Trinh (NIH/NCI) [F]" w:date="2024-09-04T11:05:00Z" w16du:dateUtc="2024-09-04T15:05:00Z">
        <w:r w:rsidR="001A79D0" w:rsidRPr="00D67DBC" w:rsidDel="00F21F53">
          <w:rPr>
            <w:rFonts w:asciiTheme="minorHAnsi" w:hAnsiTheme="minorHAnsi" w:cstheme="minorHAnsi"/>
            <w:sz w:val="22"/>
            <w:szCs w:val="22"/>
          </w:rPr>
          <w:delText xml:space="preserve"> socioeconomic status</w:delText>
        </w:r>
        <w:commentRangeStart w:id="577"/>
        <w:r w:rsidR="0052485B" w:rsidDel="00F21F53">
          <w:rPr>
            <w:rFonts w:asciiTheme="minorHAnsi" w:hAnsiTheme="minorHAnsi" w:cstheme="minorHAnsi"/>
            <w:sz w:val="22"/>
            <w:szCs w:val="22"/>
          </w:rPr>
          <w:delText xml:space="preserve">, </w:delText>
        </w:r>
      </w:del>
      <w:ins w:id="578" w:author="O'Brien, Katie (NIH/NIEHS) [E]" w:date="2024-08-31T07:44:00Z" w16du:dateUtc="2024-08-31T11:44:00Z">
        <w:del w:id="579" w:author="Tran, Thi-Van-Trinh (NIH/NCI) [F]" w:date="2024-09-04T11:05:00Z" w16du:dateUtc="2024-09-04T15:05:00Z">
          <w:r w:rsidR="00C55F26" w:rsidDel="00F21F53">
            <w:rPr>
              <w:rFonts w:asciiTheme="minorHAnsi" w:hAnsiTheme="minorHAnsi" w:cstheme="minorHAnsi"/>
              <w:sz w:val="22"/>
              <w:szCs w:val="22"/>
            </w:rPr>
            <w:delText xml:space="preserve">but </w:delText>
          </w:r>
        </w:del>
      </w:ins>
      <w:ins w:id="580" w:author="O'Brien, Katie (NIH/NIEHS) [E]" w:date="2024-08-31T07:45:00Z" w16du:dateUtc="2024-08-31T11:45:00Z">
        <w:del w:id="581" w:author="Tran, Thi-Van-Trinh (NIH/NCI) [F]" w:date="2024-09-04T11:06:00Z" w16du:dateUtc="2024-09-04T15:06:00Z">
          <w:r w:rsidR="00C55F26" w:rsidDel="00F21F53">
            <w:rPr>
              <w:rFonts w:asciiTheme="minorHAnsi" w:hAnsiTheme="minorHAnsi" w:cstheme="minorHAnsi"/>
              <w:sz w:val="22"/>
              <w:szCs w:val="22"/>
            </w:rPr>
            <w:delText>w</w:delText>
          </w:r>
        </w:del>
      </w:ins>
      <w:ins w:id="582" w:author="Tran, Thi-Van-Trinh (NIH/NCI) [F]" w:date="2024-09-04T11:06:00Z" w16du:dateUtc="2024-09-04T15:06:00Z">
        <w:r w:rsidR="00F21F53">
          <w:rPr>
            <w:rFonts w:asciiTheme="minorHAnsi" w:hAnsiTheme="minorHAnsi" w:cstheme="minorHAnsi"/>
            <w:sz w:val="22"/>
            <w:szCs w:val="22"/>
          </w:rPr>
          <w:t>W</w:t>
        </w:r>
      </w:ins>
      <w:ins w:id="583" w:author="O'Brien, Katie (NIH/NIEHS) [E]" w:date="2024-08-31T07:45:00Z" w16du:dateUtc="2024-08-31T11:45:00Z">
        <w:r w:rsidR="00C55F26">
          <w:rPr>
            <w:rFonts w:asciiTheme="minorHAnsi" w:hAnsiTheme="minorHAnsi" w:cstheme="minorHAnsi"/>
            <w:sz w:val="22"/>
            <w:szCs w:val="22"/>
          </w:rPr>
          <w:t xml:space="preserve">e noted possible interactions between </w:t>
        </w:r>
      </w:ins>
      <w:del w:id="584" w:author="O'Brien, Katie (NIH/NIEHS) [E]" w:date="2024-08-31T07:46:00Z" w16du:dateUtc="2024-08-31T11:46:00Z">
        <w:r w:rsidR="0052485B" w:rsidDel="00C55F26">
          <w:rPr>
            <w:rFonts w:asciiTheme="minorHAnsi" w:hAnsiTheme="minorHAnsi" w:cstheme="minorHAnsi"/>
            <w:sz w:val="22"/>
            <w:szCs w:val="22"/>
          </w:rPr>
          <w:delText xml:space="preserve">except </w:delText>
        </w:r>
        <w:r w:rsidR="00FE6362" w:rsidDel="00C55F26">
          <w:rPr>
            <w:rFonts w:asciiTheme="minorHAnsi" w:hAnsiTheme="minorHAnsi" w:cstheme="minorHAnsi"/>
            <w:sz w:val="22"/>
            <w:szCs w:val="22"/>
          </w:rPr>
          <w:delText xml:space="preserve">the stronger association for </w:delText>
        </w:r>
      </w:del>
      <w:r w:rsidR="0052485B">
        <w:rPr>
          <w:rFonts w:asciiTheme="minorHAnsi" w:hAnsiTheme="minorHAnsi" w:cstheme="minorHAnsi"/>
          <w:sz w:val="22"/>
          <w:szCs w:val="22"/>
        </w:rPr>
        <w:t>weight relative to peers</w:t>
      </w:r>
      <w:r w:rsidR="00FE6362">
        <w:rPr>
          <w:rFonts w:asciiTheme="minorHAnsi" w:hAnsiTheme="minorHAnsi" w:cstheme="minorHAnsi"/>
          <w:sz w:val="22"/>
          <w:szCs w:val="22"/>
        </w:rPr>
        <w:t xml:space="preserve"> during teen years </w:t>
      </w:r>
      <w:del w:id="585" w:author="O'Brien, Katie (NIH/NIEHS) [E]" w:date="2024-08-31T07:46:00Z" w16du:dateUtc="2024-08-31T11:46:00Z">
        <w:r w:rsidR="00FE6362" w:rsidDel="00C55F26">
          <w:rPr>
            <w:rFonts w:asciiTheme="minorHAnsi" w:hAnsiTheme="minorHAnsi" w:cstheme="minorHAnsi"/>
            <w:sz w:val="22"/>
            <w:szCs w:val="22"/>
          </w:rPr>
          <w:delText>in women with a</w:delText>
        </w:r>
      </w:del>
      <w:ins w:id="586" w:author="O'Brien, Katie (NIH/NIEHS) [E]" w:date="2024-08-31T07:46:00Z" w16du:dateUtc="2024-08-31T11:46:00Z">
        <w:r w:rsidR="00C55F26">
          <w:rPr>
            <w:rFonts w:asciiTheme="minorHAnsi" w:hAnsiTheme="minorHAnsi" w:cstheme="minorHAnsi"/>
            <w:sz w:val="22"/>
            <w:szCs w:val="22"/>
          </w:rPr>
          <w:t>and</w:t>
        </w:r>
      </w:ins>
      <w:r w:rsidR="00FE6362">
        <w:rPr>
          <w:rFonts w:asciiTheme="minorHAnsi" w:hAnsiTheme="minorHAnsi" w:cstheme="minorHAnsi"/>
          <w:sz w:val="22"/>
          <w:szCs w:val="22"/>
        </w:rPr>
        <w:t xml:space="preserve"> </w:t>
      </w:r>
      <w:ins w:id="587" w:author="Tran, Thi-Van-Trinh (NIH/NCI) [F]" w:date="2024-09-04T11:05:00Z" w16du:dateUtc="2024-09-04T15:05:00Z">
        <w:r w:rsidR="00F21F53">
          <w:rPr>
            <w:rFonts w:asciiTheme="minorHAnsi" w:hAnsiTheme="minorHAnsi" w:cstheme="minorHAnsi"/>
            <w:sz w:val="22"/>
            <w:szCs w:val="22"/>
          </w:rPr>
          <w:t xml:space="preserve">baseline </w:t>
        </w:r>
      </w:ins>
      <w:del w:id="588" w:author="O'Brien, Katie (NIH/NIEHS) [E]" w:date="2024-08-31T07:46:00Z" w16du:dateUtc="2024-08-31T11:46:00Z">
        <w:r w:rsidR="00FE6362" w:rsidDel="00C55F26">
          <w:rPr>
            <w:rFonts w:asciiTheme="minorHAnsi" w:hAnsiTheme="minorHAnsi" w:cstheme="minorHAnsi"/>
            <w:sz w:val="22"/>
            <w:szCs w:val="22"/>
          </w:rPr>
          <w:delText xml:space="preserve">baseline </w:delText>
        </w:r>
      </w:del>
      <w:r w:rsidR="00FE6362">
        <w:rPr>
          <w:rFonts w:asciiTheme="minorHAnsi" w:hAnsiTheme="minorHAnsi" w:cstheme="minorHAnsi"/>
          <w:sz w:val="22"/>
          <w:szCs w:val="22"/>
        </w:rPr>
        <w:t>BMI</w:t>
      </w:r>
      <w:ins w:id="589" w:author="Tran, Thi-Van-Trinh (NIH/NCI) [F]" w:date="2024-09-04T11:07:00Z" w16du:dateUtc="2024-09-04T15:07:00Z">
        <w:r w:rsidR="00F73840">
          <w:rPr>
            <w:rFonts w:asciiTheme="minorHAnsi" w:hAnsiTheme="minorHAnsi" w:cstheme="minorHAnsi"/>
            <w:sz w:val="22"/>
            <w:szCs w:val="22"/>
          </w:rPr>
          <w:t xml:space="preserve"> while there was</w:t>
        </w:r>
      </w:ins>
      <w:ins w:id="590" w:author="Tran, Thi-Van-Trinh (NIH/NCI) [F]" w:date="2024-09-04T11:06:00Z" w16du:dateUtc="2024-09-04T15:06:00Z">
        <w:r w:rsidR="00F21F53">
          <w:rPr>
            <w:rFonts w:asciiTheme="minorHAnsi" w:hAnsiTheme="minorHAnsi" w:cstheme="minorHAnsi"/>
            <w:sz w:val="22"/>
            <w:szCs w:val="22"/>
          </w:rPr>
          <w:t xml:space="preserve"> no variation </w:t>
        </w:r>
        <w:r w:rsidR="00D5126C">
          <w:rPr>
            <w:rFonts w:asciiTheme="minorHAnsi" w:hAnsiTheme="minorHAnsi" w:cstheme="minorHAnsi"/>
            <w:sz w:val="22"/>
            <w:szCs w:val="22"/>
          </w:rPr>
          <w:t>by</w:t>
        </w:r>
        <w:r w:rsidR="00D5126C" w:rsidRPr="00D67DBC">
          <w:rPr>
            <w:rFonts w:asciiTheme="minorHAnsi" w:hAnsiTheme="minorHAnsi" w:cstheme="minorHAnsi"/>
            <w:sz w:val="22"/>
            <w:szCs w:val="22"/>
          </w:rPr>
          <w:t xml:space="preserve"> socioeconomic </w:t>
        </w:r>
        <w:r w:rsidR="00D5126C">
          <w:rPr>
            <w:rFonts w:asciiTheme="minorHAnsi" w:hAnsiTheme="minorHAnsi" w:cstheme="minorHAnsi"/>
            <w:sz w:val="22"/>
            <w:szCs w:val="22"/>
          </w:rPr>
          <w:t>factors</w:t>
        </w:r>
      </w:ins>
      <w:del w:id="591" w:author="Tran, Thi-Van-Trinh (NIH/NCI) [F]" w:date="2024-09-04T11:05:00Z" w16du:dateUtc="2024-09-04T15:05:00Z">
        <w:r w:rsidR="00FE6362" w:rsidDel="00F21F53">
          <w:rPr>
            <w:rFonts w:asciiTheme="minorHAnsi" w:hAnsiTheme="minorHAnsi" w:cstheme="minorHAnsi"/>
            <w:sz w:val="22"/>
            <w:szCs w:val="22"/>
          </w:rPr>
          <w:delText xml:space="preserve"> </w:delText>
        </w:r>
      </w:del>
      <w:del w:id="592" w:author="O'Brien, Katie (NIH/NIEHS) [E]" w:date="2024-08-31T07:46:00Z" w16du:dateUtc="2024-08-31T11:46:00Z">
        <w:r w:rsidR="00FE6362" w:rsidDel="00C55F26">
          <w:rPr>
            <w:rFonts w:asciiTheme="minorHAnsi" w:hAnsiTheme="minorHAnsi" w:cstheme="minorHAnsi"/>
            <w:sz w:val="22"/>
            <w:szCs w:val="22"/>
          </w:rPr>
          <w:delText>under 25</w:delText>
        </w:r>
      </w:del>
      <w:ins w:id="593" w:author="O'Brien, Katie (NIH/NIEHS) [E]" w:date="2024-08-31T07:46:00Z" w16du:dateUtc="2024-08-31T11:46:00Z">
        <w:del w:id="594" w:author="Tran, Thi-Van-Trinh (NIH/NCI) [F]" w:date="2024-09-04T11:05:00Z" w16du:dateUtc="2024-09-04T15:05:00Z">
          <w:r w:rsidR="00C55F26" w:rsidDel="00F21F53">
            <w:rPr>
              <w:rFonts w:asciiTheme="minorHAnsi" w:hAnsiTheme="minorHAnsi" w:cstheme="minorHAnsi"/>
              <w:sz w:val="22"/>
              <w:szCs w:val="22"/>
            </w:rPr>
            <w:delText xml:space="preserve">measured at </w:delText>
          </w:r>
          <w:commentRangeStart w:id="595"/>
          <w:r w:rsidR="00C55F26" w:rsidDel="00F21F53">
            <w:rPr>
              <w:rFonts w:asciiTheme="minorHAnsi" w:hAnsiTheme="minorHAnsi" w:cstheme="minorHAnsi"/>
              <w:sz w:val="22"/>
              <w:szCs w:val="22"/>
            </w:rPr>
            <w:delText>baseline</w:delText>
          </w:r>
        </w:del>
      </w:ins>
      <w:commentRangeEnd w:id="595"/>
      <w:ins w:id="596" w:author="O'Brien, Katie (NIH/NIEHS) [E]" w:date="2024-08-31T07:47:00Z" w16du:dateUtc="2024-08-31T11:47:00Z">
        <w:del w:id="597" w:author="Tran, Thi-Van-Trinh (NIH/NCI) [F]" w:date="2024-09-04T11:05:00Z" w16du:dateUtc="2024-09-04T15:05:00Z">
          <w:r w:rsidR="00C55F26" w:rsidDel="00F21F53">
            <w:rPr>
              <w:rStyle w:val="CommentReference"/>
              <w:rFonts w:asciiTheme="minorHAnsi" w:eastAsiaTheme="minorEastAsia" w:hAnsiTheme="minorHAnsi" w:cstheme="minorBidi"/>
              <w:lang w:eastAsia="ja-JP"/>
            </w:rPr>
            <w:commentReference w:id="595"/>
          </w:r>
        </w:del>
      </w:ins>
      <w:r w:rsidR="001A79D0">
        <w:rPr>
          <w:rFonts w:asciiTheme="minorHAnsi" w:hAnsiTheme="minorHAnsi" w:cstheme="minorHAnsi"/>
          <w:sz w:val="22"/>
          <w:szCs w:val="22"/>
        </w:rPr>
        <w:t xml:space="preserve">. </w:t>
      </w:r>
      <w:commentRangeEnd w:id="577"/>
      <w:r w:rsidR="009B56A1">
        <w:rPr>
          <w:rStyle w:val="CommentReference"/>
          <w:rFonts w:asciiTheme="minorHAnsi" w:eastAsiaTheme="minorEastAsia" w:hAnsiTheme="minorHAnsi" w:cstheme="minorBidi"/>
          <w:lang w:eastAsia="ja-JP"/>
        </w:rPr>
        <w:commentReference w:id="577"/>
      </w:r>
    </w:p>
    <w:p w14:paraId="6C095C9D" w14:textId="5ED72751" w:rsidR="0073426F" w:rsidRDefault="00855807" w:rsidP="00063EB5">
      <w:pPr>
        <w:pStyle w:val="NormalWeb"/>
        <w:spacing w:line="360" w:lineRule="auto"/>
        <w:rPr>
          <w:rFonts w:asciiTheme="minorHAnsi" w:hAnsiTheme="minorHAnsi" w:cstheme="minorHAnsi"/>
          <w:sz w:val="22"/>
          <w:szCs w:val="22"/>
        </w:rPr>
      </w:pPr>
      <w:del w:id="598" w:author="Kitahara, Cari Meinhold(NIH/NCI) [E]" w:date="2024-09-16T12:38:00Z" w16du:dateUtc="2024-09-16T16:38:00Z">
        <w:r w:rsidRPr="00855807" w:rsidDel="00A25688">
          <w:rPr>
            <w:rFonts w:asciiTheme="minorHAnsi" w:hAnsiTheme="minorHAnsi" w:cstheme="minorHAnsi"/>
            <w:sz w:val="22"/>
            <w:szCs w:val="22"/>
          </w:rPr>
          <w:delText xml:space="preserve">Few </w:delText>
        </w:r>
      </w:del>
      <w:ins w:id="599" w:author="Kitahara, Cari Meinhold(NIH/NCI) [E]" w:date="2024-09-16T12:38:00Z" w16du:dateUtc="2024-09-16T16:38:00Z">
        <w:r w:rsidR="00A25688">
          <w:rPr>
            <w:rFonts w:asciiTheme="minorHAnsi" w:hAnsiTheme="minorHAnsi" w:cstheme="minorHAnsi"/>
            <w:sz w:val="22"/>
            <w:szCs w:val="22"/>
          </w:rPr>
          <w:t>A few</w:t>
        </w:r>
        <w:r w:rsidR="00A25688" w:rsidRPr="00855807">
          <w:rPr>
            <w:rFonts w:asciiTheme="minorHAnsi" w:hAnsiTheme="minorHAnsi" w:cstheme="minorHAnsi"/>
            <w:sz w:val="22"/>
            <w:szCs w:val="22"/>
          </w:rPr>
          <w:t xml:space="preserve"> </w:t>
        </w:r>
      </w:ins>
      <w:r w:rsidR="004C01C8">
        <w:rPr>
          <w:rFonts w:asciiTheme="minorHAnsi" w:hAnsiTheme="minorHAnsi" w:cstheme="minorHAnsi"/>
          <w:sz w:val="22"/>
          <w:szCs w:val="22"/>
        </w:rPr>
        <w:t xml:space="preserve">longitudinal </w:t>
      </w:r>
      <w:r w:rsidRPr="00855807">
        <w:rPr>
          <w:rFonts w:asciiTheme="minorHAnsi" w:hAnsiTheme="minorHAnsi" w:cstheme="minorHAnsi"/>
          <w:sz w:val="22"/>
          <w:szCs w:val="22"/>
        </w:rPr>
        <w:t xml:space="preserve">studies have examined </w:t>
      </w:r>
      <w:r w:rsidR="001606A0">
        <w:rPr>
          <w:rFonts w:asciiTheme="minorHAnsi" w:hAnsiTheme="minorHAnsi" w:cstheme="minorHAnsi"/>
          <w:sz w:val="22"/>
          <w:szCs w:val="22"/>
        </w:rPr>
        <w:t>early-life body size</w:t>
      </w:r>
      <w:r w:rsidRPr="00855807">
        <w:rPr>
          <w:rFonts w:asciiTheme="minorHAnsi" w:hAnsiTheme="minorHAnsi" w:cstheme="minorHAnsi"/>
          <w:sz w:val="22"/>
          <w:szCs w:val="22"/>
        </w:rPr>
        <w:t xml:space="preserve"> </w:t>
      </w:r>
      <w:del w:id="600" w:author="Kitahara, Cari Meinhold(NIH/NCI) [E]" w:date="2024-09-16T12:38:00Z" w16du:dateUtc="2024-09-16T16:38:00Z">
        <w:r w:rsidRPr="00855807" w:rsidDel="00A25688">
          <w:rPr>
            <w:rFonts w:asciiTheme="minorHAnsi" w:hAnsiTheme="minorHAnsi" w:cstheme="minorHAnsi"/>
            <w:sz w:val="22"/>
            <w:szCs w:val="22"/>
          </w:rPr>
          <w:delText xml:space="preserve">and </w:delText>
        </w:r>
      </w:del>
      <w:ins w:id="601" w:author="Kitahara, Cari Meinhold(NIH/NCI) [E]" w:date="2024-09-16T12:38:00Z" w16du:dateUtc="2024-09-16T16:38:00Z">
        <w:r w:rsidR="00A25688">
          <w:rPr>
            <w:rFonts w:asciiTheme="minorHAnsi" w:hAnsiTheme="minorHAnsi" w:cstheme="minorHAnsi"/>
            <w:sz w:val="22"/>
            <w:szCs w:val="22"/>
          </w:rPr>
          <w:t>in relation to</w:t>
        </w:r>
        <w:r w:rsidR="00A25688" w:rsidRPr="00855807">
          <w:rPr>
            <w:rFonts w:asciiTheme="minorHAnsi" w:hAnsiTheme="minorHAnsi" w:cstheme="minorHAnsi"/>
            <w:sz w:val="22"/>
            <w:szCs w:val="22"/>
          </w:rPr>
          <w:t xml:space="preserve"> </w:t>
        </w:r>
      </w:ins>
      <w:r w:rsidR="001606A0">
        <w:rPr>
          <w:rFonts w:asciiTheme="minorHAnsi" w:hAnsiTheme="minorHAnsi" w:cstheme="minorHAnsi"/>
          <w:sz w:val="22"/>
          <w:szCs w:val="22"/>
        </w:rPr>
        <w:t>DTC incidence</w:t>
      </w:r>
      <w:r w:rsidRPr="00421788">
        <w:rPr>
          <w:rFonts w:asciiTheme="minorHAnsi" w:hAnsiTheme="minorHAnsi" w:cstheme="minorHAnsi"/>
          <w:sz w:val="22"/>
          <w:szCs w:val="22"/>
        </w:rPr>
        <w:t xml:space="preserve">. </w:t>
      </w:r>
      <w:r w:rsidR="001E29D0" w:rsidRPr="00421788">
        <w:rPr>
          <w:rFonts w:asciiTheme="minorHAnsi" w:hAnsiTheme="minorHAnsi" w:cstheme="minorHAnsi"/>
          <w:sz w:val="22"/>
          <w:szCs w:val="22"/>
        </w:rPr>
        <w:t>In</w:t>
      </w:r>
      <w:r w:rsidR="00B20391" w:rsidRPr="00421788">
        <w:rPr>
          <w:rFonts w:asciiTheme="minorHAnsi" w:hAnsiTheme="minorHAnsi" w:cstheme="minorHAnsi"/>
          <w:sz w:val="22"/>
          <w:szCs w:val="22"/>
        </w:rPr>
        <w:t xml:space="preserve"> </w:t>
      </w:r>
      <w:r w:rsidR="00814384" w:rsidRPr="00421788">
        <w:rPr>
          <w:rFonts w:asciiTheme="minorHAnsi" w:hAnsiTheme="minorHAnsi" w:cstheme="minorHAnsi"/>
          <w:sz w:val="22"/>
          <w:szCs w:val="22"/>
        </w:rPr>
        <w:t>a</w:t>
      </w:r>
      <w:r w:rsidR="00E46B62" w:rsidRPr="00421788">
        <w:rPr>
          <w:rFonts w:asciiTheme="minorHAnsi" w:hAnsiTheme="minorHAnsi" w:cstheme="minorHAnsi"/>
          <w:sz w:val="22"/>
          <w:szCs w:val="22"/>
        </w:rPr>
        <w:t xml:space="preserve"> </w:t>
      </w:r>
      <w:r w:rsidR="00453999" w:rsidRPr="00421788">
        <w:rPr>
          <w:rFonts w:asciiTheme="minorHAnsi" w:hAnsiTheme="minorHAnsi" w:cstheme="minorHAnsi"/>
          <w:sz w:val="22"/>
          <w:szCs w:val="22"/>
        </w:rPr>
        <w:t>population-based</w:t>
      </w:r>
      <w:r w:rsidR="00994A94" w:rsidRPr="00421788">
        <w:rPr>
          <w:rFonts w:asciiTheme="minorHAnsi" w:hAnsiTheme="minorHAnsi" w:cstheme="minorHAnsi"/>
          <w:sz w:val="22"/>
          <w:szCs w:val="22"/>
        </w:rPr>
        <w:t xml:space="preserve"> cohort</w:t>
      </w:r>
      <w:r w:rsidR="00814384" w:rsidRPr="00421788">
        <w:rPr>
          <w:rFonts w:asciiTheme="minorHAnsi" w:hAnsiTheme="minorHAnsi" w:cstheme="minorHAnsi"/>
          <w:sz w:val="22"/>
          <w:szCs w:val="22"/>
        </w:rPr>
        <w:t xml:space="preserve"> of </w:t>
      </w:r>
      <w:r w:rsidR="001E29D0" w:rsidRPr="00421788">
        <w:rPr>
          <w:rFonts w:asciiTheme="minorHAnsi" w:hAnsiTheme="minorHAnsi" w:cstheme="minorHAnsi"/>
          <w:sz w:val="22"/>
          <w:szCs w:val="22"/>
        </w:rPr>
        <w:t>children and adolescen</w:t>
      </w:r>
      <w:r w:rsidR="00ED366E">
        <w:rPr>
          <w:rFonts w:asciiTheme="minorHAnsi" w:hAnsiTheme="minorHAnsi" w:cstheme="minorHAnsi"/>
          <w:sz w:val="22"/>
          <w:szCs w:val="22"/>
        </w:rPr>
        <w:t>ts</w:t>
      </w:r>
      <w:r w:rsidR="00DE59DA" w:rsidRPr="00421788">
        <w:rPr>
          <w:rFonts w:asciiTheme="minorHAnsi" w:hAnsiTheme="minorHAnsi" w:cstheme="minorHAnsi"/>
          <w:sz w:val="22"/>
          <w:szCs w:val="22"/>
        </w:rPr>
        <w:t xml:space="preserve"> in Denmark</w:t>
      </w:r>
      <w:r w:rsidR="007538E4" w:rsidRPr="00421788">
        <w:rPr>
          <w:rFonts w:asciiTheme="minorHAnsi" w:hAnsiTheme="minorHAnsi" w:cstheme="minorHAnsi"/>
          <w:sz w:val="22"/>
          <w:szCs w:val="22"/>
        </w:rPr>
        <w:t xml:space="preserve"> </w:t>
      </w:r>
      <w:r w:rsidR="00955CE1">
        <w:rPr>
          <w:rFonts w:asciiTheme="minorHAnsi" w:hAnsiTheme="minorHAnsi" w:cstheme="minorHAnsi"/>
          <w:sz w:val="22"/>
          <w:szCs w:val="22"/>
        </w:rPr>
        <w:t xml:space="preserve">with a </w:t>
      </w:r>
      <w:r w:rsidR="007538E4" w:rsidRPr="00421788">
        <w:rPr>
          <w:rFonts w:asciiTheme="minorHAnsi" w:hAnsiTheme="minorHAnsi" w:cstheme="minorHAnsi"/>
          <w:sz w:val="22"/>
          <w:szCs w:val="22"/>
        </w:rPr>
        <w:t>median follow-up</w:t>
      </w:r>
      <w:r w:rsidR="00955CE1">
        <w:rPr>
          <w:rFonts w:asciiTheme="minorHAnsi" w:hAnsiTheme="minorHAnsi" w:cstheme="minorHAnsi"/>
          <w:sz w:val="22"/>
          <w:szCs w:val="22"/>
        </w:rPr>
        <w:t xml:space="preserve"> of</w:t>
      </w:r>
      <w:r w:rsidR="007538E4" w:rsidRPr="00421788">
        <w:rPr>
          <w:rFonts w:asciiTheme="minorHAnsi" w:hAnsiTheme="minorHAnsi" w:cstheme="minorHAnsi"/>
          <w:sz w:val="22"/>
          <w:szCs w:val="22"/>
        </w:rPr>
        <w:t xml:space="preserve"> 3</w:t>
      </w:r>
      <w:r w:rsidR="00FE6362">
        <w:rPr>
          <w:rFonts w:asciiTheme="minorHAnsi" w:hAnsiTheme="minorHAnsi" w:cstheme="minorHAnsi"/>
          <w:sz w:val="22"/>
          <w:szCs w:val="22"/>
        </w:rPr>
        <w:t>9</w:t>
      </w:r>
      <w:r w:rsidR="007538E4" w:rsidRPr="00421788">
        <w:rPr>
          <w:rFonts w:asciiTheme="minorHAnsi" w:hAnsiTheme="minorHAnsi" w:cstheme="minorHAnsi"/>
          <w:sz w:val="22"/>
          <w:szCs w:val="22"/>
        </w:rPr>
        <w:t xml:space="preserve"> years</w:t>
      </w:r>
      <w:r w:rsidR="001E29D0" w:rsidRPr="00421788">
        <w:rPr>
          <w:rFonts w:asciiTheme="minorHAnsi" w:hAnsiTheme="minorHAnsi" w:cstheme="minorHAnsi"/>
          <w:sz w:val="22"/>
          <w:szCs w:val="22"/>
        </w:rPr>
        <w:t>,</w:t>
      </w:r>
      <w:r w:rsidR="00A279B3" w:rsidRPr="00421788">
        <w:rPr>
          <w:rFonts w:asciiTheme="minorHAnsi" w:hAnsiTheme="minorHAnsi" w:cstheme="minorHAnsi"/>
          <w:sz w:val="22"/>
          <w:szCs w:val="22"/>
        </w:rPr>
        <w:t xml:space="preserve"> </w:t>
      </w:r>
      <w:r w:rsidR="001E29D0" w:rsidRPr="00421788">
        <w:rPr>
          <w:rFonts w:asciiTheme="minorHAnsi" w:hAnsiTheme="minorHAnsi" w:cstheme="minorHAnsi"/>
          <w:sz w:val="22"/>
          <w:szCs w:val="22"/>
        </w:rPr>
        <w:t xml:space="preserve">taller height and greater BMI </w:t>
      </w:r>
      <w:r w:rsidR="00B96DC2" w:rsidRPr="00421788">
        <w:rPr>
          <w:rFonts w:asciiTheme="minorHAnsi" w:hAnsiTheme="minorHAnsi" w:cstheme="minorHAnsi"/>
          <w:sz w:val="22"/>
          <w:szCs w:val="22"/>
        </w:rPr>
        <w:t xml:space="preserve">measured </w:t>
      </w:r>
      <w:r w:rsidR="001E29D0" w:rsidRPr="00421788">
        <w:rPr>
          <w:rFonts w:asciiTheme="minorHAnsi" w:hAnsiTheme="minorHAnsi" w:cstheme="minorHAnsi"/>
          <w:sz w:val="22"/>
          <w:szCs w:val="22"/>
        </w:rPr>
        <w:t xml:space="preserve">at </w:t>
      </w:r>
      <w:r w:rsidR="0007133C">
        <w:rPr>
          <w:rFonts w:asciiTheme="minorHAnsi" w:hAnsiTheme="minorHAnsi" w:cstheme="minorHAnsi"/>
          <w:sz w:val="22"/>
          <w:szCs w:val="22"/>
        </w:rPr>
        <w:t>every</w:t>
      </w:r>
      <w:r w:rsidR="001E29D0" w:rsidRPr="00421788">
        <w:rPr>
          <w:rFonts w:asciiTheme="minorHAnsi" w:hAnsiTheme="minorHAnsi" w:cstheme="minorHAnsi"/>
          <w:sz w:val="22"/>
          <w:szCs w:val="22"/>
        </w:rPr>
        <w:t xml:space="preserve"> age between 7</w:t>
      </w:r>
      <w:r w:rsidR="00BC7C44">
        <w:rPr>
          <w:rFonts w:asciiTheme="minorHAnsi" w:hAnsiTheme="minorHAnsi" w:cstheme="minorHAnsi"/>
          <w:sz w:val="22"/>
          <w:szCs w:val="22"/>
        </w:rPr>
        <w:t xml:space="preserve"> and </w:t>
      </w:r>
      <w:r w:rsidR="001E29D0" w:rsidRPr="00421788">
        <w:rPr>
          <w:rFonts w:asciiTheme="minorHAnsi" w:hAnsiTheme="minorHAnsi" w:cstheme="minorHAnsi"/>
          <w:sz w:val="22"/>
          <w:szCs w:val="22"/>
        </w:rPr>
        <w:t xml:space="preserve">13 </w:t>
      </w:r>
      <w:r w:rsidR="00560F87" w:rsidRPr="00421788">
        <w:rPr>
          <w:rFonts w:asciiTheme="minorHAnsi" w:hAnsiTheme="minorHAnsi" w:cstheme="minorHAnsi"/>
          <w:sz w:val="22"/>
          <w:szCs w:val="22"/>
        </w:rPr>
        <w:t xml:space="preserve">were associated with higher </w:t>
      </w:r>
      <w:r w:rsidR="003870DC">
        <w:rPr>
          <w:rFonts w:asciiTheme="minorHAnsi" w:hAnsiTheme="minorHAnsi" w:cstheme="minorHAnsi"/>
          <w:sz w:val="22"/>
          <w:szCs w:val="22"/>
        </w:rPr>
        <w:t xml:space="preserve">adult </w:t>
      </w:r>
      <w:r w:rsidR="00560F87" w:rsidRPr="00421788">
        <w:rPr>
          <w:rFonts w:asciiTheme="minorHAnsi" w:hAnsiTheme="minorHAnsi" w:cstheme="minorHAnsi"/>
          <w:sz w:val="22"/>
          <w:szCs w:val="22"/>
        </w:rPr>
        <w:t>thyroid cancer incidence</w:t>
      </w:r>
      <w:r w:rsidR="00C32AFD" w:rsidRPr="00421788">
        <w:rPr>
          <w:rFonts w:asciiTheme="minorHAnsi" w:hAnsiTheme="minorHAnsi" w:cstheme="minorHAnsi"/>
          <w:sz w:val="22"/>
          <w:szCs w:val="22"/>
        </w:rPr>
        <w:t xml:space="preserve">. The associations </w:t>
      </w:r>
      <w:r w:rsidR="00907000">
        <w:rPr>
          <w:rFonts w:asciiTheme="minorHAnsi" w:hAnsiTheme="minorHAnsi" w:cstheme="minorHAnsi"/>
          <w:sz w:val="22"/>
          <w:szCs w:val="22"/>
        </w:rPr>
        <w:t>for</w:t>
      </w:r>
      <w:r w:rsidR="00C32AFD" w:rsidRPr="00421788">
        <w:rPr>
          <w:rFonts w:asciiTheme="minorHAnsi" w:hAnsiTheme="minorHAnsi" w:cstheme="minorHAnsi"/>
          <w:sz w:val="22"/>
          <w:szCs w:val="22"/>
        </w:rPr>
        <w:t xml:space="preserve"> BMI were generally stronger for </w:t>
      </w:r>
      <w:r w:rsidR="007B26A0">
        <w:rPr>
          <w:rFonts w:asciiTheme="minorHAnsi" w:hAnsiTheme="minorHAnsi" w:cstheme="minorHAnsi"/>
          <w:sz w:val="22"/>
          <w:szCs w:val="22"/>
        </w:rPr>
        <w:t>those</w:t>
      </w:r>
      <w:r w:rsidR="00C32AFD" w:rsidRPr="00421788">
        <w:rPr>
          <w:rFonts w:asciiTheme="minorHAnsi" w:hAnsiTheme="minorHAnsi" w:cstheme="minorHAnsi"/>
          <w:sz w:val="22"/>
          <w:szCs w:val="22"/>
        </w:rPr>
        <w:t xml:space="preserve"> diagnosed </w:t>
      </w:r>
      <w:ins w:id="602" w:author="Kitahara, Cari Meinhold(NIH/NCI) [E]" w:date="2024-09-16T12:38:00Z" w16du:dateUtc="2024-09-16T16:38:00Z">
        <w:r w:rsidR="00A25688">
          <w:rPr>
            <w:rFonts w:asciiTheme="minorHAnsi" w:hAnsiTheme="minorHAnsi" w:cstheme="minorHAnsi"/>
            <w:sz w:val="22"/>
            <w:szCs w:val="22"/>
          </w:rPr>
          <w:t xml:space="preserve">with DTC </w:t>
        </w:r>
      </w:ins>
      <w:r w:rsidR="00C32AFD" w:rsidRPr="00421788">
        <w:rPr>
          <w:rFonts w:asciiTheme="minorHAnsi" w:hAnsiTheme="minorHAnsi" w:cstheme="minorHAnsi"/>
          <w:sz w:val="22"/>
          <w:szCs w:val="22"/>
        </w:rPr>
        <w:t xml:space="preserve">at younger </w:t>
      </w:r>
      <w:r w:rsidR="007C3B51">
        <w:rPr>
          <w:rFonts w:asciiTheme="minorHAnsi" w:hAnsiTheme="minorHAnsi" w:cstheme="minorHAnsi"/>
          <w:sz w:val="22"/>
          <w:szCs w:val="22"/>
        </w:rPr>
        <w:t>ages</w:t>
      </w:r>
      <w:r w:rsidR="00C32AFD" w:rsidRPr="00421788">
        <w:rPr>
          <w:rFonts w:asciiTheme="minorHAnsi" w:hAnsiTheme="minorHAnsi" w:cstheme="minorHAnsi"/>
          <w:sz w:val="22"/>
          <w:szCs w:val="22"/>
        </w:rPr>
        <w:t>.</w:t>
      </w:r>
      <w:r w:rsidR="003870DC">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Ij4xODwvc3R5bGU+PC9EaXNwbGF5VGV4dD48cmVjb3JkPjxyZWMtbnVtYmVyPjQwMzwvcmVjLW51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PEVuZE5vdGU+PENpdGU+PEF1dGhvcj5LaXRhaGFyYTwvQXV0aG9yPjxZZWFyPjIwMTQ8L1llYXI+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3870DC">
        <w:rPr>
          <w:rFonts w:asciiTheme="minorHAnsi" w:hAnsiTheme="minorHAnsi" w:cstheme="minorHAnsi"/>
          <w:sz w:val="22"/>
          <w:szCs w:val="22"/>
        </w:rPr>
      </w:r>
      <w:r w:rsidR="003870D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w:t>
      </w:r>
      <w:r w:rsidR="003870DC">
        <w:rPr>
          <w:rFonts w:asciiTheme="minorHAnsi" w:hAnsiTheme="minorHAnsi" w:cstheme="minorHAnsi"/>
          <w:sz w:val="22"/>
          <w:szCs w:val="22"/>
        </w:rPr>
        <w:fldChar w:fldCharType="end"/>
      </w:r>
      <w:r w:rsidR="00C32AFD" w:rsidRPr="00421788">
        <w:rPr>
          <w:rFonts w:asciiTheme="minorHAnsi" w:hAnsiTheme="minorHAnsi" w:cstheme="minorHAnsi"/>
          <w:sz w:val="22"/>
          <w:szCs w:val="22"/>
        </w:rPr>
        <w:t xml:space="preserve"> </w:t>
      </w:r>
      <w:r w:rsidR="00FB505A">
        <w:rPr>
          <w:rFonts w:asciiTheme="minorHAnsi" w:hAnsiTheme="minorHAnsi" w:cstheme="minorHAnsi"/>
          <w:sz w:val="22"/>
          <w:szCs w:val="22"/>
        </w:rPr>
        <w:t xml:space="preserve">Similarly, </w:t>
      </w:r>
      <w:r w:rsidR="002A37D5" w:rsidRPr="00421788">
        <w:rPr>
          <w:rFonts w:asciiTheme="minorHAnsi" w:hAnsiTheme="minorHAnsi" w:cstheme="minorHAnsi"/>
          <w:sz w:val="22"/>
          <w:szCs w:val="22"/>
        </w:rPr>
        <w:t>data from a</w:t>
      </w:r>
      <w:r w:rsidR="00012788">
        <w:rPr>
          <w:rFonts w:asciiTheme="minorHAnsi" w:hAnsiTheme="minorHAnsi" w:cstheme="minorHAnsi"/>
          <w:sz w:val="22"/>
          <w:szCs w:val="22"/>
        </w:rPr>
        <w:t>n</w:t>
      </w:r>
      <w:r w:rsidR="002A37D5" w:rsidRPr="00421788">
        <w:rPr>
          <w:rFonts w:asciiTheme="minorHAnsi" w:hAnsiTheme="minorHAnsi" w:cstheme="minorHAnsi"/>
          <w:sz w:val="22"/>
          <w:szCs w:val="22"/>
        </w:rPr>
        <w:t xml:space="preserve"> </w:t>
      </w:r>
      <w:r w:rsidR="00A465D2">
        <w:rPr>
          <w:rFonts w:asciiTheme="minorHAnsi" w:hAnsiTheme="minorHAnsi" w:cstheme="minorHAnsi"/>
          <w:sz w:val="22"/>
          <w:szCs w:val="22"/>
        </w:rPr>
        <w:t>Isra</w:t>
      </w:r>
      <w:r w:rsidR="00012788">
        <w:rPr>
          <w:rFonts w:asciiTheme="minorHAnsi" w:hAnsiTheme="minorHAnsi" w:cstheme="minorHAnsi"/>
          <w:sz w:val="22"/>
          <w:szCs w:val="22"/>
        </w:rPr>
        <w:t>e</w:t>
      </w:r>
      <w:r w:rsidR="00A465D2">
        <w:rPr>
          <w:rFonts w:asciiTheme="minorHAnsi" w:hAnsiTheme="minorHAnsi" w:cstheme="minorHAnsi"/>
          <w:sz w:val="22"/>
          <w:szCs w:val="22"/>
        </w:rPr>
        <w:t xml:space="preserve">li </w:t>
      </w:r>
      <w:r w:rsidR="002A37D5" w:rsidRPr="00421788">
        <w:rPr>
          <w:rFonts w:asciiTheme="minorHAnsi" w:hAnsiTheme="minorHAnsi" w:cstheme="minorHAnsi"/>
          <w:sz w:val="22"/>
          <w:szCs w:val="22"/>
        </w:rPr>
        <w:t xml:space="preserve">nationwide cohort </w:t>
      </w:r>
      <w:r w:rsidR="007B37D0">
        <w:rPr>
          <w:rFonts w:asciiTheme="minorHAnsi" w:hAnsiTheme="minorHAnsi" w:cstheme="minorHAnsi"/>
          <w:sz w:val="22"/>
          <w:szCs w:val="22"/>
        </w:rPr>
        <w:t>showed</w:t>
      </w:r>
      <w:r w:rsidR="00453999" w:rsidRPr="00421788">
        <w:rPr>
          <w:rFonts w:asciiTheme="minorHAnsi" w:hAnsiTheme="minorHAnsi" w:cstheme="minorHAnsi"/>
          <w:sz w:val="22"/>
          <w:szCs w:val="22"/>
        </w:rPr>
        <w:t xml:space="preserve"> </w:t>
      </w:r>
      <w:r w:rsidR="006E0CA1" w:rsidRPr="00421788">
        <w:rPr>
          <w:rFonts w:asciiTheme="minorHAnsi" w:hAnsiTheme="minorHAnsi" w:cstheme="minorHAnsi"/>
          <w:sz w:val="22"/>
          <w:szCs w:val="22"/>
        </w:rPr>
        <w:t>positive association</w:t>
      </w:r>
      <w:r w:rsidR="007A2E73" w:rsidRPr="00421788">
        <w:rPr>
          <w:rFonts w:asciiTheme="minorHAnsi" w:hAnsiTheme="minorHAnsi" w:cstheme="minorHAnsi"/>
          <w:sz w:val="22"/>
          <w:szCs w:val="22"/>
        </w:rPr>
        <w:t>s</w:t>
      </w:r>
      <w:r w:rsidR="006E0CA1" w:rsidRPr="00421788">
        <w:rPr>
          <w:rFonts w:asciiTheme="minorHAnsi" w:hAnsiTheme="minorHAnsi" w:cstheme="minorHAnsi"/>
          <w:sz w:val="22"/>
          <w:szCs w:val="22"/>
        </w:rPr>
        <w:t xml:space="preserve"> between </w:t>
      </w:r>
      <w:r w:rsidR="00DF5A08">
        <w:rPr>
          <w:rFonts w:asciiTheme="minorHAnsi" w:hAnsiTheme="minorHAnsi" w:cstheme="minorHAnsi"/>
          <w:sz w:val="22"/>
          <w:szCs w:val="22"/>
        </w:rPr>
        <w:t>greater</w:t>
      </w:r>
      <w:r w:rsidR="00DF5A08" w:rsidRPr="00421788">
        <w:rPr>
          <w:rFonts w:asciiTheme="minorHAnsi" w:hAnsiTheme="minorHAnsi" w:cstheme="minorHAnsi"/>
          <w:sz w:val="22"/>
          <w:szCs w:val="22"/>
        </w:rPr>
        <w:t xml:space="preserve"> </w:t>
      </w:r>
      <w:r w:rsidR="003D531C" w:rsidRPr="00421788">
        <w:rPr>
          <w:rFonts w:asciiTheme="minorHAnsi" w:hAnsiTheme="minorHAnsi" w:cstheme="minorHAnsi"/>
          <w:sz w:val="22"/>
          <w:szCs w:val="22"/>
        </w:rPr>
        <w:t>h</w:t>
      </w:r>
      <w:r w:rsidR="007E7331" w:rsidRPr="00421788">
        <w:rPr>
          <w:rFonts w:asciiTheme="minorHAnsi" w:hAnsiTheme="minorHAnsi" w:cstheme="minorHAnsi"/>
          <w:sz w:val="22"/>
          <w:szCs w:val="22"/>
        </w:rPr>
        <w:t>eigh</w:t>
      </w:r>
      <w:r w:rsidR="003D531C" w:rsidRPr="00421788">
        <w:rPr>
          <w:rFonts w:asciiTheme="minorHAnsi" w:hAnsiTheme="minorHAnsi" w:cstheme="minorHAnsi"/>
          <w:sz w:val="22"/>
          <w:szCs w:val="22"/>
        </w:rPr>
        <w:t>t</w:t>
      </w:r>
      <w:r w:rsidR="006D5672">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&lt;EndNote&gt;&lt;Cite&gt;&lt;Author&gt;Farfel&lt;/Author&gt;&lt;Year&gt;2014&lt;/Year&gt;&lt;RecNum&gt;404&lt;/RecNum&gt;&lt;DisplayText&gt;&lt;style face="superscript"&gt;19&lt;/style&gt;&lt;/DisplayText&gt;&lt;record&gt;&lt;rec-number&gt;404&lt;/rec-number&gt;&lt;foreign-keys&gt;&lt;key app="EN" db-id="9eeeap9akwrsete9ft3xp2puxwwrw9ev5fd0" timestamp="1720198800"&gt;404&lt;/key&gt;&lt;/foreign-keys&gt;&lt;ref-type name="Journal Article"&gt;17&lt;/ref-type&gt;&lt;contributors&gt;&lt;authors&gt;&lt;author&gt;Farfel, A.&lt;/author&gt;&lt;author&gt;Kark, J. D.&lt;/author&gt;&lt;author&gt;Derazne, E.&lt;/author&gt;&lt;author&gt;Tzur, D.&lt;/author&gt;&lt;author&gt;Barchana, M.&lt;/author&gt;&lt;author&gt;Lazar, L.&lt;/author&gt;&lt;author&gt;Afek, A.&lt;/author&gt;&lt;author&gt;Shamiss, A.&lt;/author&gt;&lt;/authors&gt;&lt;/contributors&gt;&lt;auth-address&gt;1 Institute for Endocrinology and Diabetes , National Center for Childhood Diabetes, Schneider Children&amp;apos;s Medical Center of Israel, Petach Tikva, Israel .&lt;/auth-address&gt;&lt;titles&gt;&lt;title&gt;Predictors for thyroid carcinoma in Israel: a national cohort of 1,624,310 adolescents followed for up to 40 years&lt;/title&gt;&lt;secondary-title&gt;Thyroid&lt;/secondary-title&gt;&lt;/titles&gt;&lt;periodical&gt;&lt;full-title&gt;Thyroid&lt;/full-title&gt;&lt;abbr-1&gt;Thyroid : official journal of the American Thyroid Association&lt;/abbr-1&gt;&lt;/periodical&gt;&lt;pages&gt;987-93&lt;/pages&gt;&lt;volume&gt;24&lt;/volume&gt;&lt;number&gt;6&lt;/number&gt;&lt;edition&gt;20140317&lt;/edition&gt;&lt;keywords&gt;&lt;keyword&gt;Adolescent&lt;/keyword&gt;&lt;keyword&gt;Adult&lt;/keyword&gt;&lt;keyword&gt;Body Height&lt;/keyword&gt;&lt;keyword&gt;Body Mass Index&lt;/keyword&gt;&lt;keyword&gt;Cohort Studies&lt;/keyword&gt;&lt;keyword&gt;Female&lt;/keyword&gt;&lt;keyword&gt;Follow-Up Studies&lt;/keyword&gt;&lt;keyword&gt;Humans&lt;/keyword&gt;&lt;keyword&gt;Incidence&lt;/keyword&gt;&lt;keyword&gt;Israel/epidemiology&lt;/keyword&gt;&lt;keyword&gt;Male&lt;/keyword&gt;&lt;keyword&gt;Middle Aged&lt;/keyword&gt;&lt;keyword&gt;Risk Factors&lt;/keyword&gt;&lt;keyword&gt;Thyroid Neoplasms/epidemiology/*etiology&lt;/keyword&gt;&lt;/keywords&gt;&lt;dates&gt;&lt;year&gt;2014&lt;/year&gt;&lt;pub-dates&gt;&lt;date&gt;Jun&lt;/date&gt;&lt;/pub-dates&gt;&lt;/dates&gt;&lt;isbn&gt;1050-7256&lt;/isbn&gt;&lt;accession-num&gt;24483833&lt;/accession-num&gt;&lt;urls&gt;&lt;/urls&gt;&lt;electronic-resource-num&gt;10.1089/thy.2013.0173&lt;/electronic-resource-num&gt;&lt;remote-database-provider&gt;NLM&lt;/remote-database-provider&gt;&lt;language&gt;eng&lt;/language&gt;&lt;/record&gt;&lt;/Cite&gt;&lt;/EndNote&gt;</w:instrText>
      </w:r>
      <w:r w:rsidR="006D5672">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19</w:t>
      </w:r>
      <w:r w:rsidR="006D5672">
        <w:rPr>
          <w:rFonts w:asciiTheme="minorHAnsi" w:hAnsiTheme="minorHAnsi" w:cstheme="minorHAnsi"/>
          <w:sz w:val="22"/>
          <w:szCs w:val="22"/>
        </w:rPr>
        <w:fldChar w:fldCharType="end"/>
      </w:r>
      <w:r w:rsidR="003D531C" w:rsidRPr="00421788">
        <w:rPr>
          <w:rFonts w:asciiTheme="minorHAnsi" w:hAnsiTheme="minorHAnsi" w:cstheme="minorHAnsi"/>
          <w:sz w:val="22"/>
          <w:szCs w:val="22"/>
        </w:rPr>
        <w:t xml:space="preserve"> and </w:t>
      </w:r>
      <w:r w:rsidR="00277E32" w:rsidRPr="00421788">
        <w:rPr>
          <w:rFonts w:asciiTheme="minorHAnsi" w:hAnsiTheme="minorHAnsi" w:cstheme="minorHAnsi"/>
          <w:sz w:val="22"/>
          <w:szCs w:val="22"/>
        </w:rPr>
        <w:t>BMI</w:t>
      </w:r>
      <w:r w:rsidR="006D5672">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Y051bT40MTc8L1JlY051bT48RGlzcGxheVRleHQ+PHN0eWxlIGZhY2U9InN1cGVyc2NyaXB0Ij4y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Y051bT40MTc8L1JlY051bT48RGlzcGxheVRleHQ+PHN0eWxlIGZhY2U9InN1cGVyc2NyaXB0Ij4y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6D5672">
        <w:rPr>
          <w:rFonts w:asciiTheme="minorHAnsi" w:hAnsiTheme="minorHAnsi" w:cstheme="minorHAnsi"/>
          <w:sz w:val="22"/>
          <w:szCs w:val="22"/>
        </w:rPr>
      </w:r>
      <w:r w:rsidR="006D5672">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20</w:t>
      </w:r>
      <w:r w:rsidR="006D5672">
        <w:rPr>
          <w:rFonts w:asciiTheme="minorHAnsi" w:hAnsiTheme="minorHAnsi" w:cstheme="minorHAnsi"/>
          <w:sz w:val="22"/>
          <w:szCs w:val="22"/>
        </w:rPr>
        <w:fldChar w:fldCharType="end"/>
      </w:r>
      <w:r w:rsidR="007E7331" w:rsidRPr="00421788">
        <w:rPr>
          <w:rFonts w:asciiTheme="minorHAnsi" w:hAnsiTheme="minorHAnsi" w:cstheme="minorHAnsi"/>
          <w:sz w:val="22"/>
          <w:szCs w:val="22"/>
        </w:rPr>
        <w:t xml:space="preserve"> </w:t>
      </w:r>
      <w:r w:rsidR="00B96DC2" w:rsidRPr="00421788">
        <w:rPr>
          <w:rFonts w:asciiTheme="minorHAnsi" w:hAnsiTheme="minorHAnsi" w:cstheme="minorHAnsi"/>
          <w:sz w:val="22"/>
          <w:szCs w:val="22"/>
        </w:rPr>
        <w:t xml:space="preserve">measured </w:t>
      </w:r>
      <w:r w:rsidR="007E7331" w:rsidRPr="00421788">
        <w:rPr>
          <w:rFonts w:asciiTheme="minorHAnsi" w:hAnsiTheme="minorHAnsi" w:cstheme="minorHAnsi"/>
          <w:sz w:val="22"/>
          <w:szCs w:val="22"/>
        </w:rPr>
        <w:t>at ages 1</w:t>
      </w:r>
      <w:r w:rsidR="00163268" w:rsidRPr="00421788">
        <w:rPr>
          <w:rFonts w:asciiTheme="minorHAnsi" w:hAnsiTheme="minorHAnsi" w:cstheme="minorHAnsi"/>
          <w:sz w:val="22"/>
          <w:szCs w:val="22"/>
        </w:rPr>
        <w:t>6</w:t>
      </w:r>
      <w:r w:rsidR="007E7331" w:rsidRPr="00421788">
        <w:rPr>
          <w:rFonts w:asciiTheme="minorHAnsi" w:hAnsiTheme="minorHAnsi" w:cstheme="minorHAnsi"/>
          <w:sz w:val="22"/>
          <w:szCs w:val="22"/>
        </w:rPr>
        <w:t>-18</w:t>
      </w:r>
      <w:r w:rsidR="006E0CA1" w:rsidRPr="00421788">
        <w:rPr>
          <w:rFonts w:asciiTheme="minorHAnsi" w:hAnsiTheme="minorHAnsi" w:cstheme="minorHAnsi"/>
          <w:sz w:val="22"/>
          <w:szCs w:val="22"/>
        </w:rPr>
        <w:t xml:space="preserve"> and thyroid cancer incidence</w:t>
      </w:r>
      <w:r w:rsidR="00CC4A3D" w:rsidRPr="00421788">
        <w:rPr>
          <w:rFonts w:asciiTheme="minorHAnsi" w:hAnsiTheme="minorHAnsi" w:cstheme="minorHAnsi"/>
          <w:sz w:val="22"/>
          <w:szCs w:val="22"/>
        </w:rPr>
        <w:t xml:space="preserve"> </w:t>
      </w:r>
      <w:r w:rsidR="004D660C" w:rsidRPr="00421788">
        <w:rPr>
          <w:rFonts w:asciiTheme="minorHAnsi" w:hAnsiTheme="minorHAnsi" w:cstheme="minorHAnsi"/>
          <w:sz w:val="22"/>
          <w:szCs w:val="22"/>
        </w:rPr>
        <w:t xml:space="preserve">after </w:t>
      </w:r>
      <w:r w:rsidR="00A06C52" w:rsidRPr="00421788">
        <w:rPr>
          <w:rFonts w:asciiTheme="minorHAnsi" w:hAnsiTheme="minorHAnsi" w:cstheme="minorHAnsi"/>
          <w:sz w:val="22"/>
          <w:szCs w:val="22"/>
        </w:rPr>
        <w:t xml:space="preserve">mean </w:t>
      </w:r>
      <w:r w:rsidR="004D660C" w:rsidRPr="00421788">
        <w:rPr>
          <w:rFonts w:asciiTheme="minorHAnsi" w:hAnsiTheme="minorHAnsi" w:cstheme="minorHAnsi"/>
          <w:sz w:val="22"/>
          <w:szCs w:val="22"/>
        </w:rPr>
        <w:t>follow-up period</w:t>
      </w:r>
      <w:r w:rsidR="00A465D2">
        <w:rPr>
          <w:rFonts w:asciiTheme="minorHAnsi" w:hAnsiTheme="minorHAnsi" w:cstheme="minorHAnsi"/>
          <w:sz w:val="22"/>
          <w:szCs w:val="22"/>
        </w:rPr>
        <w:t>s</w:t>
      </w:r>
      <w:r w:rsidR="004D660C" w:rsidRPr="00421788">
        <w:rPr>
          <w:rFonts w:asciiTheme="minorHAnsi" w:hAnsiTheme="minorHAnsi" w:cstheme="minorHAnsi"/>
          <w:sz w:val="22"/>
          <w:szCs w:val="22"/>
        </w:rPr>
        <w:t xml:space="preserve"> of</w:t>
      </w:r>
      <w:r w:rsidR="006000F4" w:rsidRPr="00421788">
        <w:rPr>
          <w:rFonts w:asciiTheme="minorHAnsi" w:hAnsiTheme="minorHAnsi" w:cstheme="minorHAnsi"/>
          <w:sz w:val="22"/>
          <w:szCs w:val="22"/>
        </w:rPr>
        <w:t xml:space="preserve"> 10 and</w:t>
      </w:r>
      <w:r w:rsidR="004D660C" w:rsidRPr="00421788">
        <w:rPr>
          <w:rFonts w:asciiTheme="minorHAnsi" w:hAnsiTheme="minorHAnsi" w:cstheme="minorHAnsi"/>
          <w:sz w:val="22"/>
          <w:szCs w:val="22"/>
        </w:rPr>
        <w:t xml:space="preserve"> </w:t>
      </w:r>
      <w:r w:rsidR="00A06C52" w:rsidRPr="00421788">
        <w:rPr>
          <w:rFonts w:asciiTheme="minorHAnsi" w:hAnsiTheme="minorHAnsi" w:cstheme="minorHAnsi"/>
          <w:sz w:val="22"/>
          <w:szCs w:val="22"/>
        </w:rPr>
        <w:t>19</w:t>
      </w:r>
      <w:r w:rsidR="004D660C" w:rsidRPr="00421788">
        <w:rPr>
          <w:rFonts w:asciiTheme="minorHAnsi" w:hAnsiTheme="minorHAnsi" w:cstheme="minorHAnsi"/>
          <w:sz w:val="22"/>
          <w:szCs w:val="22"/>
        </w:rPr>
        <w:t xml:space="preserve"> years</w:t>
      </w:r>
      <w:r w:rsidR="006000F4" w:rsidRPr="00421788">
        <w:rPr>
          <w:rFonts w:asciiTheme="minorHAnsi" w:hAnsiTheme="minorHAnsi" w:cstheme="minorHAnsi"/>
          <w:sz w:val="22"/>
          <w:szCs w:val="22"/>
        </w:rPr>
        <w:t>, respectively</w:t>
      </w:r>
      <w:r w:rsidR="000B075F" w:rsidRPr="00421788">
        <w:rPr>
          <w:rFonts w:asciiTheme="minorHAnsi" w:hAnsiTheme="minorHAnsi" w:cstheme="minorHAnsi"/>
          <w:sz w:val="22"/>
          <w:szCs w:val="22"/>
        </w:rPr>
        <w:t>.</w:t>
      </w:r>
      <w:r w:rsidR="00D715E9">
        <w:rPr>
          <w:rFonts w:asciiTheme="minorHAnsi" w:hAnsiTheme="minorHAnsi" w:cstheme="minorHAnsi"/>
          <w:sz w:val="22"/>
          <w:szCs w:val="22"/>
        </w:rPr>
        <w:t xml:space="preserve"> </w:t>
      </w:r>
      <w:r w:rsidR="008D32CA">
        <w:rPr>
          <w:rFonts w:asciiTheme="minorHAnsi" w:hAnsiTheme="minorHAnsi" w:cstheme="minorHAnsi"/>
          <w:sz w:val="22"/>
          <w:szCs w:val="22"/>
        </w:rPr>
        <w:t>However, t</w:t>
      </w:r>
      <w:r w:rsidR="00176C9A" w:rsidRPr="00176C9A">
        <w:rPr>
          <w:rFonts w:asciiTheme="minorHAnsi" w:hAnsiTheme="minorHAnsi" w:cstheme="minorHAnsi"/>
          <w:sz w:val="22"/>
          <w:szCs w:val="22"/>
        </w:rPr>
        <w:t>hese studies</w:t>
      </w:r>
      <w:r w:rsidR="00F60C14">
        <w:rPr>
          <w:rFonts w:asciiTheme="minorHAnsi" w:hAnsiTheme="minorHAnsi" w:cstheme="minorHAnsi"/>
          <w:sz w:val="22"/>
          <w:szCs w:val="22"/>
        </w:rPr>
        <w:t xml:space="preserve"> </w:t>
      </w:r>
      <w:r w:rsidR="00A465D2">
        <w:rPr>
          <w:rFonts w:asciiTheme="minorHAnsi" w:hAnsiTheme="minorHAnsi" w:cstheme="minorHAnsi"/>
          <w:sz w:val="22"/>
          <w:szCs w:val="22"/>
        </w:rPr>
        <w:t>did not</w:t>
      </w:r>
      <w:r w:rsidR="008D32CA">
        <w:rPr>
          <w:rFonts w:asciiTheme="minorHAnsi" w:hAnsiTheme="minorHAnsi" w:cstheme="minorHAnsi"/>
          <w:sz w:val="22"/>
          <w:szCs w:val="22"/>
        </w:rPr>
        <w:t xml:space="preserve"> </w:t>
      </w:r>
      <w:r w:rsidR="00715CAC">
        <w:rPr>
          <w:rFonts w:asciiTheme="minorHAnsi" w:hAnsiTheme="minorHAnsi" w:cstheme="minorHAnsi"/>
          <w:sz w:val="22"/>
          <w:szCs w:val="22"/>
        </w:rPr>
        <w:t>account</w:t>
      </w:r>
      <w:r w:rsidR="008D32CA">
        <w:rPr>
          <w:rFonts w:asciiTheme="minorHAnsi" w:hAnsiTheme="minorHAnsi" w:cstheme="minorHAnsi"/>
          <w:sz w:val="22"/>
          <w:szCs w:val="22"/>
        </w:rPr>
        <w:t xml:space="preserve"> for</w:t>
      </w:r>
      <w:r w:rsidR="00176C9A" w:rsidRPr="00176C9A">
        <w:rPr>
          <w:rFonts w:asciiTheme="minorHAnsi" w:hAnsiTheme="minorHAnsi" w:cstheme="minorHAnsi"/>
          <w:sz w:val="22"/>
          <w:szCs w:val="22"/>
        </w:rPr>
        <w:t xml:space="preserve"> </w:t>
      </w:r>
      <w:r w:rsidR="001B687E">
        <w:rPr>
          <w:rFonts w:asciiTheme="minorHAnsi" w:hAnsiTheme="minorHAnsi" w:cstheme="minorHAnsi"/>
          <w:sz w:val="22"/>
          <w:szCs w:val="22"/>
        </w:rPr>
        <w:t>adult</w:t>
      </w:r>
      <w:r w:rsidR="00176C9A" w:rsidRPr="00176C9A">
        <w:rPr>
          <w:rFonts w:asciiTheme="minorHAnsi" w:hAnsiTheme="minorHAnsi" w:cstheme="minorHAnsi"/>
          <w:sz w:val="22"/>
          <w:szCs w:val="22"/>
        </w:rPr>
        <w:t xml:space="preserve"> anthropometric factors</w:t>
      </w:r>
      <w:r w:rsidR="0099720E">
        <w:rPr>
          <w:rFonts w:asciiTheme="minorHAnsi" w:hAnsiTheme="minorHAnsi" w:cstheme="minorHAnsi"/>
          <w:sz w:val="22"/>
          <w:szCs w:val="22"/>
        </w:rPr>
        <w:t>,</w:t>
      </w:r>
      <w:r w:rsidR="00632BCD">
        <w:rPr>
          <w:rFonts w:asciiTheme="minorHAnsi" w:hAnsiTheme="minorHAnsi" w:cstheme="minorHAnsi"/>
          <w:sz w:val="22"/>
          <w:szCs w:val="22"/>
        </w:rPr>
        <w:t xml:space="preserve"> which</w:t>
      </w:r>
      <w:r w:rsidR="0099720E">
        <w:rPr>
          <w:rFonts w:asciiTheme="minorHAnsi" w:hAnsiTheme="minorHAnsi" w:cstheme="minorHAnsi"/>
          <w:sz w:val="22"/>
          <w:szCs w:val="22"/>
        </w:rPr>
        <w:t xml:space="preserve"> limit</w:t>
      </w:r>
      <w:r w:rsidR="00632BCD">
        <w:rPr>
          <w:rFonts w:asciiTheme="minorHAnsi" w:hAnsiTheme="minorHAnsi" w:cstheme="minorHAnsi"/>
          <w:sz w:val="22"/>
          <w:szCs w:val="22"/>
        </w:rPr>
        <w:t>s</w:t>
      </w:r>
      <w:r w:rsidR="0099720E">
        <w:rPr>
          <w:rFonts w:asciiTheme="minorHAnsi" w:hAnsiTheme="minorHAnsi" w:cstheme="minorHAnsi"/>
          <w:sz w:val="22"/>
          <w:szCs w:val="22"/>
        </w:rPr>
        <w:t xml:space="preserve"> </w:t>
      </w:r>
      <w:r w:rsidR="00307FC8">
        <w:rPr>
          <w:rFonts w:asciiTheme="minorHAnsi" w:hAnsiTheme="minorHAnsi" w:cstheme="minorHAnsi"/>
          <w:sz w:val="22"/>
          <w:szCs w:val="22"/>
        </w:rPr>
        <w:t>the interpretation</w:t>
      </w:r>
      <w:r w:rsidR="00022419">
        <w:rPr>
          <w:rFonts w:asciiTheme="minorHAnsi" w:hAnsiTheme="minorHAnsi" w:cstheme="minorHAnsi"/>
          <w:sz w:val="22"/>
          <w:szCs w:val="22"/>
        </w:rPr>
        <w:t xml:space="preserve"> of</w:t>
      </w:r>
      <w:r w:rsidR="00D953C9">
        <w:rPr>
          <w:rFonts w:asciiTheme="minorHAnsi" w:hAnsiTheme="minorHAnsi" w:cstheme="minorHAnsi"/>
          <w:sz w:val="22"/>
          <w:szCs w:val="22"/>
        </w:rPr>
        <w:t xml:space="preserve"> </w:t>
      </w:r>
      <w:r w:rsidR="00791ACA">
        <w:rPr>
          <w:rFonts w:asciiTheme="minorHAnsi" w:hAnsiTheme="minorHAnsi" w:cstheme="minorHAnsi"/>
          <w:sz w:val="22"/>
          <w:szCs w:val="22"/>
        </w:rPr>
        <w:t xml:space="preserve">body size </w:t>
      </w:r>
      <w:r w:rsidR="006B4BCE">
        <w:rPr>
          <w:rFonts w:asciiTheme="minorHAnsi" w:hAnsiTheme="minorHAnsi" w:cstheme="minorHAnsi"/>
          <w:sz w:val="22"/>
          <w:szCs w:val="22"/>
        </w:rPr>
        <w:t xml:space="preserve">effects </w:t>
      </w:r>
      <w:r w:rsidR="00791ACA">
        <w:rPr>
          <w:rFonts w:asciiTheme="minorHAnsi" w:hAnsiTheme="minorHAnsi" w:cstheme="minorHAnsi"/>
          <w:sz w:val="22"/>
          <w:szCs w:val="22"/>
        </w:rPr>
        <w:t xml:space="preserve">at different </w:t>
      </w:r>
      <w:r w:rsidR="0050101B">
        <w:rPr>
          <w:rFonts w:asciiTheme="minorHAnsi" w:hAnsiTheme="minorHAnsi" w:cstheme="minorHAnsi"/>
          <w:sz w:val="22"/>
          <w:szCs w:val="22"/>
        </w:rPr>
        <w:t xml:space="preserve">life </w:t>
      </w:r>
      <w:r w:rsidR="006C2A41">
        <w:rPr>
          <w:rFonts w:asciiTheme="minorHAnsi" w:hAnsiTheme="minorHAnsi" w:cstheme="minorHAnsi"/>
          <w:sz w:val="22"/>
          <w:szCs w:val="22"/>
        </w:rPr>
        <w:t>stages</w:t>
      </w:r>
      <w:r w:rsidR="00176C9A" w:rsidRPr="00176C9A">
        <w:rPr>
          <w:rFonts w:asciiTheme="minorHAnsi" w:hAnsiTheme="minorHAnsi" w:cstheme="minorHAnsi"/>
          <w:sz w:val="22"/>
          <w:szCs w:val="22"/>
        </w:rPr>
        <w:t>.</w:t>
      </w:r>
      <w:r w:rsidR="006D5672">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Y051bT40MTc8L1JlY051bT48RGlzcGxheVRleHQ+PHN0eWxlIGZhY2U9InN1cGVyc2NyaXB0Ij4x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PEVuZE5vdGU+PENpdGU+PEF1dGhvcj5GdXJlcjwvQXV0aG9yPjxZZWFyPjIwMjA8L1llYXI+PFJl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6D5672">
        <w:rPr>
          <w:rFonts w:asciiTheme="minorHAnsi" w:hAnsiTheme="minorHAnsi" w:cstheme="minorHAnsi"/>
          <w:sz w:val="22"/>
          <w:szCs w:val="22"/>
        </w:rPr>
      </w:r>
      <w:r w:rsidR="006D5672">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18-20</w:t>
      </w:r>
      <w:r w:rsidR="006D5672">
        <w:rPr>
          <w:rFonts w:asciiTheme="minorHAnsi" w:hAnsiTheme="minorHAnsi" w:cstheme="minorHAnsi"/>
          <w:sz w:val="22"/>
          <w:szCs w:val="22"/>
        </w:rPr>
        <w:fldChar w:fldCharType="end"/>
      </w:r>
      <w:r w:rsidR="00176C9A">
        <w:rPr>
          <w:rFonts w:asciiTheme="minorHAnsi" w:hAnsiTheme="minorHAnsi" w:cstheme="minorHAnsi"/>
          <w:sz w:val="22"/>
          <w:szCs w:val="22"/>
        </w:rPr>
        <w:t xml:space="preserve"> </w:t>
      </w:r>
    </w:p>
    <w:p w14:paraId="4A9A2A9C" w14:textId="3B006815" w:rsidR="00257130" w:rsidRDefault="00821DB5" w:rsidP="00A35B82">
      <w:pPr>
        <w:pStyle w:val="NormalWeb"/>
        <w:spacing w:line="360" w:lineRule="auto"/>
        <w:rPr>
          <w:rFonts w:asciiTheme="minorHAnsi" w:hAnsiTheme="minorHAnsi" w:cstheme="minorHAnsi"/>
          <w:sz w:val="22"/>
          <w:szCs w:val="22"/>
        </w:rPr>
      </w:pPr>
      <w:del w:id="603" w:author="Kitahara, Cari Meinhold(NIH/NCI) [E]" w:date="2024-09-16T12:43:00Z" w16du:dateUtc="2024-09-16T16:43:00Z">
        <w:r w:rsidDel="00325D13">
          <w:rPr>
            <w:rFonts w:asciiTheme="minorHAnsi" w:hAnsiTheme="minorHAnsi" w:cstheme="minorHAnsi"/>
            <w:sz w:val="22"/>
            <w:szCs w:val="22"/>
          </w:rPr>
          <w:delText>In our study,</w:delText>
        </w:r>
        <w:r w:rsidR="00BE6D3B" w:rsidDel="00325D13">
          <w:rPr>
            <w:rFonts w:asciiTheme="minorHAnsi" w:hAnsiTheme="minorHAnsi" w:cstheme="minorHAnsi"/>
            <w:sz w:val="22"/>
            <w:szCs w:val="22"/>
          </w:rPr>
          <w:delText xml:space="preserve"> </w:delText>
        </w:r>
        <w:r w:rsidR="00A10C5A" w:rsidDel="00325D13">
          <w:rPr>
            <w:rFonts w:asciiTheme="minorHAnsi" w:hAnsiTheme="minorHAnsi" w:cstheme="minorHAnsi"/>
            <w:sz w:val="22"/>
            <w:szCs w:val="22"/>
          </w:rPr>
          <w:delText>we</w:delText>
        </w:r>
      </w:del>
      <w:ins w:id="604" w:author="Kitahara, Cari Meinhold(NIH/NCI) [E]" w:date="2024-09-16T12:43:00Z" w16du:dateUtc="2024-09-16T16:43:00Z">
        <w:r w:rsidR="00325D13">
          <w:rPr>
            <w:rFonts w:asciiTheme="minorHAnsi" w:hAnsiTheme="minorHAnsi" w:cstheme="minorHAnsi"/>
            <w:sz w:val="22"/>
            <w:szCs w:val="22"/>
          </w:rPr>
          <w:t>We</w:t>
        </w:r>
      </w:ins>
      <w:r w:rsidR="00A10C5A">
        <w:rPr>
          <w:rFonts w:asciiTheme="minorHAnsi" w:hAnsiTheme="minorHAnsi" w:cstheme="minorHAnsi"/>
          <w:sz w:val="22"/>
          <w:szCs w:val="22"/>
        </w:rPr>
        <w:t xml:space="preserve"> observed </w:t>
      </w:r>
      <w:r w:rsidR="00D2475E">
        <w:rPr>
          <w:rFonts w:asciiTheme="minorHAnsi" w:hAnsiTheme="minorHAnsi" w:cstheme="minorHAnsi"/>
          <w:sz w:val="22"/>
          <w:szCs w:val="22"/>
        </w:rPr>
        <w:t xml:space="preserve">consistently </w:t>
      </w:r>
      <w:r w:rsidR="00607ACF">
        <w:rPr>
          <w:rFonts w:asciiTheme="minorHAnsi" w:hAnsiTheme="minorHAnsi" w:cstheme="minorHAnsi"/>
          <w:sz w:val="22"/>
          <w:szCs w:val="22"/>
        </w:rPr>
        <w:t xml:space="preserve">positive </w:t>
      </w:r>
      <w:r w:rsidR="00DA475D">
        <w:rPr>
          <w:rFonts w:asciiTheme="minorHAnsi" w:hAnsiTheme="minorHAnsi" w:cstheme="minorHAnsi"/>
          <w:sz w:val="22"/>
          <w:szCs w:val="22"/>
        </w:rPr>
        <w:t>associations</w:t>
      </w:r>
      <w:r w:rsidR="00D04FC3">
        <w:rPr>
          <w:rFonts w:asciiTheme="minorHAnsi" w:hAnsiTheme="minorHAnsi" w:cstheme="minorHAnsi"/>
          <w:sz w:val="22"/>
          <w:szCs w:val="22"/>
        </w:rPr>
        <w:t xml:space="preserve"> </w:t>
      </w:r>
      <w:r w:rsidR="00607ACF">
        <w:rPr>
          <w:rFonts w:asciiTheme="minorHAnsi" w:hAnsiTheme="minorHAnsi" w:cstheme="minorHAnsi"/>
          <w:sz w:val="22"/>
          <w:szCs w:val="22"/>
        </w:rPr>
        <w:t>for</w:t>
      </w:r>
      <w:r w:rsidR="00881C2B">
        <w:rPr>
          <w:rFonts w:asciiTheme="minorHAnsi" w:hAnsiTheme="minorHAnsi" w:cstheme="minorHAnsi"/>
          <w:sz w:val="22"/>
          <w:szCs w:val="22"/>
        </w:rPr>
        <w:t xml:space="preserve"> being taller and heavier </w:t>
      </w:r>
      <w:r w:rsidR="002C7E29">
        <w:rPr>
          <w:rFonts w:asciiTheme="minorHAnsi" w:hAnsiTheme="minorHAnsi" w:cstheme="minorHAnsi"/>
          <w:sz w:val="22"/>
          <w:szCs w:val="22"/>
        </w:rPr>
        <w:t xml:space="preserve">compared to peers </w:t>
      </w:r>
      <w:r w:rsidR="00881C2B">
        <w:rPr>
          <w:rFonts w:asciiTheme="minorHAnsi" w:hAnsiTheme="minorHAnsi" w:cstheme="minorHAnsi"/>
          <w:sz w:val="22"/>
          <w:szCs w:val="22"/>
        </w:rPr>
        <w:t>during</w:t>
      </w:r>
      <w:r w:rsidR="006C5E4E">
        <w:rPr>
          <w:rFonts w:asciiTheme="minorHAnsi" w:hAnsiTheme="minorHAnsi" w:cstheme="minorHAnsi"/>
          <w:sz w:val="22"/>
          <w:szCs w:val="22"/>
        </w:rPr>
        <w:t xml:space="preserve"> childhood and </w:t>
      </w:r>
      <w:r w:rsidR="0041700C">
        <w:rPr>
          <w:rFonts w:asciiTheme="minorHAnsi" w:hAnsiTheme="minorHAnsi" w:cstheme="minorHAnsi"/>
          <w:sz w:val="22"/>
          <w:szCs w:val="22"/>
        </w:rPr>
        <w:t>adolescen</w:t>
      </w:r>
      <w:r w:rsidR="000839B1">
        <w:rPr>
          <w:rFonts w:asciiTheme="minorHAnsi" w:hAnsiTheme="minorHAnsi" w:cstheme="minorHAnsi"/>
          <w:sz w:val="22"/>
          <w:szCs w:val="22"/>
        </w:rPr>
        <w:t>ce</w:t>
      </w:r>
      <w:r w:rsidR="0041700C">
        <w:rPr>
          <w:rFonts w:asciiTheme="minorHAnsi" w:hAnsiTheme="minorHAnsi" w:cstheme="minorHAnsi"/>
          <w:sz w:val="22"/>
          <w:szCs w:val="22"/>
        </w:rPr>
        <w:t xml:space="preserve"> </w:t>
      </w:r>
      <w:r w:rsidR="00D22354">
        <w:rPr>
          <w:rFonts w:asciiTheme="minorHAnsi" w:hAnsiTheme="minorHAnsi" w:cstheme="minorHAnsi"/>
          <w:sz w:val="22"/>
          <w:szCs w:val="22"/>
        </w:rPr>
        <w:t xml:space="preserve">across </w:t>
      </w:r>
      <w:r w:rsidR="00301CD6">
        <w:rPr>
          <w:rFonts w:asciiTheme="minorHAnsi" w:hAnsiTheme="minorHAnsi" w:cstheme="minorHAnsi"/>
          <w:sz w:val="22"/>
          <w:szCs w:val="22"/>
        </w:rPr>
        <w:t>adult BMI categories</w:t>
      </w:r>
      <w:ins w:id="605" w:author="Kitahara, Cari Meinhold(NIH/NCI) [E]" w:date="2024-09-16T12:42:00Z" w16du:dateUtc="2024-09-16T16:42:00Z">
        <w:r w:rsidR="00325D13">
          <w:rPr>
            <w:rFonts w:asciiTheme="minorHAnsi" w:hAnsiTheme="minorHAnsi" w:cstheme="minorHAnsi"/>
            <w:sz w:val="22"/>
            <w:szCs w:val="22"/>
          </w:rPr>
          <w:t xml:space="preserve">. </w:t>
        </w:r>
      </w:ins>
      <w:del w:id="606" w:author="Kitahara, Cari Meinhold(NIH/NCI) [E]" w:date="2024-09-16T12:42:00Z" w16du:dateUtc="2024-09-16T16:42:00Z">
        <w:r w:rsidR="00063EB5" w:rsidDel="00325D13">
          <w:rPr>
            <w:rFonts w:asciiTheme="minorHAnsi" w:hAnsiTheme="minorHAnsi" w:cstheme="minorHAnsi"/>
            <w:sz w:val="22"/>
            <w:szCs w:val="22"/>
          </w:rPr>
          <w:delText xml:space="preserve">. </w:delText>
        </w:r>
        <w:commentRangeStart w:id="607"/>
        <w:r w:rsidR="00063EB5" w:rsidDel="00325D13">
          <w:rPr>
            <w:rFonts w:asciiTheme="minorHAnsi" w:hAnsiTheme="minorHAnsi" w:cstheme="minorHAnsi"/>
            <w:sz w:val="22"/>
            <w:szCs w:val="22"/>
          </w:rPr>
          <w:delText>The associations for being heavier than peers during these periods</w:delText>
        </w:r>
        <w:r w:rsidR="008B3379" w:rsidDel="00325D13">
          <w:rPr>
            <w:rFonts w:asciiTheme="minorHAnsi" w:hAnsiTheme="minorHAnsi" w:cstheme="minorHAnsi"/>
            <w:sz w:val="22"/>
            <w:szCs w:val="22"/>
          </w:rPr>
          <w:delText xml:space="preserve"> </w:delText>
        </w:r>
        <w:r w:rsidR="00063EB5" w:rsidDel="00325D13">
          <w:rPr>
            <w:rFonts w:asciiTheme="minorHAnsi" w:hAnsiTheme="minorHAnsi" w:cstheme="minorHAnsi"/>
            <w:sz w:val="22"/>
            <w:szCs w:val="22"/>
          </w:rPr>
          <w:delText>were</w:delText>
        </w:r>
        <w:r w:rsidR="00063EB5" w:rsidRPr="003B3507" w:rsidDel="00325D13">
          <w:rPr>
            <w:rFonts w:asciiTheme="minorHAnsi" w:hAnsiTheme="minorHAnsi" w:cstheme="minorHAnsi"/>
            <w:sz w:val="22"/>
            <w:szCs w:val="22"/>
          </w:rPr>
          <w:delText xml:space="preserve"> </w:delText>
        </w:r>
        <w:r w:rsidR="003B3507" w:rsidRPr="003B3507" w:rsidDel="00325D13">
          <w:rPr>
            <w:rFonts w:asciiTheme="minorHAnsi" w:hAnsiTheme="minorHAnsi" w:cstheme="minorHAnsi"/>
            <w:sz w:val="22"/>
            <w:szCs w:val="22"/>
          </w:rPr>
          <w:delText>strong</w:delText>
        </w:r>
        <w:r w:rsidR="00FE6362" w:rsidDel="00325D13">
          <w:rPr>
            <w:rFonts w:asciiTheme="minorHAnsi" w:hAnsiTheme="minorHAnsi" w:cstheme="minorHAnsi"/>
            <w:sz w:val="22"/>
            <w:szCs w:val="22"/>
          </w:rPr>
          <w:delText>er</w:delText>
        </w:r>
        <w:r w:rsidR="003B3507" w:rsidRPr="003B3507" w:rsidDel="00325D13">
          <w:rPr>
            <w:rFonts w:asciiTheme="minorHAnsi" w:hAnsiTheme="minorHAnsi" w:cstheme="minorHAnsi"/>
            <w:sz w:val="22"/>
            <w:szCs w:val="22"/>
          </w:rPr>
          <w:delText xml:space="preserve"> in women with a baseline BMI of 30 or more</w:delText>
        </w:r>
        <w:r w:rsidR="0099669B" w:rsidDel="00325D13">
          <w:rPr>
            <w:rFonts w:asciiTheme="minorHAnsi" w:hAnsiTheme="minorHAnsi" w:cstheme="minorHAnsi"/>
            <w:sz w:val="22"/>
            <w:szCs w:val="22"/>
          </w:rPr>
          <w:delText xml:space="preserve"> (</w:delText>
        </w:r>
        <w:r w:rsidR="0002375A" w:rsidDel="00325D13">
          <w:rPr>
            <w:rFonts w:asciiTheme="minorHAnsi" w:hAnsiTheme="minorHAnsi" w:cstheme="minorHAnsi"/>
            <w:sz w:val="22"/>
            <w:szCs w:val="22"/>
          </w:rPr>
          <w:delText xml:space="preserve">e.g., </w:delText>
        </w:r>
        <w:r w:rsidR="0099669B" w:rsidDel="00325D13">
          <w:rPr>
            <w:rFonts w:asciiTheme="minorHAnsi" w:hAnsiTheme="minorHAnsi" w:cstheme="minorHAnsi"/>
            <w:sz w:val="22"/>
            <w:szCs w:val="22"/>
          </w:rPr>
          <w:delText>HR</w:delText>
        </w:r>
        <w:r w:rsidR="0099669B" w:rsidRPr="0099669B" w:rsidDel="00325D13">
          <w:rPr>
            <w:rFonts w:asciiTheme="minorHAnsi" w:hAnsiTheme="minorHAnsi" w:cstheme="minorHAnsi"/>
            <w:sz w:val="22"/>
            <w:szCs w:val="22"/>
            <w:vertAlign w:val="subscript"/>
          </w:rPr>
          <w:delText xml:space="preserve">during </w:delText>
        </w:r>
        <w:r w:rsidR="0099669B" w:rsidRPr="00E67983" w:rsidDel="00325D13">
          <w:rPr>
            <w:rFonts w:asciiTheme="minorHAnsi" w:hAnsiTheme="minorHAnsi" w:cstheme="minorHAnsi"/>
            <w:sz w:val="22"/>
            <w:szCs w:val="22"/>
            <w:vertAlign w:val="subscript"/>
          </w:rPr>
          <w:delText>teen years</w:delText>
        </w:r>
        <w:r w:rsidR="0099669B" w:rsidDel="00325D13">
          <w:rPr>
            <w:rFonts w:asciiTheme="minorHAnsi" w:hAnsiTheme="minorHAnsi" w:cstheme="minorHAnsi"/>
            <w:sz w:val="22"/>
            <w:szCs w:val="22"/>
          </w:rPr>
          <w:delText xml:space="preserve">=3.13, 95%CI 1.79-5.48) than in </w:delText>
        </w:r>
        <w:r w:rsidR="0002375A" w:rsidDel="00325D13">
          <w:rPr>
            <w:rFonts w:asciiTheme="minorHAnsi" w:hAnsiTheme="minorHAnsi" w:cstheme="minorHAnsi"/>
            <w:sz w:val="22"/>
            <w:szCs w:val="22"/>
          </w:rPr>
          <w:delText>those</w:delText>
        </w:r>
        <w:r w:rsidR="0099669B" w:rsidDel="00325D13">
          <w:rPr>
            <w:rFonts w:asciiTheme="minorHAnsi" w:hAnsiTheme="minorHAnsi" w:cstheme="minorHAnsi"/>
            <w:sz w:val="22"/>
            <w:szCs w:val="22"/>
          </w:rPr>
          <w:delText xml:space="preserve"> with a baseline BMI </w:delText>
        </w:r>
        <w:r w:rsidR="0002375A" w:rsidDel="00325D13">
          <w:rPr>
            <w:rFonts w:asciiTheme="minorHAnsi" w:hAnsiTheme="minorHAnsi" w:cstheme="minorHAnsi"/>
            <w:sz w:val="22"/>
            <w:szCs w:val="22"/>
          </w:rPr>
          <w:delText>between 25-29.9 (HR</w:delText>
        </w:r>
        <w:r w:rsidR="0002375A" w:rsidRPr="0099669B" w:rsidDel="00325D13">
          <w:rPr>
            <w:rFonts w:asciiTheme="minorHAnsi" w:hAnsiTheme="minorHAnsi" w:cstheme="minorHAnsi"/>
            <w:sz w:val="22"/>
            <w:szCs w:val="22"/>
            <w:vertAlign w:val="subscript"/>
          </w:rPr>
          <w:delText xml:space="preserve">during </w:delText>
        </w:r>
        <w:r w:rsidR="0002375A" w:rsidRPr="00A70AC9" w:rsidDel="00325D13">
          <w:rPr>
            <w:rFonts w:asciiTheme="minorHAnsi" w:hAnsiTheme="minorHAnsi" w:cstheme="minorHAnsi"/>
            <w:sz w:val="22"/>
            <w:szCs w:val="22"/>
            <w:vertAlign w:val="subscript"/>
          </w:rPr>
          <w:delText>teen years</w:delText>
        </w:r>
        <w:r w:rsidR="0002375A" w:rsidDel="00325D13">
          <w:rPr>
            <w:rFonts w:asciiTheme="minorHAnsi" w:hAnsiTheme="minorHAnsi" w:cstheme="minorHAnsi"/>
            <w:sz w:val="22"/>
            <w:szCs w:val="22"/>
          </w:rPr>
          <w:delText xml:space="preserve">=1.89, 95%CI 0.91-3.95) or </w:delText>
        </w:r>
        <w:r w:rsidR="0099669B" w:rsidDel="00325D13">
          <w:rPr>
            <w:rFonts w:asciiTheme="minorHAnsi" w:hAnsiTheme="minorHAnsi" w:cstheme="minorHAnsi"/>
            <w:sz w:val="22"/>
            <w:szCs w:val="22"/>
          </w:rPr>
          <w:delText>under 25 (HR</w:delText>
        </w:r>
        <w:r w:rsidR="0099669B" w:rsidRPr="0099669B" w:rsidDel="00325D13">
          <w:rPr>
            <w:rFonts w:asciiTheme="minorHAnsi" w:hAnsiTheme="minorHAnsi" w:cstheme="minorHAnsi"/>
            <w:sz w:val="22"/>
            <w:szCs w:val="22"/>
            <w:vertAlign w:val="subscript"/>
          </w:rPr>
          <w:delText xml:space="preserve">during </w:delText>
        </w:r>
        <w:r w:rsidR="0099669B" w:rsidRPr="00A70AC9" w:rsidDel="00325D13">
          <w:rPr>
            <w:rFonts w:asciiTheme="minorHAnsi" w:hAnsiTheme="minorHAnsi" w:cstheme="minorHAnsi"/>
            <w:sz w:val="22"/>
            <w:szCs w:val="22"/>
            <w:vertAlign w:val="subscript"/>
          </w:rPr>
          <w:delText>teen years</w:delText>
        </w:r>
        <w:r w:rsidR="0099669B" w:rsidDel="00325D13">
          <w:rPr>
            <w:rFonts w:asciiTheme="minorHAnsi" w:hAnsiTheme="minorHAnsi" w:cstheme="minorHAnsi"/>
            <w:sz w:val="22"/>
            <w:szCs w:val="22"/>
          </w:rPr>
          <w:delText>=</w:delText>
        </w:r>
        <w:r w:rsidR="0002375A" w:rsidDel="00325D13">
          <w:rPr>
            <w:rFonts w:asciiTheme="minorHAnsi" w:hAnsiTheme="minorHAnsi" w:cstheme="minorHAnsi"/>
            <w:sz w:val="22"/>
            <w:szCs w:val="22"/>
          </w:rPr>
          <w:delText>2.34, 95%CI 1.06-5.13</w:delText>
        </w:r>
        <w:r w:rsidR="0099669B" w:rsidDel="00325D13">
          <w:rPr>
            <w:rFonts w:asciiTheme="minorHAnsi" w:hAnsiTheme="minorHAnsi" w:cstheme="minorHAnsi"/>
            <w:sz w:val="22"/>
            <w:szCs w:val="22"/>
          </w:rPr>
          <w:delText>)</w:delText>
        </w:r>
        <w:commentRangeEnd w:id="607"/>
        <w:r w:rsidR="00494F16" w:rsidDel="00325D13">
          <w:rPr>
            <w:rStyle w:val="CommentReference"/>
            <w:rFonts w:asciiTheme="minorHAnsi" w:eastAsiaTheme="minorEastAsia" w:hAnsiTheme="minorHAnsi" w:cstheme="minorBidi"/>
            <w:lang w:eastAsia="ja-JP"/>
          </w:rPr>
          <w:commentReference w:id="607"/>
        </w:r>
        <w:r w:rsidR="0099669B" w:rsidDel="00325D13">
          <w:rPr>
            <w:rFonts w:asciiTheme="minorHAnsi" w:hAnsiTheme="minorHAnsi" w:cstheme="minorHAnsi"/>
            <w:sz w:val="22"/>
            <w:szCs w:val="22"/>
          </w:rPr>
          <w:delText xml:space="preserve"> </w:delText>
        </w:r>
        <w:r w:rsidR="00D255D4" w:rsidDel="00325D13">
          <w:rPr>
            <w:rFonts w:asciiTheme="minorHAnsi" w:hAnsiTheme="minorHAnsi" w:cstheme="minorHAnsi"/>
            <w:sz w:val="22"/>
            <w:szCs w:val="22"/>
          </w:rPr>
          <w:delText>(</w:delText>
        </w:r>
        <w:r w:rsidR="00D255D4" w:rsidRPr="00E67983" w:rsidDel="00325D13">
          <w:rPr>
            <w:rFonts w:asciiTheme="minorHAnsi" w:hAnsiTheme="minorHAnsi" w:cstheme="minorHAnsi"/>
            <w:b/>
            <w:bCs/>
            <w:sz w:val="22"/>
            <w:szCs w:val="22"/>
          </w:rPr>
          <w:delText>Supplementary tables 1-2</w:delText>
        </w:r>
        <w:r w:rsidR="00D255D4" w:rsidDel="00325D13">
          <w:rPr>
            <w:rFonts w:asciiTheme="minorHAnsi" w:hAnsiTheme="minorHAnsi" w:cstheme="minorHAnsi"/>
            <w:sz w:val="22"/>
            <w:szCs w:val="22"/>
          </w:rPr>
          <w:delText>)</w:delText>
        </w:r>
        <w:r w:rsidR="003B3507" w:rsidRPr="003B3507" w:rsidDel="00325D13">
          <w:rPr>
            <w:rFonts w:asciiTheme="minorHAnsi" w:hAnsiTheme="minorHAnsi" w:cstheme="minorHAnsi"/>
            <w:sz w:val="22"/>
            <w:szCs w:val="22"/>
          </w:rPr>
          <w:delText>.</w:delText>
        </w:r>
        <w:r w:rsidR="000839B1" w:rsidDel="00325D13">
          <w:rPr>
            <w:rFonts w:asciiTheme="minorHAnsi" w:hAnsiTheme="minorHAnsi" w:cstheme="minorHAnsi"/>
            <w:sz w:val="22"/>
            <w:szCs w:val="22"/>
          </w:rPr>
          <w:delText xml:space="preserve"> </w:delText>
        </w:r>
      </w:del>
      <w:r w:rsidR="00C010FA" w:rsidRPr="00C010FA">
        <w:rPr>
          <w:rFonts w:asciiTheme="minorHAnsi" w:hAnsiTheme="minorHAnsi" w:cstheme="minorHAnsi"/>
          <w:sz w:val="22"/>
          <w:szCs w:val="22"/>
        </w:rPr>
        <w:t xml:space="preserve">These findings suggest that </w:t>
      </w:r>
      <w:ins w:id="608" w:author="Kitahara, Cari Meinhold(NIH/NCI) [E]" w:date="2024-09-16T12:42:00Z" w16du:dateUtc="2024-09-16T16:42:00Z">
        <w:r w:rsidR="00325D13">
          <w:rPr>
            <w:rFonts w:asciiTheme="minorHAnsi" w:hAnsiTheme="minorHAnsi" w:cstheme="minorHAnsi"/>
            <w:sz w:val="22"/>
            <w:szCs w:val="22"/>
          </w:rPr>
          <w:t>having a</w:t>
        </w:r>
      </w:ins>
      <w:ins w:id="609" w:author="Kitahara, Cari Meinhold(NIH/NCI) [E]" w:date="2024-09-16T12:43:00Z" w16du:dateUtc="2024-09-16T16:43:00Z">
        <w:r w:rsidR="00325D13">
          <w:rPr>
            <w:rFonts w:asciiTheme="minorHAnsi" w:hAnsiTheme="minorHAnsi" w:cstheme="minorHAnsi"/>
            <w:sz w:val="22"/>
            <w:szCs w:val="22"/>
          </w:rPr>
          <w:t xml:space="preserve"> taller height or</w:t>
        </w:r>
      </w:ins>
      <w:ins w:id="610" w:author="Kitahara, Cari Meinhold(NIH/NCI) [E]" w:date="2024-09-16T12:42:00Z" w16du:dateUtc="2024-09-16T16:42:00Z">
        <w:r w:rsidR="00325D13">
          <w:rPr>
            <w:rFonts w:asciiTheme="minorHAnsi" w:hAnsiTheme="minorHAnsi" w:cstheme="minorHAnsi"/>
            <w:sz w:val="22"/>
            <w:szCs w:val="22"/>
          </w:rPr>
          <w:t xml:space="preserve"> </w:t>
        </w:r>
      </w:ins>
      <w:del w:id="611" w:author="Kitahara, Cari Meinhold(NIH/NCI) [E]" w:date="2024-09-16T12:42:00Z" w16du:dateUtc="2024-09-16T16:42:00Z">
        <w:r w:rsidR="00C010FA" w:rsidRPr="00C010FA" w:rsidDel="00325D13">
          <w:rPr>
            <w:rFonts w:asciiTheme="minorHAnsi" w:hAnsiTheme="minorHAnsi" w:cstheme="minorHAnsi"/>
            <w:sz w:val="22"/>
            <w:szCs w:val="22"/>
          </w:rPr>
          <w:delText xml:space="preserve">large body size </w:delText>
        </w:r>
      </w:del>
      <w:del w:id="612" w:author="Kitahara, Cari Meinhold(NIH/NCI) [E]" w:date="2024-09-16T12:41:00Z" w16du:dateUtc="2024-09-16T16:41:00Z">
        <w:r w:rsidR="00C010FA" w:rsidRPr="00C010FA" w:rsidDel="00325D13">
          <w:rPr>
            <w:rFonts w:asciiTheme="minorHAnsi" w:hAnsiTheme="minorHAnsi" w:cstheme="minorHAnsi"/>
            <w:sz w:val="22"/>
            <w:szCs w:val="22"/>
          </w:rPr>
          <w:delText>at any time</w:delText>
        </w:r>
        <w:r w:rsidR="00995890" w:rsidDel="00325D13">
          <w:rPr>
            <w:rFonts w:asciiTheme="minorHAnsi" w:hAnsiTheme="minorHAnsi" w:cstheme="minorHAnsi"/>
            <w:sz w:val="22"/>
            <w:szCs w:val="22"/>
          </w:rPr>
          <w:delText xml:space="preserve">, </w:delText>
        </w:r>
      </w:del>
      <w:del w:id="613" w:author="Kitahara, Cari Meinhold(NIH/NCI) [E]" w:date="2024-09-16T12:42:00Z" w16du:dateUtc="2024-09-16T16:42:00Z">
        <w:r w:rsidR="00417F44" w:rsidDel="00325D13">
          <w:rPr>
            <w:rFonts w:asciiTheme="minorHAnsi" w:hAnsiTheme="minorHAnsi" w:cstheme="minorHAnsi"/>
            <w:sz w:val="22"/>
            <w:szCs w:val="22"/>
          </w:rPr>
          <w:delText>starting</w:delText>
        </w:r>
        <w:r w:rsidR="00995890" w:rsidDel="00325D13">
          <w:rPr>
            <w:rFonts w:asciiTheme="minorHAnsi" w:hAnsiTheme="minorHAnsi" w:cstheme="minorHAnsi"/>
            <w:sz w:val="22"/>
            <w:szCs w:val="22"/>
          </w:rPr>
          <w:delText xml:space="preserve"> </w:delText>
        </w:r>
      </w:del>
      <w:ins w:id="614" w:author="Kitahara, Cari Meinhold(NIH/NCI) [E]" w:date="2024-09-16T12:42:00Z" w16du:dateUtc="2024-09-16T16:42:00Z">
        <w:r w:rsidR="00325D13">
          <w:rPr>
            <w:rFonts w:asciiTheme="minorHAnsi" w:hAnsiTheme="minorHAnsi" w:cstheme="minorHAnsi"/>
            <w:sz w:val="22"/>
            <w:szCs w:val="22"/>
          </w:rPr>
          <w:t xml:space="preserve">higher BMI </w:t>
        </w:r>
      </w:ins>
      <w:del w:id="615" w:author="Kitahara, Cari Meinhold(NIH/NCI) [E]" w:date="2024-09-16T12:42:00Z" w16du:dateUtc="2024-09-16T16:42:00Z">
        <w:r w:rsidR="00EB31AD" w:rsidDel="00325D13">
          <w:rPr>
            <w:rFonts w:asciiTheme="minorHAnsi" w:hAnsiTheme="minorHAnsi" w:cstheme="minorHAnsi"/>
            <w:sz w:val="22"/>
            <w:szCs w:val="22"/>
          </w:rPr>
          <w:delText>from early</w:delText>
        </w:r>
        <w:r w:rsidR="00C010FA" w:rsidRPr="00C010FA" w:rsidDel="00325D13">
          <w:rPr>
            <w:rFonts w:asciiTheme="minorHAnsi" w:hAnsiTheme="minorHAnsi" w:cstheme="minorHAnsi"/>
            <w:sz w:val="22"/>
            <w:szCs w:val="22"/>
          </w:rPr>
          <w:delText xml:space="preserve"> life</w:delText>
        </w:r>
      </w:del>
      <w:del w:id="616" w:author="Kitahara, Cari Meinhold(NIH/NCI) [E]" w:date="2024-09-16T12:41:00Z" w16du:dateUtc="2024-09-16T16:41:00Z">
        <w:r w:rsidR="00995890" w:rsidDel="00325D13">
          <w:rPr>
            <w:rFonts w:asciiTheme="minorHAnsi" w:hAnsiTheme="minorHAnsi" w:cstheme="minorHAnsi"/>
            <w:sz w:val="22"/>
            <w:szCs w:val="22"/>
          </w:rPr>
          <w:delText>,</w:delText>
        </w:r>
      </w:del>
      <w:ins w:id="617" w:author="Kitahara, Cari Meinhold(NIH/NCI) [E]" w:date="2024-09-16T12:42:00Z" w16du:dateUtc="2024-09-16T16:42:00Z">
        <w:r w:rsidR="00325D13">
          <w:rPr>
            <w:rFonts w:asciiTheme="minorHAnsi" w:hAnsiTheme="minorHAnsi" w:cstheme="minorHAnsi"/>
            <w:sz w:val="22"/>
            <w:szCs w:val="22"/>
          </w:rPr>
          <w:t>in early life</w:t>
        </w:r>
      </w:ins>
      <w:r w:rsidR="00C010FA" w:rsidRPr="00C010FA">
        <w:rPr>
          <w:rFonts w:asciiTheme="minorHAnsi" w:hAnsiTheme="minorHAnsi" w:cstheme="minorHAnsi"/>
          <w:sz w:val="22"/>
          <w:szCs w:val="22"/>
        </w:rPr>
        <w:t xml:space="preserve"> may influence DTC incidence, with potential cumulative effects throughout the life course.</w:t>
      </w:r>
      <w:r w:rsidR="00315783">
        <w:rPr>
          <w:rFonts w:asciiTheme="minorHAnsi" w:hAnsiTheme="minorHAnsi" w:cstheme="minorHAnsi"/>
          <w:sz w:val="22"/>
          <w:szCs w:val="22"/>
        </w:rPr>
        <w:t xml:space="preserve"> </w:t>
      </w:r>
    </w:p>
    <w:p w14:paraId="1241F326" w14:textId="1D7D6B26" w:rsidR="00012640" w:rsidRPr="00012640" w:rsidRDefault="00EB03A7" w:rsidP="00012640">
      <w:pPr>
        <w:pStyle w:val="NormalWeb"/>
        <w:spacing w:line="360" w:lineRule="auto"/>
        <w:rPr>
          <w:rFonts w:asciiTheme="minorHAnsi" w:hAnsiTheme="minorHAnsi" w:cstheme="minorHAnsi"/>
          <w:sz w:val="22"/>
          <w:szCs w:val="22"/>
        </w:rPr>
      </w:pPr>
      <w:bookmarkStart w:id="618" w:name="_Hlk174975689"/>
      <w:r>
        <w:rPr>
          <w:rFonts w:asciiTheme="minorHAnsi" w:hAnsiTheme="minorHAnsi" w:cstheme="minorHAnsi"/>
          <w:sz w:val="22"/>
          <w:szCs w:val="22"/>
        </w:rPr>
        <w:t>On the other hand</w:t>
      </w:r>
      <w:r w:rsidR="004D09CB">
        <w:rPr>
          <w:rFonts w:asciiTheme="minorHAnsi" w:hAnsiTheme="minorHAnsi" w:cstheme="minorHAnsi"/>
          <w:sz w:val="22"/>
          <w:szCs w:val="22"/>
        </w:rPr>
        <w:t xml:space="preserve">, </w:t>
      </w:r>
      <w:r w:rsidR="00417F44">
        <w:rPr>
          <w:rFonts w:asciiTheme="minorHAnsi" w:hAnsiTheme="minorHAnsi" w:cstheme="minorHAnsi"/>
          <w:sz w:val="22"/>
          <w:szCs w:val="22"/>
        </w:rPr>
        <w:t>our study</w:t>
      </w:r>
      <w:r w:rsidR="00AF5FDD">
        <w:rPr>
          <w:rFonts w:asciiTheme="minorHAnsi" w:hAnsiTheme="minorHAnsi" w:cstheme="minorHAnsi"/>
          <w:sz w:val="22"/>
          <w:szCs w:val="22"/>
        </w:rPr>
        <w:t xml:space="preserve"> also</w:t>
      </w:r>
      <w:r w:rsidR="004D09CB">
        <w:rPr>
          <w:rFonts w:asciiTheme="minorHAnsi" w:hAnsiTheme="minorHAnsi" w:cstheme="minorHAnsi"/>
          <w:sz w:val="22"/>
          <w:szCs w:val="22"/>
        </w:rPr>
        <w:t xml:space="preserve"> </w:t>
      </w:r>
      <w:r w:rsidR="00C416B5">
        <w:rPr>
          <w:rFonts w:asciiTheme="minorHAnsi" w:hAnsiTheme="minorHAnsi" w:cstheme="minorHAnsi"/>
          <w:sz w:val="22"/>
          <w:szCs w:val="22"/>
        </w:rPr>
        <w:t>found</w:t>
      </w:r>
      <w:r w:rsidR="008C37FB" w:rsidRPr="008C37FB">
        <w:rPr>
          <w:rFonts w:asciiTheme="minorHAnsi" w:hAnsiTheme="minorHAnsi" w:cstheme="minorHAnsi"/>
          <w:sz w:val="22"/>
          <w:szCs w:val="22"/>
        </w:rPr>
        <w:t xml:space="preserve"> a higher DTC</w:t>
      </w:r>
      <w:r w:rsidR="00095BA8">
        <w:rPr>
          <w:rFonts w:asciiTheme="minorHAnsi" w:hAnsiTheme="minorHAnsi" w:cstheme="minorHAnsi"/>
          <w:sz w:val="22"/>
          <w:szCs w:val="22"/>
        </w:rPr>
        <w:t xml:space="preserve"> </w:t>
      </w:r>
      <w:r w:rsidR="00DE4772">
        <w:rPr>
          <w:rFonts w:asciiTheme="minorHAnsi" w:hAnsiTheme="minorHAnsi" w:cstheme="minorHAnsi"/>
          <w:sz w:val="22"/>
          <w:szCs w:val="22"/>
        </w:rPr>
        <w:t>incidence</w:t>
      </w:r>
      <w:r w:rsidR="008C37FB" w:rsidRPr="008C37FB">
        <w:rPr>
          <w:rFonts w:asciiTheme="minorHAnsi" w:hAnsiTheme="minorHAnsi" w:cstheme="minorHAnsi"/>
          <w:sz w:val="22"/>
          <w:szCs w:val="22"/>
        </w:rPr>
        <w:t xml:space="preserve"> among women </w:t>
      </w:r>
      <w:r w:rsidR="00417F44">
        <w:rPr>
          <w:rFonts w:asciiTheme="minorHAnsi" w:hAnsiTheme="minorHAnsi" w:cstheme="minorHAnsi"/>
          <w:sz w:val="22"/>
          <w:szCs w:val="22"/>
        </w:rPr>
        <w:t xml:space="preserve">who reported </w:t>
      </w:r>
      <w:r w:rsidR="00217B75">
        <w:rPr>
          <w:rFonts w:asciiTheme="minorHAnsi" w:hAnsiTheme="minorHAnsi" w:cstheme="minorHAnsi"/>
          <w:sz w:val="22"/>
          <w:szCs w:val="22"/>
        </w:rPr>
        <w:t>being</w:t>
      </w:r>
      <w:r w:rsidR="008C37FB" w:rsidRPr="008C37FB">
        <w:rPr>
          <w:rFonts w:asciiTheme="minorHAnsi" w:hAnsiTheme="minorHAnsi" w:cstheme="minorHAnsi"/>
          <w:sz w:val="22"/>
          <w:szCs w:val="22"/>
        </w:rPr>
        <w:t xml:space="preserve"> lighter </w:t>
      </w:r>
      <w:r w:rsidR="001A5656">
        <w:rPr>
          <w:rFonts w:asciiTheme="minorHAnsi" w:hAnsiTheme="minorHAnsi" w:cstheme="minorHAnsi"/>
          <w:sz w:val="22"/>
          <w:szCs w:val="22"/>
        </w:rPr>
        <w:t>than</w:t>
      </w:r>
      <w:r w:rsidR="008C37FB" w:rsidRPr="008C37FB">
        <w:rPr>
          <w:rFonts w:asciiTheme="minorHAnsi" w:hAnsiTheme="minorHAnsi" w:cstheme="minorHAnsi"/>
          <w:sz w:val="22"/>
          <w:szCs w:val="22"/>
        </w:rPr>
        <w:t xml:space="preserve"> peers during childhood and adolescence</w:t>
      </w:r>
      <w:r w:rsidR="007F5BDD">
        <w:rPr>
          <w:rFonts w:asciiTheme="minorHAnsi" w:hAnsiTheme="minorHAnsi" w:cstheme="minorHAnsi"/>
          <w:sz w:val="22"/>
          <w:szCs w:val="22"/>
        </w:rPr>
        <w:t xml:space="preserve"> and those who reported </w:t>
      </w:r>
      <w:del w:id="619" w:author="Kitahara, Cari Meinhold(NIH/NCI) [E]" w:date="2024-09-16T12:44:00Z" w16du:dateUtc="2024-09-16T16:44:00Z">
        <w:r w:rsidR="007F5BDD" w:rsidRPr="00E40727" w:rsidDel="00325D13">
          <w:rPr>
            <w:rFonts w:asciiTheme="minorHAnsi" w:hAnsiTheme="minorHAnsi" w:cstheme="minorHAnsi"/>
            <w:sz w:val="22"/>
            <w:szCs w:val="22"/>
          </w:rPr>
          <w:delText>ever</w:delText>
        </w:r>
        <w:r w:rsidR="00217B75" w:rsidDel="00325D13">
          <w:rPr>
            <w:rFonts w:asciiTheme="minorHAnsi" w:hAnsiTheme="minorHAnsi" w:cstheme="minorHAnsi"/>
            <w:sz w:val="22"/>
            <w:szCs w:val="22"/>
          </w:rPr>
          <w:delText xml:space="preserve"> </w:delText>
        </w:r>
      </w:del>
      <w:r w:rsidR="007F5BDD" w:rsidRPr="00E40727">
        <w:rPr>
          <w:rFonts w:asciiTheme="minorHAnsi" w:hAnsiTheme="minorHAnsi" w:cstheme="minorHAnsi"/>
          <w:sz w:val="22"/>
          <w:szCs w:val="22"/>
        </w:rPr>
        <w:t>not having enough to eat during childhood</w:t>
      </w:r>
      <w:r w:rsidR="00010459">
        <w:rPr>
          <w:rFonts w:asciiTheme="minorHAnsi" w:hAnsiTheme="minorHAnsi" w:cstheme="minorHAnsi"/>
          <w:sz w:val="22"/>
          <w:szCs w:val="22"/>
        </w:rPr>
        <w:t xml:space="preserve">. </w:t>
      </w:r>
      <w:r w:rsidR="00010459" w:rsidRPr="00010459">
        <w:rPr>
          <w:rFonts w:asciiTheme="minorHAnsi" w:hAnsiTheme="minorHAnsi" w:cstheme="minorHAnsi"/>
          <w:sz w:val="22"/>
          <w:szCs w:val="22"/>
        </w:rPr>
        <w:t>Th</w:t>
      </w:r>
      <w:r w:rsidR="00010459">
        <w:rPr>
          <w:rFonts w:asciiTheme="minorHAnsi" w:hAnsiTheme="minorHAnsi" w:cstheme="minorHAnsi"/>
          <w:sz w:val="22"/>
          <w:szCs w:val="22"/>
        </w:rPr>
        <w:t>e</w:t>
      </w:r>
      <w:r w:rsidR="00010459" w:rsidRPr="00010459">
        <w:rPr>
          <w:rFonts w:asciiTheme="minorHAnsi" w:hAnsiTheme="minorHAnsi" w:cstheme="minorHAnsi"/>
          <w:sz w:val="22"/>
          <w:szCs w:val="22"/>
        </w:rPr>
        <w:t>s</w:t>
      </w:r>
      <w:r w:rsidR="00010459">
        <w:rPr>
          <w:rFonts w:asciiTheme="minorHAnsi" w:hAnsiTheme="minorHAnsi" w:cstheme="minorHAnsi"/>
          <w:sz w:val="22"/>
          <w:szCs w:val="22"/>
        </w:rPr>
        <w:t xml:space="preserve">e </w:t>
      </w:r>
      <w:r w:rsidR="009320AC">
        <w:rPr>
          <w:rFonts w:asciiTheme="minorHAnsi" w:hAnsiTheme="minorHAnsi" w:cstheme="minorHAnsi"/>
          <w:sz w:val="22"/>
          <w:szCs w:val="22"/>
        </w:rPr>
        <w:t>observations</w:t>
      </w:r>
      <w:r w:rsidR="00010459" w:rsidRPr="00010459">
        <w:rPr>
          <w:rFonts w:asciiTheme="minorHAnsi" w:hAnsiTheme="minorHAnsi" w:cstheme="minorHAnsi"/>
          <w:sz w:val="22"/>
          <w:szCs w:val="22"/>
        </w:rPr>
        <w:t xml:space="preserve"> suggest </w:t>
      </w:r>
      <w:r w:rsidR="009320AC">
        <w:rPr>
          <w:rFonts w:asciiTheme="minorHAnsi" w:hAnsiTheme="minorHAnsi" w:cstheme="minorHAnsi"/>
          <w:sz w:val="22"/>
          <w:szCs w:val="22"/>
        </w:rPr>
        <w:t xml:space="preserve">the involvement of </w:t>
      </w:r>
      <w:r w:rsidR="00010459" w:rsidRPr="00010459">
        <w:rPr>
          <w:rFonts w:asciiTheme="minorHAnsi" w:hAnsiTheme="minorHAnsi" w:cstheme="minorHAnsi"/>
          <w:sz w:val="22"/>
          <w:szCs w:val="22"/>
        </w:rPr>
        <w:t xml:space="preserve">mechanisms beyond excessive </w:t>
      </w:r>
      <w:r w:rsidR="00010459" w:rsidRPr="00010459">
        <w:rPr>
          <w:rFonts w:asciiTheme="minorHAnsi" w:hAnsiTheme="minorHAnsi" w:cstheme="minorHAnsi"/>
          <w:sz w:val="22"/>
          <w:szCs w:val="22"/>
        </w:rPr>
        <w:lastRenderedPageBreak/>
        <w:t xml:space="preserve">adiposity. </w:t>
      </w:r>
      <w:r w:rsidR="00DD7E76">
        <w:rPr>
          <w:rFonts w:asciiTheme="minorHAnsi" w:hAnsiTheme="minorHAnsi" w:cstheme="minorHAnsi"/>
          <w:sz w:val="22"/>
          <w:szCs w:val="22"/>
        </w:rPr>
        <w:t>B</w:t>
      </w:r>
      <w:r w:rsidR="00326E34">
        <w:rPr>
          <w:rFonts w:asciiTheme="minorHAnsi" w:hAnsiTheme="minorHAnsi" w:cstheme="minorHAnsi"/>
          <w:sz w:val="22"/>
          <w:szCs w:val="22"/>
        </w:rPr>
        <w:t xml:space="preserve">efore </w:t>
      </w:r>
      <w:r w:rsidR="0052564A" w:rsidRPr="0052564A">
        <w:rPr>
          <w:rFonts w:asciiTheme="minorHAnsi" w:hAnsiTheme="minorHAnsi" w:cstheme="minorHAnsi"/>
          <w:sz w:val="22"/>
          <w:szCs w:val="22"/>
        </w:rPr>
        <w:t>the U.S. obesity epidemic began in the late 1970s</w:t>
      </w:r>
      <w:r w:rsidR="00E96131">
        <w:rPr>
          <w:rFonts w:asciiTheme="minorHAnsi" w:hAnsiTheme="minorHAnsi" w:cstheme="minorHAnsi"/>
          <w:sz w:val="22"/>
          <w:szCs w:val="22"/>
        </w:rPr>
        <w:t>,</w:t>
      </w:r>
      <w:r w:rsidR="003347E2">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&lt;EndNote&gt;&lt;Cite&gt;&lt;Author&gt;Fryar&lt;/Author&gt;&lt;Year&gt;2012&lt;/Year&gt;&lt;RecNum&gt;424&lt;/RecNum&gt;&lt;DisplayText&gt;&lt;style face="superscript"&gt;35&lt;/style&gt;&lt;/DisplayText&gt;&lt;record&gt;&lt;rec-number&gt;424&lt;/rec-number&gt;&lt;foreign-keys&gt;&lt;key app="EN" db-id="9eeeap9akwrsete9ft3xp2puxwwrw9ev5fd0" timestamp="1723069295"&gt;424&lt;/key&gt;&lt;/foreign-keys&gt;&lt;ref-type name="Journal Article"&gt;17&lt;/ref-type&gt;&lt;contributors&gt;&lt;authors&gt;&lt;author&gt;Fryar, Cheryl D&lt;/author&gt;&lt;author&gt;Carroll, Margaret D&lt;/author&gt;&lt;author&gt;Ogden, Cynthia L&lt;/author&gt;&lt;/authors&gt;&lt;/contributors&gt;&lt;titles&gt;&lt;title&gt;Prevalence of overweight, obesity, and extreme obesity among adults: United States, trends 1960–1962 through 2009–2010&lt;/title&gt;&lt;secondary-title&gt;Hyattsville, MD: National Center for Health Statistics&lt;/secondary-title&gt;&lt;/titles&gt;&lt;periodical&gt;&lt;full-title&gt;Hyattsville, MD: National Center for Health Statistics&lt;/full-title&gt;&lt;/periodical&gt;&lt;dates&gt;&lt;year&gt;2012&lt;/year&gt;&lt;/dates&gt;&lt;urls&gt;&lt;/urls&gt;&lt;/record&gt;&lt;/Cite&gt;&lt;/EndNote&gt;</w:instrText>
      </w:r>
      <w:r w:rsidR="003347E2">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35</w:t>
      </w:r>
      <w:r w:rsidR="003347E2">
        <w:rPr>
          <w:rFonts w:asciiTheme="minorHAnsi" w:hAnsiTheme="minorHAnsi" w:cstheme="minorHAnsi"/>
          <w:sz w:val="22"/>
          <w:szCs w:val="22"/>
        </w:rPr>
        <w:fldChar w:fldCharType="end"/>
      </w:r>
      <w:r w:rsidR="00326E34" w:rsidRPr="00326E34">
        <w:rPr>
          <w:rFonts w:asciiTheme="minorHAnsi" w:hAnsiTheme="minorHAnsi" w:cstheme="minorHAnsi"/>
          <w:sz w:val="22"/>
          <w:szCs w:val="22"/>
        </w:rPr>
        <w:t xml:space="preserve"> </w:t>
      </w:r>
      <w:r w:rsidR="0036113A">
        <w:rPr>
          <w:rFonts w:asciiTheme="minorHAnsi" w:hAnsiTheme="minorHAnsi" w:cstheme="minorHAnsi"/>
          <w:sz w:val="22"/>
          <w:szCs w:val="22"/>
        </w:rPr>
        <w:t>being lighter</w:t>
      </w:r>
      <w:r w:rsidR="0036113A" w:rsidRPr="00936EE9">
        <w:rPr>
          <w:rFonts w:asciiTheme="minorHAnsi" w:hAnsiTheme="minorHAnsi" w:cstheme="minorHAnsi"/>
          <w:sz w:val="22"/>
          <w:szCs w:val="22"/>
        </w:rPr>
        <w:t xml:space="preserve"> </w:t>
      </w:r>
      <w:r w:rsidR="0036113A">
        <w:rPr>
          <w:rFonts w:asciiTheme="minorHAnsi" w:hAnsiTheme="minorHAnsi" w:cstheme="minorHAnsi"/>
          <w:sz w:val="22"/>
          <w:szCs w:val="22"/>
        </w:rPr>
        <w:t xml:space="preserve">than peers </w:t>
      </w:r>
      <w:r w:rsidR="0036113A" w:rsidRPr="00936EE9">
        <w:rPr>
          <w:rFonts w:asciiTheme="minorHAnsi" w:hAnsiTheme="minorHAnsi" w:cstheme="minorHAnsi"/>
          <w:sz w:val="22"/>
          <w:szCs w:val="22"/>
        </w:rPr>
        <w:t xml:space="preserve">and </w:t>
      </w:r>
      <w:del w:id="620" w:author="Kitahara, Cari Meinhold(NIH/NCI) [E]" w:date="2024-09-16T12:44:00Z" w16du:dateUtc="2024-09-16T16:44:00Z">
        <w:r w:rsidR="0036113A" w:rsidRPr="00E40727" w:rsidDel="00325D13">
          <w:rPr>
            <w:rFonts w:asciiTheme="minorHAnsi" w:hAnsiTheme="minorHAnsi" w:cstheme="minorHAnsi"/>
            <w:sz w:val="22"/>
            <w:szCs w:val="22"/>
          </w:rPr>
          <w:delText xml:space="preserve">ever </w:delText>
        </w:r>
      </w:del>
      <w:r w:rsidR="0036113A" w:rsidRPr="00E40727">
        <w:rPr>
          <w:rFonts w:asciiTheme="minorHAnsi" w:hAnsiTheme="minorHAnsi" w:cstheme="minorHAnsi"/>
          <w:sz w:val="22"/>
          <w:szCs w:val="22"/>
        </w:rPr>
        <w:t xml:space="preserve">not having enough to eat </w:t>
      </w:r>
      <w:r w:rsidR="00D513D6">
        <w:rPr>
          <w:rFonts w:asciiTheme="minorHAnsi" w:hAnsiTheme="minorHAnsi" w:cstheme="minorHAnsi"/>
          <w:sz w:val="22"/>
          <w:szCs w:val="22"/>
        </w:rPr>
        <w:t>in</w:t>
      </w:r>
      <w:r w:rsidR="0036113A" w:rsidRPr="009E68C2">
        <w:rPr>
          <w:rFonts w:asciiTheme="minorHAnsi" w:hAnsiTheme="minorHAnsi" w:cstheme="minorHAnsi"/>
          <w:sz w:val="22"/>
          <w:szCs w:val="22"/>
        </w:rPr>
        <w:t xml:space="preserve"> early life</w:t>
      </w:r>
      <w:r w:rsidR="0036113A">
        <w:rPr>
          <w:rFonts w:asciiTheme="minorHAnsi" w:hAnsiTheme="minorHAnsi" w:cstheme="minorHAnsi"/>
          <w:sz w:val="22"/>
          <w:szCs w:val="22"/>
        </w:rPr>
        <w:t xml:space="preserve"> could </w:t>
      </w:r>
      <w:r w:rsidR="00020562">
        <w:rPr>
          <w:rFonts w:asciiTheme="minorHAnsi" w:hAnsiTheme="minorHAnsi" w:cstheme="minorHAnsi"/>
          <w:sz w:val="22"/>
          <w:szCs w:val="22"/>
        </w:rPr>
        <w:t>have indicated</w:t>
      </w:r>
      <w:r w:rsidR="0036113A" w:rsidRPr="00A200EE">
        <w:rPr>
          <w:rFonts w:asciiTheme="minorHAnsi" w:hAnsiTheme="minorHAnsi" w:cstheme="minorHAnsi"/>
          <w:sz w:val="22"/>
          <w:szCs w:val="22"/>
        </w:rPr>
        <w:t xml:space="preserve"> lower socioeconomic status,</w:t>
      </w:r>
      <w:r w:rsidR="00F545C7">
        <w:rPr>
          <w:rFonts w:asciiTheme="minorHAnsi" w:hAnsiTheme="minorHAnsi" w:cstheme="minorHAnsi"/>
          <w:sz w:val="22"/>
          <w:szCs w:val="22"/>
        </w:rPr>
        <w:fldChar w:fldCharType="begin">
          <w:fldData xml:space="preserve">PEVuZE5vdGU+PENpdGU+PEF1dGhvcj5CYW5uPC9BdXRob3I+PFllYXI+MjAxODwvWWVhcj48UmVj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</w:fldData>
        </w:fldChar>
      </w:r>
      <w:r w:rsidR="00C42706">
        <w:rPr>
          <w:rFonts w:asciiTheme="minorHAnsi" w:hAnsiTheme="minorHAnsi" w:cstheme="minorHAnsi"/>
          <w:sz w:val="22"/>
          <w:szCs w:val="22"/>
        </w:rPr>
        <w:instrText xml:space="preserve"> ADDIN EN.CITE </w:instrText>
      </w:r>
      <w:r w:rsidR="00C42706">
        <w:rPr>
          <w:rFonts w:asciiTheme="minorHAnsi" w:hAnsiTheme="minorHAnsi" w:cstheme="minorHAnsi"/>
          <w:sz w:val="22"/>
          <w:szCs w:val="22"/>
        </w:rPr>
        <w:fldChar w:fldCharType="begin">
          <w:fldData xml:space="preserve">PEVuZE5vdGU+PENpdGU+PEF1dGhvcj5CYW5uPC9BdXRob3I+PFllYXI+MjAxODwvWWVhcj48UmVj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</w:fldData>
        </w:fldChar>
      </w:r>
      <w:r w:rsidR="00C42706">
        <w:rPr>
          <w:rFonts w:asciiTheme="minorHAnsi" w:hAnsiTheme="minorHAnsi" w:cstheme="minorHAnsi"/>
          <w:sz w:val="22"/>
          <w:szCs w:val="22"/>
        </w:rPr>
        <w:instrText xml:space="preserve"> ADDIN EN.CITE.DATA </w:instrText>
      </w:r>
      <w:r w:rsidR="00C42706">
        <w:rPr>
          <w:rFonts w:asciiTheme="minorHAnsi" w:hAnsiTheme="minorHAnsi" w:cstheme="minorHAnsi"/>
          <w:sz w:val="22"/>
          <w:szCs w:val="22"/>
        </w:rPr>
      </w:r>
      <w:r w:rsidR="00C42706">
        <w:rPr>
          <w:rFonts w:asciiTheme="minorHAnsi" w:hAnsiTheme="minorHAnsi" w:cstheme="minorHAnsi"/>
          <w:sz w:val="22"/>
          <w:szCs w:val="22"/>
        </w:rPr>
        <w:fldChar w:fldCharType="end"/>
      </w:r>
      <w:r w:rsidR="00F545C7">
        <w:rPr>
          <w:rFonts w:asciiTheme="minorHAnsi" w:hAnsiTheme="minorHAnsi" w:cstheme="minorHAnsi"/>
          <w:sz w:val="22"/>
          <w:szCs w:val="22"/>
        </w:rPr>
      </w:r>
      <w:r w:rsidR="00F545C7">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36</w:t>
      </w:r>
      <w:r w:rsidR="00F545C7">
        <w:rPr>
          <w:rFonts w:asciiTheme="minorHAnsi" w:hAnsiTheme="minorHAnsi" w:cstheme="minorHAnsi"/>
          <w:sz w:val="22"/>
          <w:szCs w:val="22"/>
        </w:rPr>
        <w:fldChar w:fldCharType="end"/>
      </w:r>
      <w:r w:rsidR="0036113A" w:rsidRPr="00A200EE">
        <w:rPr>
          <w:rFonts w:asciiTheme="minorHAnsi" w:hAnsiTheme="minorHAnsi" w:cstheme="minorHAnsi"/>
          <w:sz w:val="22"/>
          <w:szCs w:val="22"/>
        </w:rPr>
        <w:t xml:space="preserve"> </w:t>
      </w:r>
      <w:del w:id="621" w:author="Kitahara, Cari Meinhold(NIH/NCI) [E]" w:date="2024-09-16T12:44:00Z" w16du:dateUtc="2024-09-16T16:44:00Z">
        <w:r w:rsidR="0036113A" w:rsidRPr="00A200EE" w:rsidDel="00325D13">
          <w:rPr>
            <w:rFonts w:asciiTheme="minorHAnsi" w:hAnsiTheme="minorHAnsi" w:cstheme="minorHAnsi"/>
            <w:sz w:val="22"/>
            <w:szCs w:val="22"/>
          </w:rPr>
          <w:delText xml:space="preserve">which is often associated with </w:delText>
        </w:r>
        <w:r w:rsidR="00500B16" w:rsidDel="00325D13">
          <w:rPr>
            <w:rFonts w:asciiTheme="minorHAnsi" w:hAnsiTheme="minorHAnsi" w:cstheme="minorHAnsi"/>
            <w:sz w:val="22"/>
            <w:szCs w:val="22"/>
          </w:rPr>
          <w:delText>greater</w:delText>
        </w:r>
        <w:r w:rsidR="00500B16" w:rsidRPr="00A200EE" w:rsidDel="00325D13">
          <w:rPr>
            <w:rFonts w:asciiTheme="minorHAnsi" w:hAnsiTheme="minorHAnsi" w:cstheme="minorHAnsi"/>
            <w:sz w:val="22"/>
            <w:szCs w:val="22"/>
          </w:rPr>
          <w:delText xml:space="preserve"> </w:delText>
        </w:r>
        <w:r w:rsidR="0036113A" w:rsidRPr="00A200EE" w:rsidDel="00325D13">
          <w:rPr>
            <w:rFonts w:asciiTheme="minorHAnsi" w:hAnsiTheme="minorHAnsi" w:cstheme="minorHAnsi"/>
            <w:sz w:val="22"/>
            <w:szCs w:val="22"/>
          </w:rPr>
          <w:delText>exposure to</w:delText>
        </w:r>
      </w:del>
      <w:ins w:id="622" w:author="Kitahara, Cari Meinhold(NIH/NCI) [E]" w:date="2024-09-16T12:44:00Z" w16du:dateUtc="2024-09-16T16:44:00Z">
        <w:r w:rsidR="00325D13">
          <w:rPr>
            <w:rFonts w:asciiTheme="minorHAnsi" w:hAnsiTheme="minorHAnsi" w:cstheme="minorHAnsi"/>
            <w:sz w:val="22"/>
            <w:szCs w:val="22"/>
          </w:rPr>
          <w:t xml:space="preserve">with </w:t>
        </w:r>
      </w:ins>
      <w:ins w:id="623" w:author="Kitahara, Cari Meinhold(NIH/NCI) [E]" w:date="2024-09-16T12:45:00Z" w16du:dateUtc="2024-09-16T16:45:00Z">
        <w:r w:rsidR="00325D13">
          <w:rPr>
            <w:rFonts w:asciiTheme="minorHAnsi" w:hAnsiTheme="minorHAnsi" w:cstheme="minorHAnsi"/>
            <w:sz w:val="22"/>
            <w:szCs w:val="22"/>
          </w:rPr>
          <w:t>potential</w:t>
        </w:r>
      </w:ins>
      <w:ins w:id="624" w:author="Kitahara, Cari Meinhold(NIH/NCI) [E]" w:date="2024-09-16T12:44:00Z" w16du:dateUtc="2024-09-16T16:44:00Z">
        <w:r w:rsidR="00325D13">
          <w:rPr>
            <w:rFonts w:asciiTheme="minorHAnsi" w:hAnsiTheme="minorHAnsi" w:cstheme="minorHAnsi"/>
            <w:sz w:val="22"/>
            <w:szCs w:val="22"/>
          </w:rPr>
          <w:t xml:space="preserve"> links to other</w:t>
        </w:r>
      </w:ins>
      <w:r w:rsidR="0036113A" w:rsidRPr="00A200EE">
        <w:rPr>
          <w:rFonts w:asciiTheme="minorHAnsi" w:hAnsiTheme="minorHAnsi" w:cstheme="minorHAnsi"/>
          <w:sz w:val="22"/>
          <w:szCs w:val="22"/>
        </w:rPr>
        <w:t xml:space="preserve"> environmental and lifestyle risk factors for cancer.</w:t>
      </w:r>
      <w:r w:rsidR="00EF684F">
        <w:rPr>
          <w:rFonts w:asciiTheme="minorHAnsi" w:hAnsiTheme="minorHAnsi" w:cstheme="minorHAnsi"/>
          <w:sz w:val="22"/>
          <w:szCs w:val="22"/>
        </w:rPr>
        <w:fldChar w:fldCharType="begin"/>
      </w:r>
      <w:r w:rsidR="00BF42BE">
        <w:rPr>
          <w:rFonts w:asciiTheme="minorHAnsi" w:hAnsiTheme="minorHAnsi" w:cstheme="minorHAnsi"/>
          <w:sz w:val="22"/>
          <w:szCs w:val="22"/>
        </w:rPr>
        <w:instrText xml:space="preserve"> ADDIN EN.CITE &lt;EndNote&gt;&lt;Cite&gt;&lt;Author&gt;Denny&lt;/Author&gt;&lt;Year&gt;2021&lt;/Year&gt;&lt;RecNum&gt;422&lt;/RecNum&gt;&lt;DisplayText&gt;&lt;style face="superscript"&gt;27&lt;/style&gt;&lt;/DisplayText&gt;&lt;record&gt;&lt;rec-number&gt;422&lt;/rec-number&gt;&lt;foreign-keys&gt;&lt;key app="EN" db-id="9eeeap9akwrsete9ft3xp2puxwwrw9ev5fd0" timestamp="1723051478"&gt;422&lt;/key&gt;&lt;/foreign-keys&gt;&lt;ref-type name="Journal Article"&gt;17&lt;/ref-type&gt;&lt;contributors&gt;&lt;authors&gt;&lt;author&gt;Denny, Lynette&lt;/author&gt;&lt;author&gt;Jemal, Ahmedin&lt;/author&gt;&lt;author&gt;Schubauer-Berigan, Mary&lt;/author&gt;&lt;author&gt;Islami, Farhad&lt;/author&gt;&lt;author&gt;Vilahur, Nadia&lt;/author&gt;&lt;author&gt;Fidler, Miranda&lt;/author&gt;&lt;author&gt;Sarfati, Diana&lt;/author&gt;&lt;author&gt;Soerjomataram, Isabelle&lt;/author&gt;&lt;author&gt;de Martel, Catherine&lt;/author&gt;&lt;author&gt;Vaccarella, Salvatore&lt;/author&gt;&lt;/authors&gt;&lt;/contributors&gt;&lt;titles&gt;&lt;title&gt;Social inequalities in cancer risk factors and health-care access&lt;/title&gt;&lt;/titles&gt;&lt;dates&gt;&lt;year&gt;2021&lt;/year&gt;&lt;/dates&gt;&lt;urls&gt;&lt;/urls&gt;&lt;/record&gt;&lt;/Cite&gt;&lt;/EndNote&gt;</w:instrText>
      </w:r>
      <w:r w:rsidR="00EF684F">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27</w:t>
      </w:r>
      <w:r w:rsidR="00EF684F">
        <w:rPr>
          <w:rFonts w:asciiTheme="minorHAnsi" w:hAnsiTheme="minorHAnsi" w:cstheme="minorHAnsi"/>
          <w:sz w:val="22"/>
          <w:szCs w:val="22"/>
        </w:rPr>
        <w:fldChar w:fldCharType="end"/>
      </w:r>
      <w:r w:rsidR="0036113A">
        <w:rPr>
          <w:rFonts w:asciiTheme="minorHAnsi" w:hAnsiTheme="minorHAnsi" w:cstheme="minorHAnsi"/>
          <w:sz w:val="22"/>
          <w:szCs w:val="22"/>
        </w:rPr>
        <w:t xml:space="preserve"> However, </w:t>
      </w:r>
      <w:r w:rsidR="00B81EBA">
        <w:rPr>
          <w:rFonts w:asciiTheme="minorHAnsi" w:hAnsiTheme="minorHAnsi" w:cstheme="minorHAnsi"/>
          <w:sz w:val="22"/>
          <w:szCs w:val="22"/>
        </w:rPr>
        <w:t xml:space="preserve">in our study, </w:t>
      </w:r>
      <w:r w:rsidR="0036113A">
        <w:rPr>
          <w:rFonts w:asciiTheme="minorHAnsi" w:hAnsiTheme="minorHAnsi" w:cstheme="minorHAnsi"/>
          <w:sz w:val="22"/>
          <w:szCs w:val="22"/>
        </w:rPr>
        <w:t xml:space="preserve">these associations either </w:t>
      </w:r>
      <w:r w:rsidR="00F73257">
        <w:rPr>
          <w:rFonts w:asciiTheme="minorHAnsi" w:hAnsiTheme="minorHAnsi" w:cstheme="minorHAnsi"/>
          <w:sz w:val="22"/>
          <w:szCs w:val="22"/>
        </w:rPr>
        <w:t xml:space="preserve">persisted </w:t>
      </w:r>
      <w:r w:rsidR="0036113A">
        <w:rPr>
          <w:rFonts w:asciiTheme="minorHAnsi" w:hAnsiTheme="minorHAnsi" w:cstheme="minorHAnsi"/>
          <w:sz w:val="22"/>
          <w:szCs w:val="22"/>
        </w:rPr>
        <w:t>or were more pronounced after adjust</w:t>
      </w:r>
      <w:r w:rsidR="00F73257">
        <w:rPr>
          <w:rFonts w:asciiTheme="minorHAnsi" w:hAnsiTheme="minorHAnsi" w:cstheme="minorHAnsi"/>
          <w:sz w:val="22"/>
          <w:szCs w:val="22"/>
        </w:rPr>
        <w:t>ing</w:t>
      </w:r>
      <w:r w:rsidR="0036113A">
        <w:rPr>
          <w:rFonts w:asciiTheme="minorHAnsi" w:hAnsiTheme="minorHAnsi" w:cstheme="minorHAnsi"/>
          <w:sz w:val="22"/>
          <w:szCs w:val="22"/>
        </w:rPr>
        <w:t xml:space="preserve"> for </w:t>
      </w:r>
      <w:r w:rsidR="003769CC">
        <w:rPr>
          <w:rFonts w:asciiTheme="minorHAnsi" w:hAnsiTheme="minorHAnsi" w:cstheme="minorHAnsi"/>
          <w:sz w:val="22"/>
          <w:szCs w:val="22"/>
        </w:rPr>
        <w:t>both</w:t>
      </w:r>
      <w:r w:rsidR="0036113A">
        <w:rPr>
          <w:rFonts w:asciiTheme="minorHAnsi" w:hAnsiTheme="minorHAnsi" w:cstheme="minorHAnsi"/>
          <w:sz w:val="22"/>
          <w:szCs w:val="22"/>
        </w:rPr>
        <w:t xml:space="preserve"> childhood and adult socioeconomic factors, suggesting that socioeconomic status may not be the </w:t>
      </w:r>
      <w:r w:rsidR="003769CC">
        <w:rPr>
          <w:rFonts w:asciiTheme="minorHAnsi" w:hAnsiTheme="minorHAnsi" w:cstheme="minorHAnsi"/>
          <w:sz w:val="22"/>
          <w:szCs w:val="22"/>
        </w:rPr>
        <w:t>primary</w:t>
      </w:r>
      <w:r w:rsidR="0036113A">
        <w:rPr>
          <w:rFonts w:asciiTheme="minorHAnsi" w:hAnsiTheme="minorHAnsi" w:cstheme="minorHAnsi"/>
          <w:sz w:val="22"/>
          <w:szCs w:val="22"/>
        </w:rPr>
        <w:t xml:space="preserve"> </w:t>
      </w:r>
      <w:r w:rsidR="0036113A" w:rsidRPr="00047EF9">
        <w:rPr>
          <w:rFonts w:asciiTheme="minorHAnsi" w:hAnsiTheme="minorHAnsi" w:cstheme="minorHAnsi"/>
          <w:sz w:val="22"/>
          <w:szCs w:val="22"/>
        </w:rPr>
        <w:t>driver.</w:t>
      </w:r>
      <w:r w:rsidR="002A4229" w:rsidRPr="00047EF9">
        <w:rPr>
          <w:rFonts w:asciiTheme="minorHAnsi" w:hAnsiTheme="minorHAnsi" w:cstheme="minorHAnsi"/>
          <w:sz w:val="22"/>
          <w:szCs w:val="22"/>
        </w:rPr>
        <w:t xml:space="preserve"> </w:t>
      </w:r>
      <w:r w:rsidR="00991D17" w:rsidRPr="00047EF9">
        <w:rPr>
          <w:rFonts w:asciiTheme="minorHAnsi" w:hAnsiTheme="minorHAnsi" w:cstheme="minorHAnsi"/>
          <w:sz w:val="22"/>
          <w:szCs w:val="22"/>
        </w:rPr>
        <w:t xml:space="preserve">Another </w:t>
      </w:r>
      <w:r w:rsidR="003769CC" w:rsidRPr="00047EF9">
        <w:rPr>
          <w:rFonts w:asciiTheme="minorHAnsi" w:hAnsiTheme="minorHAnsi" w:cstheme="minorHAnsi"/>
          <w:sz w:val="22"/>
          <w:szCs w:val="22"/>
        </w:rPr>
        <w:t xml:space="preserve">plausible </w:t>
      </w:r>
      <w:r w:rsidR="00991D17" w:rsidRPr="00047EF9">
        <w:rPr>
          <w:rFonts w:asciiTheme="minorHAnsi" w:hAnsiTheme="minorHAnsi" w:cstheme="minorHAnsi"/>
          <w:sz w:val="22"/>
          <w:szCs w:val="22"/>
        </w:rPr>
        <w:t xml:space="preserve">explanation </w:t>
      </w:r>
      <w:r w:rsidR="00634945" w:rsidRPr="00047EF9">
        <w:rPr>
          <w:rFonts w:asciiTheme="minorHAnsi" w:hAnsiTheme="minorHAnsi" w:cstheme="minorHAnsi"/>
          <w:sz w:val="22"/>
          <w:szCs w:val="22"/>
        </w:rPr>
        <w:t>involve</w:t>
      </w:r>
      <w:r w:rsidR="006D7FBC">
        <w:rPr>
          <w:rFonts w:asciiTheme="minorHAnsi" w:hAnsiTheme="minorHAnsi" w:cstheme="minorHAnsi"/>
          <w:sz w:val="22"/>
          <w:szCs w:val="22"/>
        </w:rPr>
        <w:t>s</w:t>
      </w:r>
      <w:r w:rsidR="004A0547" w:rsidRPr="00047EF9">
        <w:rPr>
          <w:rFonts w:asciiTheme="minorHAnsi" w:hAnsiTheme="minorHAnsi" w:cstheme="minorHAnsi"/>
          <w:sz w:val="22"/>
          <w:szCs w:val="22"/>
        </w:rPr>
        <w:t xml:space="preserve"> </w:t>
      </w:r>
      <w:r w:rsidR="006A6F98" w:rsidRPr="00047EF9">
        <w:rPr>
          <w:rFonts w:asciiTheme="minorHAnsi" w:hAnsiTheme="minorHAnsi" w:cstheme="minorHAnsi"/>
          <w:sz w:val="22"/>
          <w:szCs w:val="22"/>
        </w:rPr>
        <w:t>suboptimal nutritional exposures</w:t>
      </w:r>
      <w:r w:rsidR="00500B16" w:rsidRPr="00E67983">
        <w:rPr>
          <w:rFonts w:asciiTheme="minorHAnsi" w:hAnsiTheme="minorHAnsi" w:cstheme="minorHAnsi"/>
          <w:sz w:val="22"/>
          <w:szCs w:val="22"/>
        </w:rPr>
        <w:t xml:space="preserve"> in early life</w:t>
      </w:r>
      <w:r w:rsidR="00634945" w:rsidRPr="00047EF9">
        <w:rPr>
          <w:rFonts w:asciiTheme="minorHAnsi" w:hAnsiTheme="minorHAnsi" w:cstheme="minorHAnsi"/>
          <w:sz w:val="22"/>
          <w:szCs w:val="22"/>
        </w:rPr>
        <w:t xml:space="preserve">, </w:t>
      </w:r>
      <w:r w:rsidR="00D255D4" w:rsidRPr="00E67983">
        <w:rPr>
          <w:rFonts w:asciiTheme="minorHAnsi" w:hAnsiTheme="minorHAnsi" w:cstheme="minorHAnsi"/>
          <w:sz w:val="22"/>
          <w:szCs w:val="22"/>
        </w:rPr>
        <w:t>including</w:t>
      </w:r>
      <w:r w:rsidR="007E564D" w:rsidRPr="00047EF9">
        <w:rPr>
          <w:rFonts w:asciiTheme="minorHAnsi" w:hAnsiTheme="minorHAnsi" w:cstheme="minorHAnsi"/>
          <w:sz w:val="22"/>
          <w:szCs w:val="22"/>
        </w:rPr>
        <w:t xml:space="preserve"> </w:t>
      </w:r>
      <w:r w:rsidR="00373593" w:rsidRPr="00047EF9">
        <w:rPr>
          <w:rFonts w:asciiTheme="minorHAnsi" w:hAnsiTheme="minorHAnsi" w:cstheme="minorHAnsi"/>
          <w:sz w:val="22"/>
          <w:szCs w:val="22"/>
        </w:rPr>
        <w:t>nutritional deficiencies</w:t>
      </w:r>
      <w:del w:id="625" w:author="Kitahara, Cari Meinhold(NIH/NCI) [E]" w:date="2024-09-16T12:45:00Z" w16du:dateUtc="2024-09-16T16:45:00Z">
        <w:r w:rsidR="00620E8A" w:rsidRPr="00047EF9" w:rsidDel="00325D13">
          <w:rPr>
            <w:rFonts w:asciiTheme="minorHAnsi" w:hAnsiTheme="minorHAnsi" w:cstheme="minorHAnsi"/>
            <w:sz w:val="22"/>
            <w:szCs w:val="22"/>
          </w:rPr>
          <w:delText>,</w:delText>
        </w:r>
      </w:del>
      <w:r w:rsidR="00620E8A" w:rsidRPr="00047EF9">
        <w:rPr>
          <w:rFonts w:asciiTheme="minorHAnsi" w:hAnsiTheme="minorHAnsi" w:cstheme="minorHAnsi"/>
          <w:sz w:val="22"/>
          <w:szCs w:val="22"/>
        </w:rPr>
        <w:t xml:space="preserve"> </w:t>
      </w:r>
      <w:r w:rsidR="00373593" w:rsidRPr="00047EF9">
        <w:rPr>
          <w:rFonts w:asciiTheme="minorHAnsi" w:hAnsiTheme="minorHAnsi" w:cstheme="minorHAnsi"/>
          <w:sz w:val="22"/>
          <w:szCs w:val="22"/>
        </w:rPr>
        <w:t>and physiological adaptive responses</w:t>
      </w:r>
      <w:r w:rsidR="00545A73" w:rsidRPr="00047EF9">
        <w:rPr>
          <w:rFonts w:asciiTheme="minorHAnsi" w:hAnsiTheme="minorHAnsi" w:cstheme="minorHAnsi"/>
          <w:sz w:val="22"/>
          <w:szCs w:val="22"/>
        </w:rPr>
        <w:t xml:space="preserve">. </w:t>
      </w:r>
      <w:r w:rsidR="006D7FBC">
        <w:rPr>
          <w:rFonts w:asciiTheme="minorHAnsi" w:hAnsiTheme="minorHAnsi" w:cstheme="minorHAnsi"/>
          <w:sz w:val="22"/>
          <w:szCs w:val="22"/>
        </w:rPr>
        <w:t>Currently</w:t>
      </w:r>
      <w:r w:rsidR="00047EF9" w:rsidRPr="00F3449C">
        <w:rPr>
          <w:rFonts w:asciiTheme="minorHAnsi" w:hAnsiTheme="minorHAnsi" w:cstheme="minorHAnsi"/>
          <w:sz w:val="22"/>
          <w:szCs w:val="22"/>
        </w:rPr>
        <w:t>, t</w:t>
      </w:r>
      <w:r w:rsidR="00047EF9" w:rsidRPr="00E67983">
        <w:rPr>
          <w:rFonts w:asciiTheme="minorHAnsi" w:hAnsiTheme="minorHAnsi" w:cstheme="minorHAnsi"/>
          <w:sz w:val="22"/>
          <w:szCs w:val="22"/>
        </w:rPr>
        <w:t xml:space="preserve">here </w:t>
      </w:r>
      <w:del w:id="626" w:author="Kitahara, Cari Meinhold(NIH/NCI) [E]" w:date="2024-09-16T12:45:00Z" w16du:dateUtc="2024-09-16T16:45:00Z">
        <w:r w:rsidR="00047EF9" w:rsidRPr="00E67983" w:rsidDel="00325D13">
          <w:rPr>
            <w:rFonts w:asciiTheme="minorHAnsi" w:hAnsiTheme="minorHAnsi" w:cstheme="minorHAnsi"/>
            <w:sz w:val="22"/>
            <w:szCs w:val="22"/>
          </w:rPr>
          <w:delText xml:space="preserve">is </w:delText>
        </w:r>
      </w:del>
      <w:ins w:id="627" w:author="Kitahara, Cari Meinhold(NIH/NCI) [E]" w:date="2024-09-16T12:45:00Z" w16du:dateUtc="2024-09-16T16:45:00Z">
        <w:r w:rsidR="00325D13">
          <w:rPr>
            <w:rFonts w:asciiTheme="minorHAnsi" w:hAnsiTheme="minorHAnsi" w:cstheme="minorHAnsi"/>
            <w:sz w:val="22"/>
            <w:szCs w:val="22"/>
          </w:rPr>
          <w:t>are</w:t>
        </w:r>
        <w:r w:rsidR="00325D13" w:rsidRPr="00E67983">
          <w:rPr>
            <w:rFonts w:asciiTheme="minorHAnsi" w:hAnsiTheme="minorHAnsi" w:cstheme="minorHAnsi"/>
            <w:sz w:val="22"/>
            <w:szCs w:val="22"/>
          </w:rPr>
          <w:t xml:space="preserve"> </w:t>
        </w:r>
      </w:ins>
      <w:r w:rsidR="00047EF9" w:rsidRPr="00E67983">
        <w:rPr>
          <w:rFonts w:asciiTheme="minorHAnsi" w:hAnsiTheme="minorHAnsi" w:cstheme="minorHAnsi"/>
          <w:sz w:val="22"/>
          <w:szCs w:val="22"/>
        </w:rPr>
        <w:t>limited epidemiological data on</w:t>
      </w:r>
      <w:r w:rsidR="007C6FF1" w:rsidRPr="00E67983">
        <w:rPr>
          <w:rFonts w:asciiTheme="minorHAnsi" w:hAnsiTheme="minorHAnsi" w:cstheme="minorHAnsi"/>
          <w:sz w:val="22"/>
          <w:szCs w:val="22"/>
        </w:rPr>
        <w:t xml:space="preserve"> thyroid cancer incidence and</w:t>
      </w:r>
      <w:r w:rsidR="00047EF9" w:rsidRPr="00E67983">
        <w:rPr>
          <w:rFonts w:asciiTheme="minorHAnsi" w:hAnsiTheme="minorHAnsi" w:cstheme="minorHAnsi"/>
          <w:sz w:val="22"/>
          <w:szCs w:val="22"/>
        </w:rPr>
        <w:t xml:space="preserve"> </w:t>
      </w:r>
      <w:r w:rsidR="00A67824">
        <w:rPr>
          <w:rFonts w:asciiTheme="minorHAnsi" w:hAnsiTheme="minorHAnsi" w:cstheme="minorHAnsi"/>
          <w:sz w:val="22"/>
          <w:szCs w:val="22"/>
        </w:rPr>
        <w:t xml:space="preserve">early-life </w:t>
      </w:r>
      <w:r w:rsidR="00F3449C" w:rsidRPr="00F3449C">
        <w:rPr>
          <w:rFonts w:asciiTheme="minorHAnsi" w:hAnsiTheme="minorHAnsi" w:cstheme="minorHAnsi"/>
          <w:sz w:val="22"/>
          <w:szCs w:val="22"/>
        </w:rPr>
        <w:t xml:space="preserve">nutritional </w:t>
      </w:r>
      <w:r w:rsidR="00451570" w:rsidRPr="00E67983">
        <w:rPr>
          <w:rFonts w:asciiTheme="minorHAnsi" w:hAnsiTheme="minorHAnsi" w:cstheme="minorHAnsi"/>
          <w:sz w:val="22"/>
          <w:szCs w:val="22"/>
        </w:rPr>
        <w:t>deficiencies</w:t>
      </w:r>
      <w:r w:rsidR="00012640">
        <w:rPr>
          <w:rFonts w:asciiTheme="minorHAnsi" w:hAnsiTheme="minorHAnsi" w:cstheme="minorHAnsi"/>
          <w:sz w:val="22"/>
          <w:szCs w:val="22"/>
        </w:rPr>
        <w:t>, as m</w:t>
      </w:r>
      <w:r w:rsidR="00012640" w:rsidRPr="00A70AC9">
        <w:rPr>
          <w:rFonts w:asciiTheme="minorHAnsi" w:hAnsiTheme="minorHAnsi" w:cstheme="minorHAnsi"/>
          <w:sz w:val="22"/>
          <w:szCs w:val="22"/>
        </w:rPr>
        <w:t xml:space="preserve">ost studies </w:t>
      </w:r>
      <w:r w:rsidR="00012640">
        <w:rPr>
          <w:rFonts w:asciiTheme="minorHAnsi" w:hAnsiTheme="minorHAnsi" w:cstheme="minorHAnsi"/>
          <w:sz w:val="22"/>
          <w:szCs w:val="22"/>
        </w:rPr>
        <w:t>have focused</w:t>
      </w:r>
      <w:r w:rsidR="00012640" w:rsidRPr="00A70AC9">
        <w:rPr>
          <w:rFonts w:asciiTheme="minorHAnsi" w:hAnsiTheme="minorHAnsi" w:cstheme="minorHAnsi"/>
          <w:sz w:val="22"/>
          <w:szCs w:val="22"/>
        </w:rPr>
        <w:t xml:space="preserve"> on adult dietary intake</w:t>
      </w:r>
      <w:r w:rsidR="00012640">
        <w:rPr>
          <w:rFonts w:asciiTheme="minorHAnsi" w:hAnsiTheme="minorHAnsi" w:cstheme="minorHAnsi"/>
          <w:sz w:val="22"/>
          <w:szCs w:val="22"/>
        </w:rPr>
        <w:t>, yielding mixed findings</w:t>
      </w:r>
      <w:r w:rsidR="00012640" w:rsidRPr="00A70AC9">
        <w:rPr>
          <w:rFonts w:asciiTheme="minorHAnsi" w:hAnsiTheme="minorHAnsi" w:cstheme="minorHAnsi"/>
          <w:sz w:val="22"/>
          <w:szCs w:val="22"/>
        </w:rPr>
        <w:t xml:space="preserve"> regarding </w:t>
      </w:r>
      <w:r w:rsidR="00012640">
        <w:rPr>
          <w:rFonts w:asciiTheme="minorHAnsi" w:hAnsiTheme="minorHAnsi" w:cstheme="minorHAnsi"/>
          <w:sz w:val="22"/>
          <w:szCs w:val="22"/>
        </w:rPr>
        <w:t xml:space="preserve">the </w:t>
      </w:r>
      <w:r w:rsidR="00012640" w:rsidRPr="00A70AC9">
        <w:rPr>
          <w:rFonts w:asciiTheme="minorHAnsi" w:hAnsiTheme="minorHAnsi" w:cstheme="minorHAnsi"/>
          <w:sz w:val="22"/>
          <w:szCs w:val="22"/>
        </w:rPr>
        <w:t xml:space="preserve">intake of </w:t>
      </w:r>
      <w:r w:rsidR="00012640">
        <w:rPr>
          <w:rFonts w:asciiTheme="minorHAnsi" w:hAnsiTheme="minorHAnsi" w:cstheme="minorHAnsi"/>
          <w:sz w:val="22"/>
          <w:szCs w:val="22"/>
        </w:rPr>
        <w:t xml:space="preserve">certain </w:t>
      </w:r>
      <w:r w:rsidR="00012640" w:rsidRPr="00A70AC9">
        <w:rPr>
          <w:rFonts w:asciiTheme="minorHAnsi" w:hAnsiTheme="minorHAnsi" w:cstheme="minorHAnsi"/>
          <w:sz w:val="22"/>
          <w:szCs w:val="22"/>
        </w:rPr>
        <w:t>macro- (e.g., polyunsaturated fat, sugar) and micronutrients (e.g., iodine, and selenium)</w:t>
      </w:r>
      <w:r w:rsidR="00012640">
        <w:rPr>
          <w:rFonts w:asciiTheme="minorHAnsi" w:hAnsiTheme="minorHAnsi" w:cstheme="minorHAnsi"/>
          <w:sz w:val="22"/>
          <w:szCs w:val="22"/>
        </w:rPr>
        <w:t>.</w:t>
      </w:r>
      <w:r w:rsidR="007C6FF1" w:rsidRPr="00E67983">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&lt;EndNote&gt;&lt;Cite&gt;&lt;Author&gt;Kitahara&lt;/Author&gt;&lt;Year&gt;2017&lt;/Year&gt;&lt;RecNum&gt;447&lt;/RecNum&gt;&lt;DisplayText&gt;&lt;style face="superscript"&gt;37&lt;/style&gt;&lt;/DisplayText&gt;&lt;record&gt;&lt;rec-number&gt;447&lt;/rec-number&gt;&lt;foreign-keys&gt;&lt;key app="EN" db-id="9eeeap9akwrsete9ft3xp2puxwwrw9ev5fd0" timestamp="1724084516"&gt;447&lt;/key&gt;&lt;/foreign-keys&gt;&lt;ref-type name="Book Section"&gt;5&lt;/ref-type&gt;&lt;contributors&gt;&lt;authors&gt;&lt;author&gt;Kitahara, Cari M.&lt;/author&gt;&lt;author&gt;Schneider, Arthur B.&lt;/author&gt;&lt;author&gt;Brenner, Alina V.&lt;/author&gt;&lt;/authors&gt;&lt;secondary-authors&gt;&lt;author&gt;Thun, Michael&lt;/author&gt;&lt;author&gt;Linet, Martha S.&lt;/author&gt;&lt;author&gt;Cerhan, James R.&lt;/author&gt;&lt;author&gt;Haiman, Christopher A.&lt;/author&gt;&lt;author&gt;Schottenfeld, David&lt;/author&gt;&lt;/secondary-authors&gt;&lt;/contributors&gt;&lt;titles&gt;&lt;title&gt;839Thyroid Cancer&lt;/title&gt;&lt;secondary-title&gt;Cancer Epidemiology and Prevention&lt;/secondary-title&gt;&lt;/titles&gt;&lt;pages&gt;0&lt;/pages&gt;&lt;dates&gt;&lt;year&gt;2017&lt;/year&gt;&lt;/dates&gt;&lt;publisher&gt;Oxford University Press&lt;/publisher&gt;&lt;isbn&gt;9780190238667&lt;/isbn&gt;&lt;urls&gt;&lt;related-urls&gt;&lt;url&gt;https://doi.org/10.1093/oso/9780190238667.003.0044&lt;/url&gt;&lt;/related-urls&gt;&lt;/urls&gt;&lt;custom1&gt;Oxford Academic&lt;/custom1&gt;&lt;electronic-resource-num&gt;10.1093/oso/9780190238667.003.0044&lt;/electronic-resource-num&gt;&lt;access-date&gt;8/19/2024&lt;/access-date&gt;&lt;/record&gt;&lt;/Cite&gt;&lt;/EndNote&gt;</w:instrText>
      </w:r>
      <w:r w:rsidR="007C6FF1" w:rsidRPr="00E67983">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37</w:t>
      </w:r>
      <w:r w:rsidR="007C6FF1" w:rsidRPr="00E67983">
        <w:rPr>
          <w:rFonts w:asciiTheme="minorHAnsi" w:hAnsiTheme="minorHAnsi" w:cstheme="minorHAnsi"/>
          <w:sz w:val="22"/>
          <w:szCs w:val="22"/>
        </w:rPr>
        <w:fldChar w:fldCharType="end"/>
      </w:r>
      <w:r w:rsidR="007C6FF1" w:rsidRPr="00E67983">
        <w:rPr>
          <w:rFonts w:asciiTheme="minorHAnsi" w:hAnsiTheme="minorHAnsi" w:cstheme="minorHAnsi"/>
          <w:sz w:val="22"/>
          <w:szCs w:val="22"/>
        </w:rPr>
        <w:t xml:space="preserve"> </w:t>
      </w:r>
      <w:r w:rsidR="00500B16" w:rsidRPr="00E67983">
        <w:rPr>
          <w:rFonts w:asciiTheme="minorHAnsi" w:hAnsiTheme="minorHAnsi" w:cstheme="minorHAnsi"/>
          <w:sz w:val="22"/>
          <w:szCs w:val="22"/>
        </w:rPr>
        <w:t>S</w:t>
      </w:r>
      <w:r w:rsidR="00500B16" w:rsidRPr="00F3449C">
        <w:rPr>
          <w:rFonts w:asciiTheme="minorHAnsi" w:hAnsiTheme="minorHAnsi" w:cstheme="minorHAnsi"/>
          <w:sz w:val="22"/>
          <w:szCs w:val="22"/>
        </w:rPr>
        <w:t xml:space="preserve">uboptimal nutrition </w:t>
      </w:r>
      <w:r w:rsidR="00500B16" w:rsidRPr="00E67983">
        <w:rPr>
          <w:rFonts w:asciiTheme="minorHAnsi" w:hAnsiTheme="minorHAnsi" w:cstheme="minorHAnsi"/>
          <w:sz w:val="22"/>
          <w:szCs w:val="22"/>
        </w:rPr>
        <w:t>in early life may also</w:t>
      </w:r>
      <w:r w:rsidR="00500B16" w:rsidRPr="00F3449C">
        <w:rPr>
          <w:rFonts w:asciiTheme="minorHAnsi" w:hAnsiTheme="minorHAnsi" w:cstheme="minorHAnsi"/>
          <w:sz w:val="22"/>
          <w:szCs w:val="22"/>
        </w:rPr>
        <w:t xml:space="preserve"> trigger adaptive</w:t>
      </w:r>
      <w:r w:rsidR="00373593" w:rsidRPr="00F3449C">
        <w:rPr>
          <w:rFonts w:asciiTheme="minorHAnsi" w:hAnsiTheme="minorHAnsi" w:cstheme="minorHAnsi"/>
          <w:sz w:val="22"/>
          <w:szCs w:val="22"/>
        </w:rPr>
        <w:t xml:space="preserve"> epigenetic changes</w:t>
      </w:r>
      <w:ins w:id="628" w:author="Kitahara, Cari Meinhold(NIH/NCI) [E]" w:date="2024-09-16T12:45:00Z" w16du:dateUtc="2024-09-16T16:45:00Z">
        <w:r w:rsidR="00325D13">
          <w:rPr>
            <w:rFonts w:asciiTheme="minorHAnsi" w:hAnsiTheme="minorHAnsi" w:cstheme="minorHAnsi"/>
            <w:sz w:val="22"/>
            <w:szCs w:val="22"/>
          </w:rPr>
          <w:t>,</w:t>
        </w:r>
      </w:ins>
      <w:del w:id="629" w:author="Kitahara, Cari Meinhold(NIH/NCI) [E]" w:date="2024-09-16T12:45:00Z" w16du:dateUtc="2024-09-16T16:45:00Z">
        <w:r w:rsidR="00373593" w:rsidRPr="00F3449C" w:rsidDel="00325D13">
          <w:rPr>
            <w:rFonts w:asciiTheme="minorHAnsi" w:hAnsiTheme="minorHAnsi" w:cstheme="minorHAnsi"/>
            <w:sz w:val="22"/>
            <w:szCs w:val="22"/>
          </w:rPr>
          <w:delText>,</w:delText>
        </w:r>
      </w:del>
      <w:r w:rsidR="00012640">
        <w:rPr>
          <w:rFonts w:asciiTheme="minorHAnsi" w:hAnsiTheme="minorHAnsi" w:cstheme="minorHAnsi"/>
          <w:sz w:val="22"/>
          <w:szCs w:val="22"/>
        </w:rPr>
        <w:fldChar w:fldCharType="begin">
          <w:fldData xml:space="preserve">PEVuZE5vdGU+PENpdGU+PEF1dGhvcj5Hb256w6FsZXotUm9kcsOtZ3VlejwvQXV0aG9yPjxZZWFy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</w:fldData>
        </w:fldChar>
      </w:r>
      <w:r w:rsidR="00C42706">
        <w:rPr>
          <w:rFonts w:asciiTheme="minorHAnsi" w:hAnsiTheme="minorHAnsi" w:cstheme="minorHAnsi"/>
          <w:sz w:val="22"/>
          <w:szCs w:val="22"/>
        </w:rPr>
        <w:instrText xml:space="preserve"> ADDIN EN.CITE </w:instrText>
      </w:r>
      <w:r w:rsidR="00C42706">
        <w:rPr>
          <w:rFonts w:asciiTheme="minorHAnsi" w:hAnsiTheme="minorHAnsi" w:cstheme="minorHAnsi"/>
          <w:sz w:val="22"/>
          <w:szCs w:val="22"/>
        </w:rPr>
        <w:fldChar w:fldCharType="begin">
          <w:fldData xml:space="preserve">PEVuZE5vdGU+PENpdGU+PEF1dGhvcj5Hb256w6FsZXotUm9kcsOtZ3VlejwvQXV0aG9yPjxZZWFy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</w:fldData>
        </w:fldChar>
      </w:r>
      <w:r w:rsidR="00C42706">
        <w:rPr>
          <w:rFonts w:asciiTheme="minorHAnsi" w:hAnsiTheme="minorHAnsi" w:cstheme="minorHAnsi"/>
          <w:sz w:val="22"/>
          <w:szCs w:val="22"/>
        </w:rPr>
        <w:instrText xml:space="preserve"> ADDIN EN.CITE.DATA </w:instrText>
      </w:r>
      <w:r w:rsidR="00C42706">
        <w:rPr>
          <w:rFonts w:asciiTheme="minorHAnsi" w:hAnsiTheme="minorHAnsi" w:cstheme="minorHAnsi"/>
          <w:sz w:val="22"/>
          <w:szCs w:val="22"/>
        </w:rPr>
      </w:r>
      <w:r w:rsidR="00C42706">
        <w:rPr>
          <w:rFonts w:asciiTheme="minorHAnsi" w:hAnsiTheme="minorHAnsi" w:cstheme="minorHAnsi"/>
          <w:sz w:val="22"/>
          <w:szCs w:val="22"/>
        </w:rPr>
        <w:fldChar w:fldCharType="end"/>
      </w:r>
      <w:r w:rsidR="00012640">
        <w:rPr>
          <w:rFonts w:asciiTheme="minorHAnsi" w:hAnsiTheme="minorHAnsi" w:cstheme="minorHAnsi"/>
          <w:sz w:val="22"/>
          <w:szCs w:val="22"/>
        </w:rPr>
      </w:r>
      <w:r w:rsidR="00012640">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38</w:t>
      </w:r>
      <w:r w:rsidR="00012640">
        <w:rPr>
          <w:rFonts w:asciiTheme="minorHAnsi" w:hAnsiTheme="minorHAnsi" w:cstheme="minorHAnsi"/>
          <w:sz w:val="22"/>
          <w:szCs w:val="22"/>
        </w:rPr>
        <w:fldChar w:fldCharType="end"/>
      </w:r>
      <w:r w:rsidR="00137C12" w:rsidRPr="00F3449C">
        <w:rPr>
          <w:rFonts w:asciiTheme="minorHAnsi" w:hAnsiTheme="minorHAnsi" w:cstheme="minorHAnsi"/>
          <w:sz w:val="22"/>
          <w:szCs w:val="22"/>
        </w:rPr>
        <w:t xml:space="preserve"> </w:t>
      </w:r>
      <w:del w:id="630" w:author="Kitahara, Cari Meinhold(NIH/NCI) [E]" w:date="2024-09-16T12:45:00Z" w16du:dateUtc="2024-09-16T16:45:00Z">
        <w:r w:rsidR="00620E8A" w:rsidRPr="00F3449C" w:rsidDel="00325D13">
          <w:rPr>
            <w:rFonts w:asciiTheme="minorHAnsi" w:hAnsiTheme="minorHAnsi" w:cstheme="minorHAnsi"/>
            <w:sz w:val="22"/>
            <w:szCs w:val="22"/>
          </w:rPr>
          <w:delText xml:space="preserve">and </w:delText>
        </w:r>
      </w:del>
      <w:r w:rsidR="00D311EA" w:rsidRPr="00F3449C">
        <w:rPr>
          <w:rFonts w:asciiTheme="minorHAnsi" w:hAnsiTheme="minorHAnsi" w:cstheme="minorHAnsi"/>
          <w:sz w:val="22"/>
          <w:szCs w:val="22"/>
        </w:rPr>
        <w:t>hormonal imbalances</w:t>
      </w:r>
      <w:ins w:id="631" w:author="Kitahara, Cari Meinhold(NIH/NCI) [E]" w:date="2024-09-16T12:45:00Z" w16du:dateUtc="2024-09-16T16:45:00Z">
        <w:r w:rsidR="00325D13">
          <w:rPr>
            <w:rFonts w:asciiTheme="minorHAnsi" w:hAnsiTheme="minorHAnsi" w:cstheme="minorHAnsi"/>
            <w:sz w:val="22"/>
            <w:szCs w:val="22"/>
          </w:rPr>
          <w:t>,</w:t>
        </w:r>
      </w:ins>
      <w:r w:rsidR="00D311EA" w:rsidRPr="00F3449C">
        <w:rPr>
          <w:rFonts w:asciiTheme="minorHAnsi" w:hAnsiTheme="minorHAnsi" w:cstheme="minorHAnsi"/>
          <w:sz w:val="22"/>
          <w:szCs w:val="22"/>
        </w:rPr>
        <w:t xml:space="preserve"> and growth disruptions</w:t>
      </w:r>
      <w:r w:rsidR="00634945" w:rsidRPr="00F3449C">
        <w:rPr>
          <w:rFonts w:asciiTheme="minorHAnsi" w:hAnsiTheme="minorHAnsi" w:cstheme="minorHAnsi"/>
          <w:sz w:val="22"/>
          <w:szCs w:val="22"/>
        </w:rPr>
        <w:t>,</w:t>
      </w:r>
      <w:r w:rsidR="000D5CEC" w:rsidRPr="00F3449C">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&lt;EndNote&gt;&lt;Cite&gt;&lt;Author&gt;Thissen&lt;/Author&gt;&lt;Year&gt;1994&lt;/Year&gt;&lt;RecNum&gt;442&lt;/RecNum&gt;&lt;DisplayText&gt;&lt;style face="superscript"&gt;39&lt;/style&gt;&lt;/DisplayText&gt;&lt;record&gt;&lt;rec-number&gt;442&lt;/rec-number&gt;&lt;foreign-keys&gt;&lt;key app="EN" db-id="9eeeap9akwrsete9ft3xp2puxwwrw9ev5fd0" timestamp="1723138580"&gt;442&lt;/key&gt;&lt;/foreign-keys&gt;&lt;ref-type name="Journal Article"&gt;17&lt;/ref-type&gt;&lt;contributors&gt;&lt;authors&gt;&lt;author&gt;Thissen, J. P.&lt;/author&gt;&lt;author&gt;Ketelslegers, J. M.&lt;/author&gt;&lt;author&gt;Underwood, L. E.&lt;/author&gt;&lt;/authors&gt;&lt;/contributors&gt;&lt;auth-address&gt;Division of Pediatric Endocrinology, University of North Carolina, Chapel Hill 27599.&lt;/auth-address&gt;&lt;titles&gt;&lt;title&gt;Nutritional regulation of the insulin-like growth factors&lt;/title&gt;&lt;secondary-title&gt;Endocr Rev&lt;/secondary-title&gt;&lt;/titles&gt;&lt;periodical&gt;&lt;full-title&gt;Endocr Rev&lt;/full-title&gt;&lt;/periodical&gt;&lt;pages&gt;80-101&lt;/pages&gt;&lt;volume&gt;15&lt;/volume&gt;&lt;number&gt;1&lt;/number&gt;&lt;keywords&gt;&lt;keyword&gt;Animals&lt;/keyword&gt;&lt;keyword&gt;Diet&lt;/keyword&gt;&lt;keyword&gt;Exercise/physiology&lt;/keyword&gt;&lt;keyword&gt;Fasting/physiology&lt;/keyword&gt;&lt;keyword&gt;Gene Expression Regulation/physiology&lt;/keyword&gt;&lt;keyword&gt;Humans&lt;/keyword&gt;&lt;keyword&gt;Hypothalamus/physiology&lt;/keyword&gt;&lt;keyword&gt;Insulin/physiology&lt;/keyword&gt;&lt;keyword&gt;Insulin-Like Growth Factor I/physiology&lt;/keyword&gt;&lt;keyword&gt;Insulin-Like Growth Factor II/physiology&lt;/keyword&gt;&lt;keyword&gt;Nutritional Physiological Phenomena/*physiology&lt;/keyword&gt;&lt;keyword&gt;Nutritional Status/physiology&lt;/keyword&gt;&lt;keyword&gt;Somatomedins/*physiology&lt;/keyword&gt;&lt;keyword&gt;Thyroid Hormones/physiology&lt;/keyword&gt;&lt;/keywords&gt;&lt;dates&gt;&lt;year&gt;1994&lt;/year&gt;&lt;pub-dates&gt;&lt;date&gt;Feb&lt;/date&gt;&lt;/pub-dates&gt;&lt;/dates&gt;&lt;isbn&gt;0163-769X (Print)&amp;#xD;0163-769x&lt;/isbn&gt;&lt;accession-num&gt;8156941&lt;/accession-num&gt;&lt;urls&gt;&lt;/urls&gt;&lt;electronic-resource-num&gt;10.1210/edrv-15-1-80&lt;/electronic-resource-num&gt;&lt;remote-database-provider&gt;NLM&lt;/remote-database-provider&gt;&lt;language&gt;eng&lt;/language&gt;&lt;/record&gt;&lt;/Cite&gt;&lt;/EndNote&gt;</w:instrText>
      </w:r>
      <w:r w:rsidR="000D5CEC" w:rsidRPr="00F3449C">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39</w:t>
      </w:r>
      <w:r w:rsidR="000D5CEC" w:rsidRPr="00F3449C">
        <w:rPr>
          <w:rFonts w:asciiTheme="minorHAnsi" w:hAnsiTheme="minorHAnsi" w:cstheme="minorHAnsi"/>
          <w:sz w:val="22"/>
          <w:szCs w:val="22"/>
        </w:rPr>
        <w:fldChar w:fldCharType="end"/>
      </w:r>
      <w:r w:rsidR="005A2323" w:rsidRPr="00F3449C">
        <w:rPr>
          <w:rFonts w:asciiTheme="minorHAnsi" w:hAnsiTheme="minorHAnsi" w:cstheme="minorHAnsi"/>
          <w:sz w:val="22"/>
          <w:szCs w:val="22"/>
        </w:rPr>
        <w:t xml:space="preserve"> </w:t>
      </w:r>
      <w:r w:rsidR="00395C14" w:rsidRPr="00F3449C">
        <w:rPr>
          <w:rFonts w:asciiTheme="minorHAnsi" w:hAnsiTheme="minorHAnsi" w:cstheme="minorHAnsi"/>
          <w:sz w:val="22"/>
          <w:szCs w:val="22"/>
        </w:rPr>
        <w:t>specifically variations in growth hormone and IGF-1 levels</w:t>
      </w:r>
      <w:r w:rsidR="00F3449C" w:rsidRPr="00E67983">
        <w:rPr>
          <w:rFonts w:asciiTheme="minorHAnsi" w:hAnsiTheme="minorHAnsi" w:cstheme="minorHAnsi"/>
          <w:sz w:val="22"/>
          <w:szCs w:val="22"/>
        </w:rPr>
        <w:t>.</w:t>
      </w:r>
      <w:r w:rsidR="000828D3" w:rsidRPr="00E67983">
        <w:rPr>
          <w:rFonts w:asciiTheme="minorHAnsi" w:hAnsiTheme="minorHAnsi" w:cstheme="minorHAnsi"/>
          <w:sz w:val="22"/>
          <w:szCs w:val="22"/>
        </w:rPr>
        <w:t xml:space="preserve"> </w:t>
      </w:r>
      <w:bookmarkEnd w:id="618"/>
      <w:ins w:id="632" w:author="Kitahara, Cari Meinhold(NIH/NCI) [E]" w:date="2024-09-16T12:46:00Z" w16du:dateUtc="2024-09-16T16:46:00Z">
        <w:r w:rsidR="00325D13">
          <w:rPr>
            <w:rFonts w:asciiTheme="minorHAnsi" w:hAnsiTheme="minorHAnsi" w:cstheme="minorHAnsi"/>
            <w:sz w:val="22"/>
            <w:szCs w:val="22"/>
          </w:rPr>
          <w:t>W</w:t>
        </w:r>
      </w:ins>
      <w:del w:id="633" w:author="Kitahara, Cari Meinhold(NIH/NCI) [E]" w:date="2024-09-16T12:46:00Z" w16du:dateUtc="2024-09-16T16:46:00Z">
        <w:r w:rsidR="00012640" w:rsidRPr="00012640" w:rsidDel="00325D13">
          <w:rPr>
            <w:rFonts w:asciiTheme="minorHAnsi" w:hAnsiTheme="minorHAnsi" w:cstheme="minorHAnsi"/>
            <w:sz w:val="22"/>
            <w:szCs w:val="22"/>
          </w:rPr>
          <w:delText>Notably, w</w:delText>
        </w:r>
      </w:del>
      <w:r w:rsidR="00012640" w:rsidRPr="00012640">
        <w:rPr>
          <w:rFonts w:asciiTheme="minorHAnsi" w:hAnsiTheme="minorHAnsi" w:cstheme="minorHAnsi"/>
          <w:sz w:val="22"/>
          <w:szCs w:val="22"/>
        </w:rPr>
        <w:t>hile high IGF-1 levels</w:t>
      </w:r>
      <w:r w:rsidR="00012640">
        <w:rPr>
          <w:rFonts w:asciiTheme="minorHAnsi" w:hAnsiTheme="minorHAnsi" w:cstheme="minorHAnsi"/>
          <w:sz w:val="22"/>
          <w:szCs w:val="22"/>
        </w:rPr>
        <w:t xml:space="preserve"> during childhood</w:t>
      </w:r>
      <w:r w:rsidR="000902A3">
        <w:rPr>
          <w:rFonts w:asciiTheme="minorHAnsi" w:hAnsiTheme="minorHAnsi" w:cstheme="minorHAnsi"/>
          <w:sz w:val="22"/>
          <w:szCs w:val="22"/>
        </w:rPr>
        <w:t>, which reflect nutritional status,</w:t>
      </w:r>
      <w:r w:rsidR="00012640" w:rsidRPr="00012640">
        <w:rPr>
          <w:rFonts w:asciiTheme="minorHAnsi" w:hAnsiTheme="minorHAnsi" w:cstheme="minorHAnsi"/>
          <w:sz w:val="22"/>
          <w:szCs w:val="22"/>
        </w:rPr>
        <w:t xml:space="preserve"> are typically associated with taller stature and </w:t>
      </w:r>
      <w:r w:rsidR="000902A3">
        <w:rPr>
          <w:rFonts w:asciiTheme="minorHAnsi" w:hAnsiTheme="minorHAnsi" w:cstheme="minorHAnsi"/>
          <w:sz w:val="22"/>
          <w:szCs w:val="22"/>
        </w:rPr>
        <w:t>heavier weight</w:t>
      </w:r>
      <w:r w:rsidR="00012640" w:rsidRPr="00012640">
        <w:rPr>
          <w:rFonts w:asciiTheme="minorHAnsi" w:hAnsiTheme="minorHAnsi" w:cstheme="minorHAnsi"/>
          <w:sz w:val="22"/>
          <w:szCs w:val="22"/>
        </w:rPr>
        <w:t>,</w:t>
      </w:r>
      <w:r w:rsidR="000902A3">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&lt;EndNote&gt;&lt;Cite&gt;&lt;Author&gt;Ong&lt;/Author&gt;&lt;Year&gt;2002&lt;/Year&gt;&lt;RecNum&gt;449&lt;/RecNum&gt;&lt;DisplayText&gt;&lt;style face="superscript"&gt;40&lt;/style&gt;&lt;/DisplayText&gt;&lt;record&gt;&lt;rec-number&gt;449&lt;/rec-number&gt;&lt;foreign-keys&gt;&lt;key app="EN" db-id="9eeeap9akwrsete9ft3xp2puxwwrw9ev5fd0" timestamp="1724120786"&gt;449&lt;/key&gt;&lt;/foreign-keys&gt;&lt;ref-type name="Journal Article"&gt;17&lt;/ref-type&gt;&lt;contributors&gt;&lt;authors&gt;&lt;author&gt;Ong, K.&lt;/author&gt;&lt;author&gt;Kratzsch, J.&lt;/author&gt;&lt;author&gt;Kiess, W.&lt;/author&gt;&lt;author&gt;Dunger, D.&lt;/author&gt;&lt;/authors&gt;&lt;/contributors&gt;&lt;auth-address&gt;Department of Pediatrics, University of Cambridge, Addenbrookes Hospital, Cambridge CB2 2QQ, United Kingdom.&lt;/auth-address&gt;&lt;titles&gt;&lt;title&gt;Circulating IGF-I levels in childhood are related to both current body composition and early postnatal growth rate&lt;/title&gt;&lt;secondary-title&gt;J Clin Endocrinol Metab&lt;/secondary-title&gt;&lt;/titles&gt;&lt;periodical&gt;&lt;full-title&gt;J Clin Endocrinol Metab&lt;/full-title&gt;&lt;abbr-1&gt;The Journal of clinical endocrinology and metabolism&lt;/abbr-1&gt;&lt;/periodical&gt;&lt;pages&gt;1041-4&lt;/pages&gt;&lt;volume&gt;87&lt;/volume&gt;&lt;number&gt;3&lt;/number&gt;&lt;keywords&gt;&lt;keyword&gt;Aging/blood&lt;/keyword&gt;&lt;keyword&gt;Birth Weight&lt;/keyword&gt;&lt;keyword&gt;*Body Composition&lt;/keyword&gt;&lt;keyword&gt;Body Constitution&lt;/keyword&gt;&lt;keyword&gt;*Child Development&lt;/keyword&gt;&lt;keyword&gt;Child, Preschool&lt;/keyword&gt;&lt;keyword&gt;Female&lt;/keyword&gt;&lt;keyword&gt;Fetal Blood&lt;/keyword&gt;&lt;keyword&gt;Humans&lt;/keyword&gt;&lt;keyword&gt;Infant, Newborn/growth &amp;amp; development&lt;/keyword&gt;&lt;keyword&gt;Insulin-Like Growth Factor I/*analysis&lt;/keyword&gt;&lt;keyword&gt;Insulin-Like Growth Factor II/analysis&lt;/keyword&gt;&lt;keyword&gt;Longitudinal Studies&lt;/keyword&gt;&lt;keyword&gt;Male&lt;/keyword&gt;&lt;keyword&gt;Weight Gain&lt;/keyword&gt;&lt;/keywords&gt;&lt;dates&gt;&lt;year&gt;2002&lt;/year&gt;&lt;pub-dates&gt;&lt;date&gt;Mar&lt;/date&gt;&lt;/pub-dates&gt;&lt;/dates&gt;&lt;isbn&gt;0021-972X (Print)&amp;#xD;0021-972x&lt;/isbn&gt;&lt;accession-num&gt;11889159&lt;/accession-num&gt;&lt;urls&gt;&lt;/urls&gt;&lt;electronic-resource-num&gt;10.1210/jcem.87.3.8342&lt;/electronic-resource-num&gt;&lt;remote-database-provider&gt;NLM&lt;/remote-database-provider&gt;&lt;language&gt;eng&lt;/language&gt;&lt;/record&gt;&lt;/Cite&gt;&lt;/EndNote&gt;</w:instrText>
      </w:r>
      <w:r w:rsidR="000902A3">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40</w:t>
      </w:r>
      <w:r w:rsidR="000902A3">
        <w:rPr>
          <w:rFonts w:asciiTheme="minorHAnsi" w:hAnsiTheme="minorHAnsi" w:cstheme="minorHAnsi"/>
          <w:sz w:val="22"/>
          <w:szCs w:val="22"/>
        </w:rPr>
        <w:fldChar w:fldCharType="end"/>
      </w:r>
      <w:r w:rsidR="00012640" w:rsidRPr="00012640">
        <w:rPr>
          <w:rFonts w:asciiTheme="minorHAnsi" w:hAnsiTheme="minorHAnsi" w:cstheme="minorHAnsi"/>
          <w:sz w:val="22"/>
          <w:szCs w:val="22"/>
        </w:rPr>
        <w:t xml:space="preserve"> some evidence suggests that </w:t>
      </w:r>
      <w:r w:rsidR="00012640">
        <w:rPr>
          <w:rFonts w:asciiTheme="minorHAnsi" w:hAnsiTheme="minorHAnsi" w:cstheme="minorHAnsi"/>
          <w:sz w:val="22"/>
          <w:szCs w:val="22"/>
        </w:rPr>
        <w:t xml:space="preserve">early-life </w:t>
      </w:r>
      <w:r w:rsidR="00012640" w:rsidRPr="00012640">
        <w:rPr>
          <w:rFonts w:asciiTheme="minorHAnsi" w:hAnsiTheme="minorHAnsi" w:cstheme="minorHAnsi"/>
          <w:sz w:val="22"/>
          <w:szCs w:val="22"/>
        </w:rPr>
        <w:t xml:space="preserve">acute exposure to caloric restriction may </w:t>
      </w:r>
      <w:commentRangeStart w:id="634"/>
      <w:r w:rsidR="00012640">
        <w:rPr>
          <w:rFonts w:asciiTheme="minorHAnsi" w:hAnsiTheme="minorHAnsi" w:cstheme="minorHAnsi"/>
          <w:sz w:val="22"/>
          <w:szCs w:val="22"/>
        </w:rPr>
        <w:t>result in</w:t>
      </w:r>
      <w:r w:rsidR="00012640" w:rsidRPr="00012640">
        <w:rPr>
          <w:rFonts w:asciiTheme="minorHAnsi" w:hAnsiTheme="minorHAnsi" w:cstheme="minorHAnsi"/>
          <w:sz w:val="22"/>
          <w:szCs w:val="22"/>
        </w:rPr>
        <w:t xml:space="preserve"> higher IGF-1 levels in adulthood,</w:t>
      </w:r>
      <w:r w:rsidR="000902A3">
        <w:rPr>
          <w:rFonts w:asciiTheme="minorHAnsi" w:hAnsiTheme="minorHAnsi" w:cstheme="minorHAnsi"/>
          <w:sz w:val="22"/>
          <w:szCs w:val="22"/>
        </w:rPr>
        <w:fldChar w:fldCharType="begin">
          <w:fldData xml:space="preserve">PEVuZE5vdGU+PENpdGU+PEF1dGhvcj5FbGlhczwvQXV0aG9yPjxZZWFyPjIwMDQ8L1llYXI+PFJl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</w:fldData>
        </w:fldChar>
      </w:r>
      <w:r w:rsidR="00C42706">
        <w:rPr>
          <w:rFonts w:asciiTheme="minorHAnsi" w:hAnsiTheme="minorHAnsi" w:cstheme="minorHAnsi"/>
          <w:sz w:val="22"/>
          <w:szCs w:val="22"/>
        </w:rPr>
        <w:instrText xml:space="preserve"> ADDIN EN.CITE </w:instrText>
      </w:r>
      <w:r w:rsidR="00C42706">
        <w:rPr>
          <w:rFonts w:asciiTheme="minorHAnsi" w:hAnsiTheme="minorHAnsi" w:cstheme="minorHAnsi"/>
          <w:sz w:val="22"/>
          <w:szCs w:val="22"/>
        </w:rPr>
        <w:fldChar w:fldCharType="begin">
          <w:fldData xml:space="preserve">PEVuZE5vdGU+PENpdGU+PEF1dGhvcj5FbGlhczwvQXV0aG9yPjxZZWFyPjIwMDQ8L1llYXI+PFJl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</w:fldData>
        </w:fldChar>
      </w:r>
      <w:r w:rsidR="00C42706">
        <w:rPr>
          <w:rFonts w:asciiTheme="minorHAnsi" w:hAnsiTheme="minorHAnsi" w:cstheme="minorHAnsi"/>
          <w:sz w:val="22"/>
          <w:szCs w:val="22"/>
        </w:rPr>
        <w:instrText xml:space="preserve"> ADDIN EN.CITE.DATA </w:instrText>
      </w:r>
      <w:r w:rsidR="00C42706">
        <w:rPr>
          <w:rFonts w:asciiTheme="minorHAnsi" w:hAnsiTheme="minorHAnsi" w:cstheme="minorHAnsi"/>
          <w:sz w:val="22"/>
          <w:szCs w:val="22"/>
        </w:rPr>
      </w:r>
      <w:r w:rsidR="00C42706">
        <w:rPr>
          <w:rFonts w:asciiTheme="minorHAnsi" w:hAnsiTheme="minorHAnsi" w:cstheme="minorHAnsi"/>
          <w:sz w:val="22"/>
          <w:szCs w:val="22"/>
        </w:rPr>
        <w:fldChar w:fldCharType="end"/>
      </w:r>
      <w:r w:rsidR="000902A3">
        <w:rPr>
          <w:rFonts w:asciiTheme="minorHAnsi" w:hAnsiTheme="minorHAnsi" w:cstheme="minorHAnsi"/>
          <w:sz w:val="22"/>
          <w:szCs w:val="22"/>
        </w:rPr>
      </w:r>
      <w:r w:rsidR="000902A3">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41</w:t>
      </w:r>
      <w:r w:rsidR="000902A3">
        <w:rPr>
          <w:rFonts w:asciiTheme="minorHAnsi" w:hAnsiTheme="minorHAnsi" w:cstheme="minorHAnsi"/>
          <w:sz w:val="22"/>
          <w:szCs w:val="22"/>
        </w:rPr>
        <w:fldChar w:fldCharType="end"/>
      </w:r>
      <w:r w:rsidR="00012640" w:rsidRPr="00012640">
        <w:rPr>
          <w:rFonts w:asciiTheme="minorHAnsi" w:hAnsiTheme="minorHAnsi" w:cstheme="minorHAnsi"/>
          <w:sz w:val="22"/>
          <w:szCs w:val="22"/>
        </w:rPr>
        <w:t xml:space="preserve"> </w:t>
      </w:r>
      <w:del w:id="635" w:author="Kitahara, Cari Meinhold(NIH/NCI) [E]" w:date="2024-09-16T12:46:00Z" w16du:dateUtc="2024-09-16T16:46:00Z">
        <w:r w:rsidR="00012640" w:rsidRPr="00012640" w:rsidDel="00325D13">
          <w:rPr>
            <w:rFonts w:asciiTheme="minorHAnsi" w:hAnsiTheme="minorHAnsi" w:cstheme="minorHAnsi"/>
            <w:sz w:val="22"/>
            <w:szCs w:val="22"/>
          </w:rPr>
          <w:delText>which could contribute to the development of thyroid cancer.</w:delText>
        </w:r>
        <w:commentRangeEnd w:id="634"/>
        <w:r w:rsidR="00C55F26" w:rsidDel="00325D13">
          <w:rPr>
            <w:rStyle w:val="CommentReference"/>
            <w:rFonts w:asciiTheme="minorHAnsi" w:eastAsiaTheme="minorEastAsia" w:hAnsiTheme="minorHAnsi" w:cstheme="minorBidi"/>
            <w:lang w:eastAsia="ja-JP"/>
          </w:rPr>
          <w:commentReference w:id="634"/>
        </w:r>
      </w:del>
      <w:ins w:id="636" w:author="Kitahara, Cari Meinhold(NIH/NCI) [E]" w:date="2024-09-16T12:46:00Z" w16du:dateUtc="2024-09-16T16:46:00Z">
        <w:r w:rsidR="00325D13">
          <w:rPr>
            <w:rFonts w:asciiTheme="minorHAnsi" w:hAnsiTheme="minorHAnsi" w:cstheme="minorHAnsi"/>
            <w:sz w:val="22"/>
            <w:szCs w:val="22"/>
          </w:rPr>
          <w:t>suggesting a possible mechanism contributing to thyroid cancer development.</w:t>
        </w:r>
      </w:ins>
    </w:p>
    <w:p w14:paraId="7226D8DE" w14:textId="00C9CB53" w:rsidR="004E14C3" w:rsidRDefault="005B6AB6" w:rsidP="004E14C3">
      <w:pPr>
        <w:spacing w:line="360" w:lineRule="auto"/>
        <w:rPr>
          <w:rFonts w:cstheme="minorHAnsi"/>
        </w:rPr>
      </w:pPr>
      <w:r w:rsidRPr="00A10AFE">
        <w:rPr>
          <w:rFonts w:eastAsia="Times New Roman" w:cstheme="minorHAnsi"/>
          <w:kern w:val="0"/>
          <w14:ligatures w14:val="none"/>
        </w:rPr>
        <w:t xml:space="preserve">IGF-I has been suggested to </w:t>
      </w:r>
      <w:r w:rsidR="00634945">
        <w:rPr>
          <w:rFonts w:eastAsia="Times New Roman" w:cstheme="minorHAnsi"/>
          <w:kern w:val="0"/>
          <w14:ligatures w14:val="none"/>
        </w:rPr>
        <w:t>influence</w:t>
      </w:r>
      <w:r w:rsidRPr="00A10AFE">
        <w:rPr>
          <w:rFonts w:eastAsia="Times New Roman" w:cstheme="minorHAnsi"/>
          <w:kern w:val="0"/>
          <w14:ligatures w14:val="none"/>
        </w:rPr>
        <w:t xml:space="preserve"> carcinogenesis given its role in cell proliferation, differentiation, metabolism, </w:t>
      </w:r>
      <w:del w:id="637" w:author="Kitahara, Cari Meinhold(NIH/NCI) [E]" w:date="2024-09-16T12:47:00Z" w16du:dateUtc="2024-09-16T16:47:00Z">
        <w:r w:rsidRPr="00A10AFE" w:rsidDel="00325D13">
          <w:rPr>
            <w:rFonts w:eastAsia="Times New Roman" w:cstheme="minorHAnsi"/>
            <w:kern w:val="0"/>
            <w14:ligatures w14:val="none"/>
          </w:rPr>
          <w:delText xml:space="preserve">and </w:delText>
        </w:r>
      </w:del>
      <w:r w:rsidRPr="00A10AFE">
        <w:rPr>
          <w:rFonts w:eastAsia="Times New Roman" w:cstheme="minorHAnsi"/>
          <w:kern w:val="0"/>
          <w14:ligatures w14:val="none"/>
        </w:rPr>
        <w:t xml:space="preserve">apoptosis, and </w:t>
      </w:r>
      <w:del w:id="638" w:author="Kitahara, Cari Meinhold(NIH/NCI) [E]" w:date="2024-09-16T12:47:00Z" w16du:dateUtc="2024-09-16T16:47:00Z">
        <w:r w:rsidRPr="00A10AFE" w:rsidDel="00325D13">
          <w:rPr>
            <w:rFonts w:eastAsia="Times New Roman" w:cstheme="minorHAnsi"/>
            <w:kern w:val="0"/>
            <w14:ligatures w14:val="none"/>
          </w:rPr>
          <w:delText xml:space="preserve">in </w:delText>
        </w:r>
      </w:del>
      <w:r w:rsidRPr="00A10AFE">
        <w:rPr>
          <w:rFonts w:eastAsia="Times New Roman" w:cstheme="minorHAnsi"/>
          <w:kern w:val="0"/>
          <w14:ligatures w14:val="none"/>
        </w:rPr>
        <w:t>angiogenesis</w:t>
      </w:r>
      <w:r w:rsidR="008254AD" w:rsidRPr="00A10AFE">
        <w:rPr>
          <w:rFonts w:eastAsia="Times New Roman" w:cstheme="minorHAnsi"/>
          <w:kern w:val="0"/>
          <w14:ligatures w14:val="none"/>
        </w:rPr>
        <w:t>.</w:t>
      </w:r>
      <w:r w:rsidR="00F83140" w:rsidRPr="00A10AFE">
        <w:rPr>
          <w:rFonts w:eastAsia="Times New Roman" w:cstheme="minorHAnsi"/>
          <w:kern w:val="0"/>
          <w14:ligatures w14:val="none"/>
        </w:rPr>
        <w:fldChar w:fldCharType="begin">
          <w:fldData xml:space="preserve">PEVuZE5vdGU+PENpdGU+PEF1dGhvcj5Qb2xsYWs8L0F1dGhvcj48WWVhcj4yMDA0PC9ZZWFyPjxS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</w:fldData>
        </w:fldChar>
      </w:r>
      <w:r w:rsidR="00C42706">
        <w:rPr>
          <w:rFonts w:eastAsia="Times New Roman" w:cstheme="minorHAnsi"/>
          <w:kern w:val="0"/>
          <w14:ligatures w14:val="none"/>
        </w:rPr>
        <w:instrText xml:space="preserve"> ADDIN EN.CITE </w:instrText>
      </w:r>
      <w:r w:rsidR="00C42706">
        <w:rPr>
          <w:rFonts w:eastAsia="Times New Roman" w:cstheme="minorHAnsi"/>
          <w:kern w:val="0"/>
          <w14:ligatures w14:val="none"/>
        </w:rPr>
        <w:fldChar w:fldCharType="begin">
          <w:fldData xml:space="preserve">PEVuZE5vdGU+PENpdGU+PEF1dGhvcj5Qb2xsYWs8L0F1dGhvcj48WWVhcj4yMDA0PC9ZZWFyPjxS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</w:fldData>
        </w:fldChar>
      </w:r>
      <w:r w:rsidR="00C42706">
        <w:rPr>
          <w:rFonts w:eastAsia="Times New Roman" w:cstheme="minorHAnsi"/>
          <w:kern w:val="0"/>
          <w14:ligatures w14:val="none"/>
        </w:rPr>
        <w:instrText xml:space="preserve"> ADDIN EN.CITE.DATA </w:instrText>
      </w:r>
      <w:r w:rsidR="00C42706">
        <w:rPr>
          <w:rFonts w:eastAsia="Times New Roman" w:cstheme="minorHAnsi"/>
          <w:kern w:val="0"/>
          <w14:ligatures w14:val="none"/>
        </w:rPr>
      </w:r>
      <w:r w:rsidR="00C42706">
        <w:rPr>
          <w:rFonts w:eastAsia="Times New Roman" w:cstheme="minorHAnsi"/>
          <w:kern w:val="0"/>
          <w14:ligatures w14:val="none"/>
        </w:rPr>
        <w:fldChar w:fldCharType="end"/>
      </w:r>
      <w:r w:rsidR="00F83140" w:rsidRPr="00A10AFE">
        <w:rPr>
          <w:rFonts w:eastAsia="Times New Roman" w:cstheme="minorHAnsi"/>
          <w:kern w:val="0"/>
          <w14:ligatures w14:val="none"/>
        </w:rPr>
      </w:r>
      <w:r w:rsidR="00F83140" w:rsidRPr="00A10AFE">
        <w:rPr>
          <w:rFonts w:eastAsia="Times New Roman" w:cstheme="minorHAnsi"/>
          <w:kern w:val="0"/>
          <w14:ligatures w14:val="none"/>
        </w:rPr>
        <w:fldChar w:fldCharType="separate"/>
      </w:r>
      <w:r w:rsidR="00C42706" w:rsidRPr="00C42706">
        <w:rPr>
          <w:rFonts w:eastAsia="Times New Roman" w:cstheme="minorHAnsi"/>
          <w:noProof/>
          <w:kern w:val="0"/>
          <w:vertAlign w:val="superscript"/>
          <w14:ligatures w14:val="none"/>
        </w:rPr>
        <w:t>42</w:t>
      </w:r>
      <w:r w:rsidR="00F83140" w:rsidRPr="00A10AFE">
        <w:rPr>
          <w:rFonts w:eastAsia="Times New Roman" w:cstheme="minorHAnsi"/>
          <w:kern w:val="0"/>
          <w14:ligatures w14:val="none"/>
        </w:rPr>
        <w:fldChar w:fldCharType="end"/>
      </w:r>
      <w:r w:rsidRPr="00A10AFE">
        <w:rPr>
          <w:rFonts w:eastAsia="Times New Roman" w:cstheme="minorHAnsi"/>
          <w:kern w:val="0"/>
          <w14:ligatures w14:val="none"/>
        </w:rPr>
        <w:t xml:space="preserve"> </w:t>
      </w:r>
      <w:r w:rsidR="00914403" w:rsidRPr="00A10AFE">
        <w:rPr>
          <w:rFonts w:eastAsia="Times New Roman" w:cstheme="minorHAnsi"/>
          <w:kern w:val="0"/>
          <w14:ligatures w14:val="none"/>
        </w:rPr>
        <w:t xml:space="preserve">Experimental studies have </w:t>
      </w:r>
      <w:r w:rsidR="007D7994" w:rsidRPr="00A10AFE">
        <w:rPr>
          <w:rFonts w:eastAsia="Times New Roman" w:cstheme="minorHAnsi"/>
          <w:kern w:val="0"/>
          <w14:ligatures w14:val="none"/>
        </w:rPr>
        <w:t xml:space="preserve">found that </w:t>
      </w:r>
      <w:r w:rsidR="007C3426" w:rsidRPr="00A10AFE">
        <w:rPr>
          <w:rFonts w:eastAsia="Times New Roman" w:cstheme="minorHAnsi"/>
          <w:kern w:val="0"/>
          <w14:ligatures w14:val="none"/>
        </w:rPr>
        <w:t xml:space="preserve">IGF-1 </w:t>
      </w:r>
      <w:r w:rsidR="007D7994" w:rsidRPr="00A10AFE">
        <w:rPr>
          <w:rFonts w:eastAsia="Times New Roman" w:cstheme="minorHAnsi"/>
          <w:kern w:val="0"/>
          <w14:ligatures w14:val="none"/>
        </w:rPr>
        <w:t xml:space="preserve">is </w:t>
      </w:r>
      <w:r w:rsidR="007C3426" w:rsidRPr="00A10AFE">
        <w:rPr>
          <w:rFonts w:eastAsia="Times New Roman" w:cstheme="minorHAnsi"/>
          <w:kern w:val="0"/>
          <w14:ligatures w14:val="none"/>
        </w:rPr>
        <w:t>more highly expressed in thyroid cancer than in normal tissues and benign lesions.</w:t>
      </w:r>
      <w:r w:rsidR="000E10D7">
        <w:rPr>
          <w:rFonts w:eastAsia="Times New Roman" w:cstheme="minorHAnsi"/>
          <w:kern w:val="0"/>
          <w14:ligatures w14:val="none"/>
        </w:rPr>
        <w:fldChar w:fldCharType="begin">
          <w:fldData xml:space="preserve">PEVuZE5vdGU+PENpdGU+PEF1dGhvcj5LYXJhZ2lhbm5pczwvQXV0aG9yPjxZZWFyPjIwMjA8L1ll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=
</w:fldData>
        </w:fldChar>
      </w:r>
      <w:r w:rsidR="00C42706">
        <w:rPr>
          <w:rFonts w:eastAsia="Times New Roman" w:cstheme="minorHAnsi"/>
          <w:kern w:val="0"/>
          <w14:ligatures w14:val="none"/>
        </w:rPr>
        <w:instrText xml:space="preserve"> ADDIN EN.CITE </w:instrText>
      </w:r>
      <w:r w:rsidR="00C42706">
        <w:rPr>
          <w:rFonts w:eastAsia="Times New Roman" w:cstheme="minorHAnsi"/>
          <w:kern w:val="0"/>
          <w14:ligatures w14:val="none"/>
        </w:rPr>
        <w:fldChar w:fldCharType="begin">
          <w:fldData xml:space="preserve">PEVuZE5vdGU+PENpdGU+PEF1dGhvcj5LYXJhZ2lhbm5pczwvQXV0aG9yPjxZZWFyPjIwMjA8L1ll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=
</w:fldData>
        </w:fldChar>
      </w:r>
      <w:r w:rsidR="00C42706">
        <w:rPr>
          <w:rFonts w:eastAsia="Times New Roman" w:cstheme="minorHAnsi"/>
          <w:kern w:val="0"/>
          <w14:ligatures w14:val="none"/>
        </w:rPr>
        <w:instrText xml:space="preserve"> ADDIN EN.CITE.DATA </w:instrText>
      </w:r>
      <w:r w:rsidR="00C42706">
        <w:rPr>
          <w:rFonts w:eastAsia="Times New Roman" w:cstheme="minorHAnsi"/>
          <w:kern w:val="0"/>
          <w14:ligatures w14:val="none"/>
        </w:rPr>
      </w:r>
      <w:r w:rsidR="00C42706">
        <w:rPr>
          <w:rFonts w:eastAsia="Times New Roman" w:cstheme="minorHAnsi"/>
          <w:kern w:val="0"/>
          <w14:ligatures w14:val="none"/>
        </w:rPr>
        <w:fldChar w:fldCharType="end"/>
      </w:r>
      <w:r w:rsidR="000E10D7">
        <w:rPr>
          <w:rFonts w:eastAsia="Times New Roman" w:cstheme="minorHAnsi"/>
          <w:kern w:val="0"/>
          <w14:ligatures w14:val="none"/>
        </w:rPr>
      </w:r>
      <w:r w:rsidR="000E10D7">
        <w:rPr>
          <w:rFonts w:eastAsia="Times New Roman" w:cstheme="minorHAnsi"/>
          <w:kern w:val="0"/>
          <w14:ligatures w14:val="none"/>
        </w:rPr>
        <w:fldChar w:fldCharType="separate"/>
      </w:r>
      <w:r w:rsidR="00C42706" w:rsidRPr="00C42706">
        <w:rPr>
          <w:rFonts w:eastAsia="Times New Roman" w:cstheme="minorHAnsi"/>
          <w:noProof/>
          <w:kern w:val="0"/>
          <w:vertAlign w:val="superscript"/>
          <w14:ligatures w14:val="none"/>
        </w:rPr>
        <w:t>43</w:t>
      </w:r>
      <w:r w:rsidR="000E10D7">
        <w:rPr>
          <w:rFonts w:eastAsia="Times New Roman" w:cstheme="minorHAnsi"/>
          <w:kern w:val="0"/>
          <w14:ligatures w14:val="none"/>
        </w:rPr>
        <w:fldChar w:fldCharType="end"/>
      </w:r>
      <w:r w:rsidR="007C3426" w:rsidRPr="00A10AFE">
        <w:rPr>
          <w:rFonts w:eastAsia="Times New Roman" w:cstheme="minorHAnsi"/>
          <w:kern w:val="0"/>
          <w14:ligatures w14:val="none"/>
        </w:rPr>
        <w:t xml:space="preserve"> </w:t>
      </w:r>
      <w:r w:rsidR="007D7994" w:rsidRPr="00A10AFE">
        <w:rPr>
          <w:rFonts w:eastAsia="Times New Roman" w:cstheme="minorHAnsi"/>
          <w:kern w:val="0"/>
          <w14:ligatures w14:val="none"/>
        </w:rPr>
        <w:t>Moreover, t</w:t>
      </w:r>
      <w:r w:rsidR="00870010" w:rsidRPr="00A10AFE">
        <w:rPr>
          <w:rFonts w:eastAsia="Times New Roman" w:cstheme="minorHAnsi"/>
          <w:kern w:val="0"/>
          <w14:ligatures w14:val="none"/>
        </w:rPr>
        <w:t xml:space="preserve">here </w:t>
      </w:r>
      <w:del w:id="639" w:author="Kitahara, Cari Meinhold(NIH/NCI) [E]" w:date="2024-09-16T12:47:00Z" w16du:dateUtc="2024-09-16T16:47:00Z">
        <w:r w:rsidR="00870010" w:rsidRPr="00A10AFE" w:rsidDel="00325D13">
          <w:rPr>
            <w:rFonts w:eastAsia="Times New Roman" w:cstheme="minorHAnsi"/>
            <w:kern w:val="0"/>
            <w14:ligatures w14:val="none"/>
          </w:rPr>
          <w:delText>has been</w:delText>
        </w:r>
      </w:del>
      <w:ins w:id="640" w:author="Kitahara, Cari Meinhold(NIH/NCI) [E]" w:date="2024-09-16T12:47:00Z" w16du:dateUtc="2024-09-16T16:47:00Z">
        <w:r w:rsidR="00325D13">
          <w:rPr>
            <w:rFonts w:eastAsia="Times New Roman" w:cstheme="minorHAnsi"/>
            <w:kern w:val="0"/>
            <w14:ligatures w14:val="none"/>
          </w:rPr>
          <w:t>is</w:t>
        </w:r>
      </w:ins>
      <w:r w:rsidR="00870010" w:rsidRPr="00A10AFE">
        <w:rPr>
          <w:rFonts w:eastAsia="Times New Roman" w:cstheme="minorHAnsi"/>
          <w:kern w:val="0"/>
          <w14:ligatures w14:val="none"/>
        </w:rPr>
        <w:t xml:space="preserve"> </w:t>
      </w:r>
      <w:del w:id="641" w:author="Kitahara, Cari Meinhold(NIH/NCI) [E]" w:date="2024-09-16T12:47:00Z" w16du:dateUtc="2024-09-16T16:47:00Z">
        <w:r w:rsidR="00870010" w:rsidRPr="00A10AFE" w:rsidDel="00325D13">
          <w:rPr>
            <w:rFonts w:eastAsia="Times New Roman" w:cstheme="minorHAnsi"/>
            <w:kern w:val="0"/>
            <w14:ligatures w14:val="none"/>
          </w:rPr>
          <w:delText>extensive</w:delText>
        </w:r>
        <w:r w:rsidR="00316FFA" w:rsidRPr="00A10AFE" w:rsidDel="00325D13">
          <w:rPr>
            <w:rFonts w:eastAsia="Times New Roman" w:cstheme="minorHAnsi"/>
            <w:kern w:val="0"/>
            <w14:ligatures w14:val="none"/>
          </w:rPr>
          <w:delText xml:space="preserve"> </w:delText>
        </w:r>
      </w:del>
      <w:r w:rsidR="00316FFA" w:rsidRPr="00A10AFE">
        <w:rPr>
          <w:rFonts w:eastAsia="Times New Roman" w:cstheme="minorHAnsi"/>
          <w:kern w:val="0"/>
          <w14:ligatures w14:val="none"/>
        </w:rPr>
        <w:t xml:space="preserve">evidence of increased risk of thyroid cancer in </w:t>
      </w:r>
      <w:r w:rsidR="007E22DC" w:rsidRPr="00A10AFE">
        <w:rPr>
          <w:rFonts w:eastAsia="Times New Roman" w:cstheme="minorHAnsi"/>
          <w:kern w:val="0"/>
          <w14:ligatures w14:val="none"/>
        </w:rPr>
        <w:t xml:space="preserve">individuals with elevated </w:t>
      </w:r>
      <w:r w:rsidR="00870010" w:rsidRPr="00A10AFE">
        <w:rPr>
          <w:rFonts w:eastAsia="Times New Roman" w:cstheme="minorHAnsi"/>
          <w:kern w:val="0"/>
          <w14:ligatures w14:val="none"/>
        </w:rPr>
        <w:t>growth hormone</w:t>
      </w:r>
      <w:r w:rsidR="007E22DC" w:rsidRPr="00A10AFE">
        <w:rPr>
          <w:rFonts w:eastAsia="Times New Roman" w:cstheme="minorHAnsi"/>
          <w:kern w:val="0"/>
          <w14:ligatures w14:val="none"/>
        </w:rPr>
        <w:t>/IGF</w:t>
      </w:r>
      <w:r w:rsidR="00A10AFE">
        <w:rPr>
          <w:rFonts w:eastAsia="Times New Roman" w:cstheme="minorHAnsi"/>
          <w:kern w:val="0"/>
          <w14:ligatures w14:val="none"/>
        </w:rPr>
        <w:noBreakHyphen/>
      </w:r>
      <w:r w:rsidR="007E22DC" w:rsidRPr="00A10AFE">
        <w:rPr>
          <w:rFonts w:eastAsia="Times New Roman" w:cstheme="minorHAnsi"/>
          <w:kern w:val="0"/>
          <w14:ligatures w14:val="none"/>
        </w:rPr>
        <w:t>1 signaling, such as patients with acromegaly.</w:t>
      </w:r>
      <w:r w:rsidR="001425F5">
        <w:rPr>
          <w:rFonts w:eastAsia="Times New Roman" w:cstheme="minorHAnsi"/>
          <w:kern w:val="0"/>
          <w14:ligatures w14:val="none"/>
        </w:rPr>
        <w:fldChar w:fldCharType="begin">
          <w:fldData xml:space="preserve">PEVuZE5vdGU+PENpdGU+PEF1dGhvcj5TaWVnZWw8L0F1dGhvcj48WWVhcj4yMDA1PC9ZZWFyPjxS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==
</w:fldData>
        </w:fldChar>
      </w:r>
      <w:r w:rsidR="00C42706">
        <w:rPr>
          <w:rFonts w:eastAsia="Times New Roman" w:cstheme="minorHAnsi"/>
          <w:kern w:val="0"/>
          <w14:ligatures w14:val="none"/>
        </w:rPr>
        <w:instrText xml:space="preserve"> ADDIN EN.CITE </w:instrText>
      </w:r>
      <w:r w:rsidR="00C42706">
        <w:rPr>
          <w:rFonts w:eastAsia="Times New Roman" w:cstheme="minorHAnsi"/>
          <w:kern w:val="0"/>
          <w14:ligatures w14:val="none"/>
        </w:rPr>
        <w:fldChar w:fldCharType="begin">
          <w:fldData xml:space="preserve">PEVuZE5vdGU+PENpdGU+PEF1dGhvcj5TaWVnZWw8L0F1dGhvcj48WWVhcj4yMDA1PC9ZZWFyPjxS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==
</w:fldData>
        </w:fldChar>
      </w:r>
      <w:r w:rsidR="00C42706">
        <w:rPr>
          <w:rFonts w:eastAsia="Times New Roman" w:cstheme="minorHAnsi"/>
          <w:kern w:val="0"/>
          <w14:ligatures w14:val="none"/>
        </w:rPr>
        <w:instrText xml:space="preserve"> ADDIN EN.CITE.DATA </w:instrText>
      </w:r>
      <w:r w:rsidR="00C42706">
        <w:rPr>
          <w:rFonts w:eastAsia="Times New Roman" w:cstheme="minorHAnsi"/>
          <w:kern w:val="0"/>
          <w14:ligatures w14:val="none"/>
        </w:rPr>
      </w:r>
      <w:r w:rsidR="00C42706">
        <w:rPr>
          <w:rFonts w:eastAsia="Times New Roman" w:cstheme="minorHAnsi"/>
          <w:kern w:val="0"/>
          <w14:ligatures w14:val="none"/>
        </w:rPr>
        <w:fldChar w:fldCharType="end"/>
      </w:r>
      <w:r w:rsidR="001425F5">
        <w:rPr>
          <w:rFonts w:eastAsia="Times New Roman" w:cstheme="minorHAnsi"/>
          <w:kern w:val="0"/>
          <w14:ligatures w14:val="none"/>
        </w:rPr>
      </w:r>
      <w:r w:rsidR="001425F5">
        <w:rPr>
          <w:rFonts w:eastAsia="Times New Roman" w:cstheme="minorHAnsi"/>
          <w:kern w:val="0"/>
          <w14:ligatures w14:val="none"/>
        </w:rPr>
        <w:fldChar w:fldCharType="separate"/>
      </w:r>
      <w:r w:rsidR="00C42706" w:rsidRPr="00C42706">
        <w:rPr>
          <w:rFonts w:eastAsia="Times New Roman" w:cstheme="minorHAnsi"/>
          <w:noProof/>
          <w:kern w:val="0"/>
          <w:vertAlign w:val="superscript"/>
          <w14:ligatures w14:val="none"/>
        </w:rPr>
        <w:t>44,45</w:t>
      </w:r>
      <w:r w:rsidR="001425F5">
        <w:rPr>
          <w:rFonts w:eastAsia="Times New Roman" w:cstheme="minorHAnsi"/>
          <w:kern w:val="0"/>
          <w14:ligatures w14:val="none"/>
        </w:rPr>
        <w:fldChar w:fldCharType="end"/>
      </w:r>
      <w:r w:rsidR="007E22DC" w:rsidRPr="00A10AFE">
        <w:rPr>
          <w:rFonts w:eastAsia="Times New Roman" w:cstheme="minorHAnsi"/>
          <w:kern w:val="0"/>
          <w14:ligatures w14:val="none"/>
        </w:rPr>
        <w:t xml:space="preserve"> </w:t>
      </w:r>
      <w:r w:rsidR="00870010" w:rsidRPr="00A10AFE">
        <w:rPr>
          <w:rFonts w:eastAsia="Times New Roman" w:cstheme="minorHAnsi"/>
          <w:kern w:val="0"/>
          <w14:ligatures w14:val="none"/>
        </w:rPr>
        <w:t>R</w:t>
      </w:r>
      <w:r w:rsidR="00490E8C" w:rsidRPr="00A10AFE">
        <w:rPr>
          <w:rFonts w:eastAsia="Times New Roman" w:cstheme="minorHAnsi"/>
          <w:kern w:val="0"/>
          <w14:ligatures w14:val="none"/>
        </w:rPr>
        <w:t>ecent</w:t>
      </w:r>
      <w:r w:rsidR="00C06498" w:rsidRPr="00A10AFE">
        <w:rPr>
          <w:rFonts w:eastAsia="Times New Roman" w:cstheme="minorHAnsi"/>
          <w:kern w:val="0"/>
          <w14:ligatures w14:val="none"/>
        </w:rPr>
        <w:t xml:space="preserve"> </w:t>
      </w:r>
      <w:r w:rsidR="00B7201E" w:rsidRPr="00A10AFE">
        <w:rPr>
          <w:rFonts w:eastAsia="Times New Roman" w:cstheme="minorHAnsi"/>
          <w:kern w:val="0"/>
          <w14:ligatures w14:val="none"/>
        </w:rPr>
        <w:t xml:space="preserve">large </w:t>
      </w:r>
      <w:r w:rsidR="00463FF5" w:rsidRPr="00A10AFE">
        <w:rPr>
          <w:rFonts w:eastAsia="Times New Roman" w:cstheme="minorHAnsi"/>
          <w:kern w:val="0"/>
          <w14:ligatures w14:val="none"/>
        </w:rPr>
        <w:t>European</w:t>
      </w:r>
      <w:r w:rsidR="00B7201E" w:rsidRPr="00A10AFE">
        <w:rPr>
          <w:rFonts w:eastAsia="Times New Roman" w:cstheme="minorHAnsi"/>
          <w:kern w:val="0"/>
          <w14:ligatures w14:val="none"/>
        </w:rPr>
        <w:t xml:space="preserve"> population-based stud</w:t>
      </w:r>
      <w:r w:rsidR="00C06498" w:rsidRPr="00A10AFE">
        <w:rPr>
          <w:rFonts w:eastAsia="Times New Roman" w:cstheme="minorHAnsi"/>
          <w:kern w:val="0"/>
          <w14:ligatures w14:val="none"/>
        </w:rPr>
        <w:t>ies</w:t>
      </w:r>
      <w:r w:rsidR="00B7201E" w:rsidRPr="00A10AFE">
        <w:rPr>
          <w:rFonts w:eastAsia="Times New Roman" w:cstheme="minorHAnsi"/>
          <w:kern w:val="0"/>
          <w14:ligatures w14:val="none"/>
        </w:rPr>
        <w:t xml:space="preserve"> </w:t>
      </w:r>
      <w:r w:rsidR="0069265C" w:rsidRPr="00A10AFE">
        <w:rPr>
          <w:rFonts w:eastAsia="Times New Roman" w:cstheme="minorHAnsi"/>
          <w:kern w:val="0"/>
          <w14:ligatures w14:val="none"/>
        </w:rPr>
        <w:t xml:space="preserve">have </w:t>
      </w:r>
      <w:del w:id="642" w:author="Kitahara, Cari Meinhold(NIH/NCI) [E]" w:date="2024-09-16T12:48:00Z" w16du:dateUtc="2024-09-16T16:48:00Z">
        <w:r w:rsidR="0069265C" w:rsidRPr="00A10AFE" w:rsidDel="00325D13">
          <w:rPr>
            <w:rFonts w:eastAsia="Times New Roman" w:cstheme="minorHAnsi"/>
            <w:kern w:val="0"/>
            <w14:ligatures w14:val="none"/>
          </w:rPr>
          <w:delText xml:space="preserve">further </w:delText>
        </w:r>
      </w:del>
      <w:r w:rsidR="00AB5FE8" w:rsidRPr="00A10AFE">
        <w:rPr>
          <w:rFonts w:eastAsia="Times New Roman" w:cstheme="minorHAnsi"/>
          <w:kern w:val="0"/>
          <w14:ligatures w14:val="none"/>
        </w:rPr>
        <w:t>showed</w:t>
      </w:r>
      <w:r w:rsidR="00B7201E" w:rsidRPr="00A10AFE">
        <w:rPr>
          <w:rFonts w:eastAsia="Times New Roman" w:cstheme="minorHAnsi"/>
          <w:kern w:val="0"/>
          <w14:ligatures w14:val="none"/>
        </w:rPr>
        <w:t xml:space="preserve"> a positive association between adult IGF-1 levels and subsequent thyroid cancer risk</w:t>
      </w:r>
      <w:ins w:id="643" w:author="Troisi, Rebecca (NIH/NCI) [E]" w:date="2024-08-22T11:56:00Z" w16du:dateUtc="2024-08-22T15:56:00Z">
        <w:del w:id="644" w:author="Kitahara, Cari Meinhold(NIH/NCI) [E]" w:date="2024-09-16T12:48:00Z" w16du:dateUtc="2024-09-16T16:48:00Z">
          <w:r w:rsidR="00F578C0" w:rsidDel="00325D13">
            <w:rPr>
              <w:rFonts w:eastAsia="Times New Roman" w:cstheme="minorHAnsi"/>
              <w:kern w:val="0"/>
              <w14:ligatures w14:val="none"/>
            </w:rPr>
            <w:delText>,</w:delText>
          </w:r>
        </w:del>
      </w:ins>
      <w:r w:rsidR="00490E8C" w:rsidRPr="00A10AFE">
        <w:rPr>
          <w:rFonts w:eastAsia="Times New Roman" w:cstheme="minorHAnsi"/>
          <w:kern w:val="0"/>
          <w14:ligatures w14:val="none"/>
        </w:rPr>
        <w:t>.</w:t>
      </w:r>
      <w:r w:rsidR="00EF0960" w:rsidRPr="00A10AFE">
        <w:rPr>
          <w:rFonts w:eastAsia="Times New Roman" w:cstheme="minorHAnsi"/>
          <w:kern w:val="0"/>
          <w14:ligatures w14:val="none"/>
        </w:rPr>
        <w:fldChar w:fldCharType="begin">
          <w:fldData xml:space="preserve">PEVuZE5vdGU+PENpdGU+PEF1dGhvcj5TY2htaWR0PC9BdXRob3I+PFllYXI+MjAxNDwvWWVhcj48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</w:fldData>
        </w:fldChar>
      </w:r>
      <w:r w:rsidR="00C42706">
        <w:rPr>
          <w:rFonts w:eastAsia="Times New Roman" w:cstheme="minorHAnsi"/>
          <w:kern w:val="0"/>
          <w14:ligatures w14:val="none"/>
        </w:rPr>
        <w:instrText xml:space="preserve"> ADDIN EN.CITE </w:instrText>
      </w:r>
      <w:r w:rsidR="00C42706">
        <w:rPr>
          <w:rFonts w:eastAsia="Times New Roman" w:cstheme="minorHAnsi"/>
          <w:kern w:val="0"/>
          <w14:ligatures w14:val="none"/>
        </w:rPr>
        <w:fldChar w:fldCharType="begin">
          <w:fldData xml:space="preserve">PEVuZE5vdGU+PENpdGU+PEF1dGhvcj5TY2htaWR0PC9BdXRob3I+PFllYXI+MjAxNDwvWWVhcj48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</w:fldData>
        </w:fldChar>
      </w:r>
      <w:r w:rsidR="00C42706">
        <w:rPr>
          <w:rFonts w:eastAsia="Times New Roman" w:cstheme="minorHAnsi"/>
          <w:kern w:val="0"/>
          <w14:ligatures w14:val="none"/>
        </w:rPr>
        <w:instrText xml:space="preserve"> ADDIN EN.CITE.DATA </w:instrText>
      </w:r>
      <w:r w:rsidR="00C42706">
        <w:rPr>
          <w:rFonts w:eastAsia="Times New Roman" w:cstheme="minorHAnsi"/>
          <w:kern w:val="0"/>
          <w14:ligatures w14:val="none"/>
        </w:rPr>
      </w:r>
      <w:r w:rsidR="00C42706">
        <w:rPr>
          <w:rFonts w:eastAsia="Times New Roman" w:cstheme="minorHAnsi"/>
          <w:kern w:val="0"/>
          <w14:ligatures w14:val="none"/>
        </w:rPr>
        <w:fldChar w:fldCharType="end"/>
      </w:r>
      <w:r w:rsidR="00EF0960" w:rsidRPr="00A10AFE">
        <w:rPr>
          <w:rFonts w:eastAsia="Times New Roman" w:cstheme="minorHAnsi"/>
          <w:kern w:val="0"/>
          <w14:ligatures w14:val="none"/>
        </w:rPr>
      </w:r>
      <w:r w:rsidR="00EF0960" w:rsidRPr="00A10AFE">
        <w:rPr>
          <w:rFonts w:eastAsia="Times New Roman" w:cstheme="minorHAnsi"/>
          <w:kern w:val="0"/>
          <w14:ligatures w14:val="none"/>
        </w:rPr>
        <w:fldChar w:fldCharType="separate"/>
      </w:r>
      <w:r w:rsidR="00C42706" w:rsidRPr="00C42706">
        <w:rPr>
          <w:rFonts w:eastAsia="Times New Roman" w:cstheme="minorHAnsi"/>
          <w:noProof/>
          <w:kern w:val="0"/>
          <w:vertAlign w:val="superscript"/>
          <w14:ligatures w14:val="none"/>
        </w:rPr>
        <w:t>46,47</w:t>
      </w:r>
      <w:r w:rsidR="00EF0960" w:rsidRPr="00A10AFE">
        <w:rPr>
          <w:rFonts w:eastAsia="Times New Roman" w:cstheme="minorHAnsi"/>
          <w:kern w:val="0"/>
          <w14:ligatures w14:val="none"/>
        </w:rPr>
        <w:fldChar w:fldCharType="end"/>
      </w:r>
      <w:r w:rsidR="00490E8C" w:rsidRPr="00A10AFE">
        <w:rPr>
          <w:rFonts w:eastAsia="Times New Roman" w:cstheme="minorHAnsi"/>
          <w:kern w:val="0"/>
          <w14:ligatures w14:val="none"/>
        </w:rPr>
        <w:t xml:space="preserve"> </w:t>
      </w:r>
      <w:del w:id="645" w:author="Troisi, Rebecca (NIH/NCI) [E]" w:date="2024-08-22T11:56:00Z" w16du:dateUtc="2024-08-22T15:56:00Z">
        <w:r w:rsidR="00490E8C" w:rsidRPr="00A10AFE" w:rsidDel="00F578C0">
          <w:rPr>
            <w:rFonts w:eastAsia="Times New Roman" w:cstheme="minorHAnsi"/>
            <w:kern w:val="0"/>
            <w14:ligatures w14:val="none"/>
          </w:rPr>
          <w:delText>H</w:delText>
        </w:r>
      </w:del>
      <w:ins w:id="646" w:author="Troisi, Rebecca (NIH/NCI) [E]" w:date="2024-08-22T11:56:00Z" w16du:dateUtc="2024-08-22T15:56:00Z">
        <w:r w:rsidR="00F578C0">
          <w:rPr>
            <w:rFonts w:eastAsia="Times New Roman" w:cstheme="minorHAnsi"/>
            <w:kern w:val="0"/>
            <w14:ligatures w14:val="none"/>
          </w:rPr>
          <w:t>h</w:t>
        </w:r>
      </w:ins>
      <w:r w:rsidR="00490E8C" w:rsidRPr="00A10AFE">
        <w:rPr>
          <w:rFonts w:eastAsia="Times New Roman" w:cstheme="minorHAnsi"/>
          <w:kern w:val="0"/>
          <w14:ligatures w14:val="none"/>
        </w:rPr>
        <w:t>owever,</w:t>
      </w:r>
      <w:r w:rsidR="00B7201E" w:rsidRPr="00A10AFE">
        <w:rPr>
          <w:rFonts w:eastAsia="Times New Roman" w:cstheme="minorHAnsi"/>
          <w:kern w:val="0"/>
          <w14:ligatures w14:val="none"/>
        </w:rPr>
        <w:t xml:space="preserve"> </w:t>
      </w:r>
      <w:ins w:id="647" w:author="Kitahara, Cari Meinhold(NIH/NCI) [E]" w:date="2024-09-16T12:49:00Z" w16du:dateUtc="2024-09-16T16:49:00Z">
        <w:r w:rsidR="00325D13">
          <w:rPr>
            <w:rFonts w:eastAsia="Times New Roman" w:cstheme="minorHAnsi"/>
            <w:kern w:val="0"/>
            <w14:ligatures w14:val="none"/>
          </w:rPr>
          <w:t xml:space="preserve">the </w:t>
        </w:r>
      </w:ins>
      <w:del w:id="648" w:author="Kitahara, Cari Meinhold(NIH/NCI) [E]" w:date="2024-09-16T12:49:00Z" w16du:dateUtc="2024-09-16T16:49:00Z">
        <w:r w:rsidR="00F10A61" w:rsidRPr="00A10AFE" w:rsidDel="00325D13">
          <w:rPr>
            <w:rFonts w:eastAsia="Times New Roman" w:cstheme="minorHAnsi"/>
            <w:kern w:val="0"/>
            <w14:ligatures w14:val="none"/>
          </w:rPr>
          <w:delText xml:space="preserve">there is limited </w:delText>
        </w:r>
      </w:del>
      <w:del w:id="649" w:author="Kitahara, Cari Meinhold(NIH/NCI) [E]" w:date="2024-09-16T12:48:00Z" w16du:dateUtc="2024-09-16T16:48:00Z">
        <w:r w:rsidR="00B7201E" w:rsidRPr="00A10AFE" w:rsidDel="00325D13">
          <w:rPr>
            <w:rFonts w:eastAsia="Times New Roman" w:cstheme="minorHAnsi"/>
            <w:kern w:val="0"/>
            <w14:ligatures w14:val="none"/>
          </w:rPr>
          <w:delText xml:space="preserve">epidemiological </w:delText>
        </w:r>
        <w:commentRangeStart w:id="650"/>
        <w:r w:rsidR="00B7201E" w:rsidRPr="00A10AFE" w:rsidDel="00325D13">
          <w:rPr>
            <w:rFonts w:eastAsia="Times New Roman" w:cstheme="minorHAnsi"/>
            <w:kern w:val="0"/>
            <w14:ligatures w14:val="none"/>
          </w:rPr>
          <w:delText xml:space="preserve">evidence </w:delText>
        </w:r>
      </w:del>
      <w:ins w:id="651" w:author="Tran, Thi-Van-Trinh (NIH/NCI) [F]" w:date="2024-09-01T22:05:00Z" w16du:dateUtc="2024-09-02T02:05:00Z">
        <w:del w:id="652" w:author="Kitahara, Cari Meinhold(NIH/NCI) [E]" w:date="2024-09-16T12:48:00Z" w16du:dateUtc="2024-09-16T16:48:00Z">
          <w:r w:rsidR="00704111" w:rsidDel="00325D13">
            <w:rPr>
              <w:rFonts w:eastAsia="Times New Roman" w:cstheme="minorHAnsi"/>
              <w:kern w:val="0"/>
              <w14:ligatures w14:val="none"/>
            </w:rPr>
            <w:delText>of how</w:delText>
          </w:r>
        </w:del>
      </w:ins>
      <w:ins w:id="653" w:author="Kitahara, Cari Meinhold(NIH/NCI) [E]" w:date="2024-09-16T12:48:00Z" w16du:dateUtc="2024-09-16T16:48:00Z">
        <w:r w:rsidR="00325D13">
          <w:rPr>
            <w:rFonts w:eastAsia="Times New Roman" w:cstheme="minorHAnsi"/>
            <w:kern w:val="0"/>
            <w14:ligatures w14:val="none"/>
          </w:rPr>
          <w:t>underlying mechanisms linking</w:t>
        </w:r>
      </w:ins>
      <w:ins w:id="654" w:author="Tran, Thi-Van-Trinh (NIH/NCI) [F]" w:date="2024-09-01T22:05:00Z" w16du:dateUtc="2024-09-02T02:05:00Z">
        <w:r w:rsidR="00704111">
          <w:rPr>
            <w:rFonts w:eastAsia="Times New Roman" w:cstheme="minorHAnsi"/>
            <w:kern w:val="0"/>
            <w14:ligatures w14:val="none"/>
          </w:rPr>
          <w:t xml:space="preserve"> </w:t>
        </w:r>
      </w:ins>
      <w:del w:id="655" w:author="Troisi, Rebecca (NIH/NCI) [E]" w:date="2024-08-22T11:57:00Z" w16du:dateUtc="2024-08-22T15:57:00Z">
        <w:r w:rsidR="00B7201E" w:rsidRPr="00A10AFE" w:rsidDel="001F210A">
          <w:rPr>
            <w:rFonts w:eastAsia="Times New Roman" w:cstheme="minorHAnsi"/>
            <w:kern w:val="0"/>
            <w14:ligatures w14:val="none"/>
          </w:rPr>
          <w:delText xml:space="preserve">on </w:delText>
        </w:r>
      </w:del>
      <w:ins w:id="656" w:author="Troisi, Rebecca (NIH/NCI) [E]" w:date="2024-08-22T11:57:00Z" w16du:dateUtc="2024-08-22T15:57:00Z">
        <w:del w:id="657" w:author="Tran, Thi-Van-Trinh (NIH/NCI) [F]" w:date="2024-09-01T22:05:00Z" w16du:dateUtc="2024-09-02T02:05:00Z">
          <w:r w:rsidR="001F210A" w:rsidDel="00704111">
            <w:rPr>
              <w:rFonts w:eastAsia="Times New Roman" w:cstheme="minorHAnsi"/>
              <w:kern w:val="0"/>
              <w14:ligatures w14:val="none"/>
            </w:rPr>
            <w:delText>an association with</w:delText>
          </w:r>
          <w:r w:rsidR="001F210A" w:rsidRPr="00A10AFE" w:rsidDel="00704111">
            <w:rPr>
              <w:rFonts w:eastAsia="Times New Roman" w:cstheme="minorHAnsi"/>
              <w:kern w:val="0"/>
              <w14:ligatures w14:val="none"/>
            </w:rPr>
            <w:delText xml:space="preserve"> </w:delText>
          </w:r>
        </w:del>
      </w:ins>
      <w:r w:rsidR="00B7201E" w:rsidRPr="00A10AFE">
        <w:rPr>
          <w:rFonts w:eastAsia="Times New Roman" w:cstheme="minorHAnsi"/>
          <w:kern w:val="0"/>
          <w14:ligatures w14:val="none"/>
        </w:rPr>
        <w:t xml:space="preserve">IGF-1 </w:t>
      </w:r>
      <w:r w:rsidR="00490E8C" w:rsidRPr="00A10AFE">
        <w:rPr>
          <w:rFonts w:eastAsia="Times New Roman" w:cstheme="minorHAnsi"/>
          <w:kern w:val="0"/>
          <w14:ligatures w14:val="none"/>
        </w:rPr>
        <w:t xml:space="preserve">and growth hormone </w:t>
      </w:r>
      <w:r w:rsidR="00B7201E" w:rsidRPr="00A10AFE">
        <w:rPr>
          <w:rFonts w:eastAsia="Times New Roman" w:cstheme="minorHAnsi"/>
          <w:kern w:val="0"/>
          <w14:ligatures w14:val="none"/>
        </w:rPr>
        <w:t>levels in early life</w:t>
      </w:r>
      <w:ins w:id="658" w:author="Tran, Thi-Van-Trinh (NIH/NCI) [F]" w:date="2024-09-01T22:06:00Z" w16du:dateUtc="2024-09-02T02:06:00Z">
        <w:r w:rsidR="00704111">
          <w:rPr>
            <w:rFonts w:eastAsia="Times New Roman" w:cstheme="minorHAnsi"/>
            <w:kern w:val="0"/>
            <w14:ligatures w14:val="none"/>
          </w:rPr>
          <w:t xml:space="preserve"> </w:t>
        </w:r>
        <w:del w:id="659" w:author="Kitahara, Cari Meinhold(NIH/NCI) [E]" w:date="2024-09-16T12:48:00Z" w16du:dateUtc="2024-09-16T16:48:00Z">
          <w:r w:rsidR="00704111" w:rsidDel="00325D13">
            <w:rPr>
              <w:rFonts w:eastAsia="Times New Roman" w:cstheme="minorHAnsi"/>
              <w:kern w:val="0"/>
              <w14:ligatures w14:val="none"/>
            </w:rPr>
            <w:delText>may affect</w:delText>
          </w:r>
        </w:del>
      </w:ins>
      <w:ins w:id="660" w:author="Kitahara, Cari Meinhold(NIH/NCI) [E]" w:date="2024-09-16T12:48:00Z" w16du:dateUtc="2024-09-16T16:48:00Z">
        <w:r w:rsidR="00325D13">
          <w:rPr>
            <w:rFonts w:eastAsia="Times New Roman" w:cstheme="minorHAnsi"/>
            <w:kern w:val="0"/>
            <w14:ligatures w14:val="none"/>
          </w:rPr>
          <w:t>with</w:t>
        </w:r>
      </w:ins>
      <w:ins w:id="661" w:author="Tran, Thi-Van-Trinh (NIH/NCI) [F]" w:date="2024-09-01T22:06:00Z" w16du:dateUtc="2024-09-02T02:06:00Z">
        <w:r w:rsidR="00704111">
          <w:rPr>
            <w:rFonts w:eastAsia="Times New Roman" w:cstheme="minorHAnsi"/>
            <w:kern w:val="0"/>
            <w14:ligatures w14:val="none"/>
          </w:rPr>
          <w:t xml:space="preserve"> cancer later in life</w:t>
        </w:r>
      </w:ins>
      <w:ins w:id="662" w:author="Kitahara, Cari Meinhold(NIH/NCI) [E]" w:date="2024-09-16T12:49:00Z" w16du:dateUtc="2024-09-16T16:49:00Z">
        <w:r w:rsidR="00325D13">
          <w:rPr>
            <w:rFonts w:eastAsia="Times New Roman" w:cstheme="minorHAnsi"/>
            <w:kern w:val="0"/>
            <w14:ligatures w14:val="none"/>
          </w:rPr>
          <w:t xml:space="preserve"> are not well-understood</w:t>
        </w:r>
      </w:ins>
      <w:r w:rsidR="00B7201E" w:rsidRPr="00A10AFE">
        <w:rPr>
          <w:rFonts w:eastAsia="Times New Roman" w:cstheme="minorHAnsi"/>
          <w:kern w:val="0"/>
          <w14:ligatures w14:val="none"/>
        </w:rPr>
        <w:t>.</w:t>
      </w:r>
      <w:r w:rsidR="00B7201E">
        <w:rPr>
          <w:rFonts w:cstheme="minorHAnsi"/>
        </w:rPr>
        <w:t xml:space="preserve"> </w:t>
      </w:r>
      <w:commentRangeEnd w:id="650"/>
      <w:r w:rsidR="00DB3973">
        <w:rPr>
          <w:rStyle w:val="CommentReference"/>
          <w:rFonts w:eastAsiaTheme="minorEastAsia"/>
          <w:kern w:val="0"/>
          <w:lang w:eastAsia="ja-JP"/>
          <w14:ligatures w14:val="none"/>
        </w:rPr>
        <w:commentReference w:id="650"/>
      </w:r>
      <w:del w:id="663" w:author="Kitahara, Cari Meinhold(NIH/NCI) [E]" w:date="2024-09-16T12:49:00Z" w16du:dateUtc="2024-09-16T16:49:00Z">
        <w:r w:rsidR="007E448E" w:rsidRPr="00CA3DB4" w:rsidDel="00325D13">
          <w:rPr>
            <w:rFonts w:cstheme="minorHAnsi"/>
          </w:rPr>
          <w:delText>F</w:delText>
        </w:r>
        <w:r w:rsidR="004E14C3" w:rsidRPr="00CA3DB4" w:rsidDel="00325D13">
          <w:rPr>
            <w:rFonts w:cstheme="minorHAnsi"/>
          </w:rPr>
          <w:delText xml:space="preserve">uture </w:delText>
        </w:r>
      </w:del>
      <w:ins w:id="664" w:author="Kitahara, Cari Meinhold(NIH/NCI) [E]" w:date="2024-09-16T12:49:00Z" w16du:dateUtc="2024-09-16T16:49:00Z">
        <w:r w:rsidR="00325D13">
          <w:rPr>
            <w:rFonts w:cstheme="minorHAnsi"/>
          </w:rPr>
          <w:t xml:space="preserve">Therefore, </w:t>
        </w:r>
      </w:ins>
      <w:r w:rsidR="004E14C3" w:rsidRPr="00CA3DB4">
        <w:rPr>
          <w:rFonts w:cstheme="minorHAnsi"/>
        </w:rPr>
        <w:t>studies with objective longitudinal measurements of early-life anthropometric factors</w:t>
      </w:r>
      <w:r w:rsidR="00490E8C" w:rsidRPr="00CA3DB4">
        <w:rPr>
          <w:rFonts w:cstheme="minorHAnsi"/>
        </w:rPr>
        <w:t>, IGF-1, and</w:t>
      </w:r>
      <w:r w:rsidR="004E14C3" w:rsidRPr="00CA3DB4">
        <w:rPr>
          <w:rFonts w:cstheme="minorHAnsi"/>
        </w:rPr>
        <w:t xml:space="preserve"> </w:t>
      </w:r>
      <w:r w:rsidR="004E14C3">
        <w:rPr>
          <w:rFonts w:cstheme="minorHAnsi"/>
        </w:rPr>
        <w:t>growth hormone levels are warranted</w:t>
      </w:r>
      <w:ins w:id="665" w:author="Kitahara, Cari Meinhold(NIH/NCI) [E]" w:date="2024-09-16T12:49:00Z" w16du:dateUtc="2024-09-16T16:49:00Z">
        <w:r w:rsidR="00325D13">
          <w:rPr>
            <w:rFonts w:cstheme="minorHAnsi"/>
          </w:rPr>
          <w:t>.</w:t>
        </w:r>
      </w:ins>
      <w:del w:id="666" w:author="Kitahara, Cari Meinhold(NIH/NCI) [E]" w:date="2024-09-16T12:49:00Z" w16du:dateUtc="2024-09-16T16:49:00Z">
        <w:r w:rsidR="004E14C3" w:rsidDel="00325D13">
          <w:rPr>
            <w:rFonts w:cstheme="minorHAnsi"/>
          </w:rPr>
          <w:delText xml:space="preserve"> to confirm our findings and elucidate the underlying mechanisms.</w:delText>
        </w:r>
      </w:del>
    </w:p>
    <w:p w14:paraId="187DF72C" w14:textId="42DB97B4" w:rsidR="0057250A" w:rsidRDefault="00FA1740" w:rsidP="008C37FB">
      <w:pPr>
        <w:pStyle w:val="NormalWeb"/>
        <w:spacing w:line="360" w:lineRule="auto"/>
        <w:rPr>
          <w:rFonts w:asciiTheme="minorHAnsi" w:hAnsiTheme="minorHAnsi" w:cstheme="minorHAnsi"/>
          <w:sz w:val="22"/>
          <w:szCs w:val="22"/>
        </w:rPr>
      </w:pPr>
      <w:del w:id="667" w:author="Tran, Thi-Van-Trinh (NIH/NCI) [F]" w:date="2024-09-04T11:14:00Z" w16du:dateUtc="2024-09-04T15:14:00Z">
        <w:r w:rsidRPr="00FA1740" w:rsidDel="00EB14A4">
          <w:rPr>
            <w:rFonts w:asciiTheme="minorHAnsi" w:hAnsiTheme="minorHAnsi" w:cstheme="minorHAnsi"/>
            <w:sz w:val="22"/>
            <w:szCs w:val="22"/>
          </w:rPr>
          <w:delText xml:space="preserve">Experimental studies have demonstrated that estrogen </w:delText>
        </w:r>
        <w:r w:rsidR="001031BA" w:rsidDel="00EB14A4">
          <w:rPr>
            <w:rFonts w:asciiTheme="minorHAnsi" w:hAnsiTheme="minorHAnsi" w:cstheme="minorHAnsi"/>
            <w:sz w:val="22"/>
            <w:szCs w:val="22"/>
          </w:rPr>
          <w:delText xml:space="preserve">not only </w:delText>
        </w:r>
        <w:r w:rsidRPr="00FA1740" w:rsidDel="00EB14A4">
          <w:rPr>
            <w:rFonts w:asciiTheme="minorHAnsi" w:hAnsiTheme="minorHAnsi" w:cstheme="minorHAnsi"/>
            <w:sz w:val="22"/>
            <w:szCs w:val="22"/>
          </w:rPr>
          <w:delText>directly stimulates growth in both benign and malignant thyroid cells</w:delText>
        </w:r>
        <w:r w:rsidR="001031BA" w:rsidDel="00EB14A4">
          <w:rPr>
            <w:rFonts w:asciiTheme="minorHAnsi" w:hAnsiTheme="minorHAnsi" w:cstheme="minorHAnsi"/>
            <w:sz w:val="22"/>
            <w:szCs w:val="22"/>
          </w:rPr>
          <w:delText>, but also potentially</w:delText>
        </w:r>
        <w:r w:rsidRPr="00FA1740" w:rsidDel="00EB14A4">
          <w:rPr>
            <w:rFonts w:asciiTheme="minorHAnsi" w:hAnsiTheme="minorHAnsi" w:cstheme="minorHAnsi"/>
            <w:sz w:val="22"/>
            <w:szCs w:val="22"/>
          </w:rPr>
          <w:delText xml:space="preserve"> simulate</w:delText>
        </w:r>
        <w:r w:rsidR="001031BA" w:rsidDel="00EB14A4">
          <w:rPr>
            <w:rFonts w:asciiTheme="minorHAnsi" w:hAnsiTheme="minorHAnsi" w:cstheme="minorHAnsi"/>
            <w:sz w:val="22"/>
            <w:szCs w:val="22"/>
          </w:rPr>
          <w:delText>s</w:delText>
        </w:r>
        <w:r w:rsidRPr="00FA1740" w:rsidDel="00EB14A4">
          <w:rPr>
            <w:rFonts w:asciiTheme="minorHAnsi" w:hAnsiTheme="minorHAnsi" w:cstheme="minorHAnsi"/>
            <w:sz w:val="22"/>
            <w:szCs w:val="22"/>
          </w:rPr>
          <w:delText xml:space="preserve"> the tyrosine kinase signaling pathways MAPK and PI3K and plays a role in angiogenesis regulation for thyroid cancer.</w:delText>
        </w:r>
        <w:r w:rsidR="00FF6828" w:rsidDel="00EB14A4">
          <w:rPr>
            <w:rFonts w:asciiTheme="minorHAnsi" w:hAnsiTheme="minorHAnsi" w:cstheme="minorHAnsi"/>
            <w:sz w:val="22"/>
            <w:szCs w:val="22"/>
          </w:rPr>
          <w:fldChar w:fldCharType="begin"/>
        </w:r>
        <w:r w:rsidR="00BF42BE" w:rsidDel="00EB14A4">
          <w:rPr>
            <w:rFonts w:asciiTheme="minorHAnsi" w:hAnsiTheme="minorHAnsi" w:cstheme="minorHAnsi"/>
            <w:sz w:val="22"/>
            <w:szCs w:val="22"/>
          </w:rPr>
          <w:delInstrText xml:space="preserve"> ADDIN EN.CITE &lt;EndNote&gt;&lt;Cite&gt;&lt;Author&gt;Derwahl&lt;/Author&gt;&lt;Year&gt;2014&lt;/Year&gt;&lt;RecNum&gt;419&lt;/RecNum&gt;&lt;DisplayText&gt;&lt;style face="superscript"&gt;12&lt;/style&gt;&lt;/DisplayText&gt;&lt;record&gt;&lt;rec-number&gt;419&lt;/rec-number&gt;&lt;foreign-keys&gt;&lt;key app="EN" db-id="9eeeap9akwrsete9ft3xp2puxwwrw9ev5fd0" timestamp="1722870739"&gt;419&lt;/key&gt;&lt;/foreign-keys&gt;&lt;ref-type name="Journal Article"&gt;17&lt;/ref-type&gt;&lt;contributors&gt;&lt;authors&gt;&lt;author&gt;Derwahl, M.&lt;/author&gt;&lt;author&gt;Nicula, D.&lt;/author&gt;&lt;/authors&gt;&lt;/contributors&gt;&lt;auth-address&gt;Department of MedicineSt Hedwig Hospital and Charite, University Medicine Berlin, Grosse Hamburger Straße 5-11, 10115 Berlin, Germany m.derwahl@alexius.de m.derwahl@gmx.de.&amp;#xD;Department of MedicineSt Hedwig Hospital and Charite, University Medicine Berlin, Grosse Hamburger Straße 5-11, 10115 Berlin, Germany.&lt;/auth-address&gt;&lt;titles&gt;&lt;title&gt;Estrogen and its role in thyroid cancer&lt;/title&gt;&lt;secondary-title&gt;Endocr Relat Cancer&lt;/secondary-title&gt;&lt;/titles&gt;&lt;periodical&gt;&lt;full-title&gt;Endocr Relat Cancer&lt;/full-title&gt;&lt;abbr-1&gt;Endocrine-related cancer&lt;/abbr-1&gt;&lt;/periodical&gt;&lt;pages&gt;T273-83&lt;/pages&gt;&lt;volume&gt;21&lt;/volume&gt;&lt;number&gt;5&lt;/number&gt;&lt;edition&gt;20140722&lt;/edition&gt;&lt;keywords&gt;&lt;keyword&gt;Animals&lt;/keyword&gt;&lt;keyword&gt;Estrogens/*metabolism&lt;/keyword&gt;&lt;keyword&gt;Humans&lt;/keyword&gt;&lt;keyword&gt;Receptors, Estrogen/metabolism&lt;/keyword&gt;&lt;keyword&gt;Thyroid Gland/cytology/metabolism&lt;/keyword&gt;&lt;keyword&gt;Thyroid Neoplasms/*metabolism&lt;/keyword&gt;&lt;keyword&gt;cell signaling&lt;/keyword&gt;&lt;keyword&gt;estrogen&lt;/keyword&gt;&lt;keyword&gt;growth factor receptor&lt;/keyword&gt;&lt;keyword&gt;neoplasia&lt;/keyword&gt;&lt;keyword&gt;thyroid&lt;/keyword&gt;&lt;/keywords&gt;&lt;dates&gt;&lt;year&gt;2014&lt;/year&gt;&lt;pub-dates&gt;&lt;date&gt;Oct&lt;/date&gt;&lt;/pub-dates&gt;&lt;/dates&gt;&lt;isbn&gt;1351-0088&lt;/isbn&gt;&lt;accession-num&gt;25052473&lt;/accession-num&gt;&lt;urls&gt;&lt;/urls&gt;&lt;electronic-resource-num&gt;10.1530/erc-14-0053&lt;/electronic-resource-num&gt;&lt;remote-database-provider&gt;NLM&lt;/remote-database-provider&gt;&lt;language&gt;eng&lt;/language&gt;&lt;/record&gt;&lt;/Cite&gt;&lt;/EndNote&gt;</w:delInstrText>
        </w:r>
        <w:r w:rsidR="00FF6828" w:rsidDel="00EB14A4">
          <w:rPr>
            <w:rFonts w:asciiTheme="minorHAnsi" w:hAnsiTheme="minorHAnsi" w:cstheme="minorHAnsi"/>
            <w:sz w:val="22"/>
            <w:szCs w:val="22"/>
          </w:rPr>
          <w:fldChar w:fldCharType="separate"/>
        </w:r>
        <w:r w:rsidR="00BF42BE" w:rsidRPr="00BF42BE" w:rsidDel="00EB14A4">
          <w:rPr>
            <w:rFonts w:asciiTheme="minorHAnsi" w:hAnsiTheme="minorHAnsi" w:cstheme="minorHAnsi"/>
            <w:noProof/>
            <w:sz w:val="22"/>
            <w:szCs w:val="22"/>
            <w:vertAlign w:val="superscript"/>
          </w:rPr>
          <w:delText>12</w:delText>
        </w:r>
        <w:r w:rsidR="00FF6828" w:rsidDel="00EB14A4">
          <w:rPr>
            <w:rFonts w:asciiTheme="minorHAnsi" w:hAnsiTheme="minorHAnsi" w:cstheme="minorHAnsi"/>
            <w:sz w:val="22"/>
            <w:szCs w:val="22"/>
          </w:rPr>
          <w:fldChar w:fldCharType="end"/>
        </w:r>
        <w:r w:rsidRPr="00FA1740" w:rsidDel="00EB14A4">
          <w:rPr>
            <w:rFonts w:asciiTheme="minorHAnsi" w:hAnsiTheme="minorHAnsi" w:cstheme="minorHAnsi"/>
            <w:sz w:val="22"/>
            <w:szCs w:val="22"/>
          </w:rPr>
          <w:delText xml:space="preserve"> </w:delText>
        </w:r>
      </w:del>
      <w:r w:rsidR="0057250A" w:rsidRPr="0057250A">
        <w:rPr>
          <w:rFonts w:asciiTheme="minorHAnsi" w:hAnsiTheme="minorHAnsi" w:cstheme="minorHAnsi"/>
          <w:sz w:val="22"/>
          <w:szCs w:val="22"/>
        </w:rPr>
        <w:t xml:space="preserve">In the current study, we did not find </w:t>
      </w:r>
      <w:del w:id="668" w:author="Kitahara, Cari Meinhold(NIH/NCI) [E]" w:date="2024-09-16T12:50:00Z" w16du:dateUtc="2024-09-16T16:50:00Z">
        <w:r w:rsidR="0057250A" w:rsidRPr="0057250A" w:rsidDel="00325D13">
          <w:rPr>
            <w:rFonts w:asciiTheme="minorHAnsi" w:hAnsiTheme="minorHAnsi" w:cstheme="minorHAnsi"/>
            <w:sz w:val="22"/>
            <w:szCs w:val="22"/>
          </w:rPr>
          <w:delText>any significant</w:delText>
        </w:r>
      </w:del>
      <w:ins w:id="669" w:author="Kitahara, Cari Meinhold(NIH/NCI) [E]" w:date="2024-09-16T12:50:00Z" w16du:dateUtc="2024-09-16T16:50:00Z">
        <w:r w:rsidR="00325D13">
          <w:rPr>
            <w:rFonts w:asciiTheme="minorHAnsi" w:hAnsiTheme="minorHAnsi" w:cstheme="minorHAnsi"/>
            <w:sz w:val="22"/>
            <w:szCs w:val="22"/>
          </w:rPr>
          <w:t>clear</w:t>
        </w:r>
      </w:ins>
      <w:r w:rsidR="0057250A" w:rsidRPr="0057250A">
        <w:rPr>
          <w:rFonts w:asciiTheme="minorHAnsi" w:hAnsiTheme="minorHAnsi" w:cstheme="minorHAnsi"/>
          <w:sz w:val="22"/>
          <w:szCs w:val="22"/>
        </w:rPr>
        <w:t xml:space="preserve"> association</w:t>
      </w:r>
      <w:ins w:id="670" w:author="Kitahara, Cari Meinhold(NIH/NCI) [E]" w:date="2024-09-16T12:50:00Z" w16du:dateUtc="2024-09-16T16:50:00Z">
        <w:r w:rsidR="00325D13">
          <w:rPr>
            <w:rFonts w:asciiTheme="minorHAnsi" w:hAnsiTheme="minorHAnsi" w:cstheme="minorHAnsi"/>
            <w:sz w:val="22"/>
            <w:szCs w:val="22"/>
          </w:rPr>
          <w:t>s</w:t>
        </w:r>
      </w:ins>
      <w:r w:rsidR="0057250A" w:rsidRPr="0057250A">
        <w:rPr>
          <w:rFonts w:asciiTheme="minorHAnsi" w:hAnsiTheme="minorHAnsi" w:cstheme="minorHAnsi"/>
          <w:sz w:val="22"/>
          <w:szCs w:val="22"/>
        </w:rPr>
        <w:t xml:space="preserve"> </w:t>
      </w:r>
      <w:r w:rsidR="000E1913">
        <w:rPr>
          <w:rFonts w:asciiTheme="minorHAnsi" w:hAnsiTheme="minorHAnsi" w:cstheme="minorHAnsi"/>
          <w:sz w:val="22"/>
          <w:szCs w:val="22"/>
        </w:rPr>
        <w:t>for</w:t>
      </w:r>
      <w:r w:rsidR="0057250A" w:rsidRPr="0057250A">
        <w:rPr>
          <w:rFonts w:asciiTheme="minorHAnsi" w:hAnsiTheme="minorHAnsi" w:cstheme="minorHAnsi"/>
          <w:sz w:val="22"/>
          <w:szCs w:val="22"/>
        </w:rPr>
        <w:t xml:space="preserve"> factors reflecting </w:t>
      </w:r>
      <w:del w:id="671" w:author="Troisi, Rebecca (NIH/NCI) [E]" w:date="2024-08-22T11:58:00Z" w16du:dateUtc="2024-08-22T15:58:00Z">
        <w:r w:rsidR="0057250A" w:rsidRPr="0057250A" w:rsidDel="005A4A40">
          <w:rPr>
            <w:rFonts w:asciiTheme="minorHAnsi" w:hAnsiTheme="minorHAnsi" w:cstheme="minorHAnsi"/>
            <w:sz w:val="22"/>
            <w:szCs w:val="22"/>
          </w:rPr>
          <w:delText xml:space="preserve">early-life </w:delText>
        </w:r>
      </w:del>
      <w:r w:rsidR="00E910AC">
        <w:rPr>
          <w:rFonts w:asciiTheme="minorHAnsi" w:hAnsiTheme="minorHAnsi" w:cstheme="minorHAnsi"/>
          <w:sz w:val="22"/>
          <w:szCs w:val="22"/>
        </w:rPr>
        <w:t xml:space="preserve">early or delayed </w:t>
      </w:r>
      <w:r w:rsidR="0057250A" w:rsidRPr="0057250A">
        <w:rPr>
          <w:rFonts w:asciiTheme="minorHAnsi" w:hAnsiTheme="minorHAnsi" w:cstheme="minorHAnsi"/>
          <w:sz w:val="22"/>
          <w:szCs w:val="22"/>
        </w:rPr>
        <w:t xml:space="preserve">exposure to </w:t>
      </w:r>
      <w:r w:rsidR="0057250A" w:rsidRPr="0057250A">
        <w:rPr>
          <w:rFonts w:asciiTheme="minorHAnsi" w:hAnsiTheme="minorHAnsi" w:cstheme="minorHAnsi"/>
          <w:sz w:val="22"/>
          <w:szCs w:val="22"/>
        </w:rPr>
        <w:lastRenderedPageBreak/>
        <w:t>endogenous sex steroid hormones</w:t>
      </w:r>
      <w:ins w:id="672" w:author="Troisi, Rebecca (NIH/NCI) [E]" w:date="2024-08-22T11:58:00Z" w16du:dateUtc="2024-08-22T15:58:00Z">
        <w:r w:rsidR="005A4A40">
          <w:rPr>
            <w:rFonts w:asciiTheme="minorHAnsi" w:hAnsiTheme="minorHAnsi" w:cstheme="minorHAnsi"/>
            <w:sz w:val="22"/>
            <w:szCs w:val="22"/>
          </w:rPr>
          <w:t xml:space="preserve"> early in life</w:t>
        </w:r>
      </w:ins>
      <w:r w:rsidR="0057250A" w:rsidRPr="0057250A">
        <w:rPr>
          <w:rFonts w:asciiTheme="minorHAnsi" w:hAnsiTheme="minorHAnsi" w:cstheme="minorHAnsi"/>
          <w:sz w:val="22"/>
          <w:szCs w:val="22"/>
        </w:rPr>
        <w:t>, including age at menarche and age at breast development</w:t>
      </w:r>
      <w:ins w:id="673" w:author="Kitahara, Cari Meinhold(NIH/NCI) [E]" w:date="2024-09-16T12:49:00Z" w16du:dateUtc="2024-09-16T16:49:00Z">
        <w:r w:rsidR="00325D13">
          <w:rPr>
            <w:rFonts w:asciiTheme="minorHAnsi" w:hAnsiTheme="minorHAnsi" w:cstheme="minorHAnsi"/>
            <w:sz w:val="22"/>
            <w:szCs w:val="22"/>
          </w:rPr>
          <w:t>,</w:t>
        </w:r>
      </w:ins>
      <w:ins w:id="674" w:author="Troisi, Rebecca (NIH/NCI) [E]" w:date="2024-08-22T11:58:00Z" w16du:dateUtc="2024-08-22T15:58:00Z">
        <w:r w:rsidR="007762C7">
          <w:rPr>
            <w:rFonts w:asciiTheme="minorHAnsi" w:hAnsiTheme="minorHAnsi" w:cstheme="minorHAnsi"/>
            <w:sz w:val="22"/>
            <w:szCs w:val="22"/>
          </w:rPr>
          <w:t xml:space="preserve"> in agreement</w:t>
        </w:r>
      </w:ins>
      <w:del w:id="675" w:author="Troisi, Rebecca (NIH/NCI) [E]" w:date="2024-08-22T11:58:00Z" w16du:dateUtc="2024-08-22T15:58:00Z">
        <w:r w:rsidR="0057250A" w:rsidRPr="0057250A" w:rsidDel="007762C7">
          <w:rPr>
            <w:rFonts w:asciiTheme="minorHAnsi" w:hAnsiTheme="minorHAnsi" w:cstheme="minorHAnsi"/>
            <w:sz w:val="22"/>
            <w:szCs w:val="22"/>
          </w:rPr>
          <w:delText>. This finding aligns</w:delText>
        </w:r>
      </w:del>
      <w:r w:rsidR="0057250A" w:rsidRPr="0057250A">
        <w:rPr>
          <w:rFonts w:asciiTheme="minorHAnsi" w:hAnsiTheme="minorHAnsi" w:cstheme="minorHAnsi"/>
          <w:sz w:val="22"/>
          <w:szCs w:val="22"/>
        </w:rPr>
        <w:t xml:space="preserve"> with some,</w:t>
      </w:r>
      <w:r w:rsidR="00C93F7C">
        <w:rPr>
          <w:rFonts w:asciiTheme="minorHAnsi" w:hAnsiTheme="minorHAnsi" w:cstheme="minorHAnsi"/>
          <w:sz w:val="22"/>
          <w:szCs w:val="22"/>
        </w:rPr>
        <w:fldChar w:fldCharType="begin">
          <w:fldData xml:space="preserve">PEVuZE5vdGU+PENpdGU+PEF1dGhvcj5TY2h1YmFydDwvQXV0aG9yPjxZZWFyPjIwMjE8L1llYXI+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PEVuZE5vdGU+PENpdGU+PEF1dGhvcj5TY2h1YmFydDwvQXV0aG9yPjxZZWFyPjIwMjE8L1llYXI+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C93F7C">
        <w:rPr>
          <w:rFonts w:asciiTheme="minorHAnsi" w:hAnsiTheme="minorHAnsi" w:cstheme="minorHAnsi"/>
          <w:sz w:val="22"/>
          <w:szCs w:val="22"/>
        </w:rPr>
      </w:r>
      <w:r w:rsidR="00C93F7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24,25</w:t>
      </w:r>
      <w:r w:rsidR="00C93F7C">
        <w:rPr>
          <w:rFonts w:asciiTheme="minorHAnsi" w:hAnsiTheme="minorHAnsi" w:cstheme="minorHAnsi"/>
          <w:sz w:val="22"/>
          <w:szCs w:val="22"/>
        </w:rPr>
        <w:fldChar w:fldCharType="end"/>
      </w:r>
      <w:r w:rsidR="0057250A" w:rsidRPr="0057250A">
        <w:rPr>
          <w:rFonts w:asciiTheme="minorHAnsi" w:hAnsiTheme="minorHAnsi" w:cstheme="minorHAnsi"/>
          <w:sz w:val="22"/>
          <w:szCs w:val="22"/>
        </w:rPr>
        <w:t xml:space="preserve"> but not all,</w:t>
      </w:r>
      <w:r w:rsidR="00C93F7C">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c2NyaXB0Ij4yMiwyMzwvc3R5bGU+PC9EaXNwbGF5VGV4dD48cmVjb3JkPjxyZWMtbnVtYmVyPjQz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c2NyaXB0Ij4yMiwyMzwvc3R5bGU+PC9EaXNwbGF5VGV4dD48cmVjb3JkPjxyZWMtbnVtYmVyPjQz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C93F7C">
        <w:rPr>
          <w:rFonts w:asciiTheme="minorHAnsi" w:hAnsiTheme="minorHAnsi" w:cstheme="minorHAnsi"/>
          <w:sz w:val="22"/>
          <w:szCs w:val="22"/>
        </w:rPr>
      </w:r>
      <w:r w:rsidR="00C93F7C">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22,23</w:t>
      </w:r>
      <w:r w:rsidR="00C93F7C">
        <w:rPr>
          <w:rFonts w:asciiTheme="minorHAnsi" w:hAnsiTheme="minorHAnsi" w:cstheme="minorHAnsi"/>
          <w:sz w:val="22"/>
          <w:szCs w:val="22"/>
        </w:rPr>
        <w:fldChar w:fldCharType="end"/>
      </w:r>
      <w:r w:rsidR="00C93F7C">
        <w:rPr>
          <w:rFonts w:asciiTheme="minorHAnsi" w:hAnsiTheme="minorHAnsi" w:cstheme="minorHAnsi"/>
          <w:sz w:val="22"/>
          <w:szCs w:val="22"/>
        </w:rPr>
        <w:t xml:space="preserve"> </w:t>
      </w:r>
      <w:del w:id="676" w:author="Tran, Thi-Van-Trinh (NIH/NCI) [F]" w:date="2024-09-17T22:42:00Z" w16du:dateUtc="2024-09-18T02:42:00Z">
        <w:r w:rsidR="0057250A" w:rsidRPr="0057250A" w:rsidDel="0037642C">
          <w:rPr>
            <w:rFonts w:asciiTheme="minorHAnsi" w:hAnsiTheme="minorHAnsi" w:cstheme="minorHAnsi"/>
            <w:sz w:val="22"/>
            <w:szCs w:val="22"/>
          </w:rPr>
          <w:delText xml:space="preserve"> </w:delText>
        </w:r>
      </w:del>
      <w:r w:rsidR="0057250A" w:rsidRPr="0057250A">
        <w:rPr>
          <w:rFonts w:asciiTheme="minorHAnsi" w:hAnsiTheme="minorHAnsi" w:cstheme="minorHAnsi"/>
          <w:sz w:val="22"/>
          <w:szCs w:val="22"/>
        </w:rPr>
        <w:t xml:space="preserve">previous studies. </w:t>
      </w:r>
      <w:del w:id="677" w:author="Tran, Thi-Van-Trinh (NIH/NCI) [F]" w:date="2024-09-02T15:47:00Z" w16du:dateUtc="2024-09-02T19:47:00Z">
        <w:r w:rsidR="0057250A" w:rsidRPr="0057250A" w:rsidDel="00C35D70">
          <w:rPr>
            <w:rFonts w:asciiTheme="minorHAnsi" w:hAnsiTheme="minorHAnsi" w:cstheme="minorHAnsi"/>
            <w:sz w:val="22"/>
            <w:szCs w:val="22"/>
          </w:rPr>
          <w:delText>However, w</w:delText>
        </w:r>
      </w:del>
      <w:ins w:id="678" w:author="Tran, Thi-Van-Trinh (NIH/NCI) [F]" w:date="2024-09-02T15:47:00Z" w16du:dateUtc="2024-09-02T19:47:00Z">
        <w:r w:rsidR="00C35D70">
          <w:rPr>
            <w:rFonts w:asciiTheme="minorHAnsi" w:hAnsiTheme="minorHAnsi" w:cstheme="minorHAnsi"/>
            <w:sz w:val="22"/>
            <w:szCs w:val="22"/>
          </w:rPr>
          <w:t>W</w:t>
        </w:r>
      </w:ins>
      <w:r w:rsidR="0057250A" w:rsidRPr="0057250A">
        <w:rPr>
          <w:rFonts w:asciiTheme="minorHAnsi" w:hAnsiTheme="minorHAnsi" w:cstheme="minorHAnsi"/>
          <w:sz w:val="22"/>
          <w:szCs w:val="22"/>
        </w:rPr>
        <w:t>e</w:t>
      </w:r>
      <w:ins w:id="679" w:author="Tran, Thi-Van-Trinh (NIH/NCI) [F]" w:date="2024-09-02T15:47:00Z" w16du:dateUtc="2024-09-02T19:47:00Z">
        <w:r w:rsidR="00C35D70">
          <w:rPr>
            <w:rFonts w:asciiTheme="minorHAnsi" w:hAnsiTheme="minorHAnsi" w:cstheme="minorHAnsi"/>
            <w:sz w:val="22"/>
            <w:szCs w:val="22"/>
          </w:rPr>
          <w:t xml:space="preserve"> also did not </w:t>
        </w:r>
      </w:ins>
      <w:del w:id="680" w:author="Tran, Thi-Van-Trinh (NIH/NCI) [F]" w:date="2024-09-02T15:47:00Z" w16du:dateUtc="2024-09-02T19:47:00Z">
        <w:r w:rsidR="0057250A" w:rsidRPr="0057250A" w:rsidDel="00C35D70">
          <w:rPr>
            <w:rFonts w:asciiTheme="minorHAnsi" w:hAnsiTheme="minorHAnsi" w:cstheme="minorHAnsi"/>
            <w:sz w:val="22"/>
            <w:szCs w:val="22"/>
          </w:rPr>
          <w:delText xml:space="preserve"> </w:delText>
        </w:r>
      </w:del>
      <w:r w:rsidR="0057250A" w:rsidRPr="0057250A">
        <w:rPr>
          <w:rFonts w:asciiTheme="minorHAnsi" w:hAnsiTheme="minorHAnsi" w:cstheme="minorHAnsi"/>
          <w:sz w:val="22"/>
          <w:szCs w:val="22"/>
        </w:rPr>
        <w:t>observe</w:t>
      </w:r>
      <w:del w:id="681" w:author="Tran, Thi-Van-Trinh (NIH/NCI) [F]" w:date="2024-09-02T15:47:00Z" w16du:dateUtc="2024-09-02T19:47:00Z">
        <w:r w:rsidR="0057250A" w:rsidRPr="0057250A" w:rsidDel="00C35D70">
          <w:rPr>
            <w:rFonts w:asciiTheme="minorHAnsi" w:hAnsiTheme="minorHAnsi" w:cstheme="minorHAnsi"/>
            <w:sz w:val="22"/>
            <w:szCs w:val="22"/>
          </w:rPr>
          <w:delText>d</w:delText>
        </w:r>
      </w:del>
      <w:r w:rsidR="0057250A" w:rsidRPr="0057250A">
        <w:rPr>
          <w:rFonts w:asciiTheme="minorHAnsi" w:hAnsiTheme="minorHAnsi" w:cstheme="minorHAnsi"/>
          <w:sz w:val="22"/>
          <w:szCs w:val="22"/>
        </w:rPr>
        <w:t xml:space="preserve"> </w:t>
      </w:r>
      <w:del w:id="682" w:author="Tran, Thi-Van-Trinh (NIH/NCI) [F]" w:date="2024-09-02T15:47:00Z" w16du:dateUtc="2024-09-02T19:47:00Z">
        <w:r w:rsidR="0057250A" w:rsidRPr="0057250A" w:rsidDel="00C35D70">
          <w:rPr>
            <w:rFonts w:asciiTheme="minorHAnsi" w:hAnsiTheme="minorHAnsi" w:cstheme="minorHAnsi"/>
            <w:sz w:val="22"/>
            <w:szCs w:val="22"/>
          </w:rPr>
          <w:delText>lower risk</w:delText>
        </w:r>
        <w:r w:rsidR="00EF235F" w:rsidDel="00C35D70">
          <w:rPr>
            <w:rFonts w:asciiTheme="minorHAnsi" w:hAnsiTheme="minorHAnsi" w:cstheme="minorHAnsi"/>
            <w:sz w:val="22"/>
            <w:szCs w:val="22"/>
          </w:rPr>
          <w:delText>s</w:delText>
        </w:r>
        <w:r w:rsidR="0057250A" w:rsidRPr="0057250A" w:rsidDel="00C35D70">
          <w:rPr>
            <w:rFonts w:asciiTheme="minorHAnsi" w:hAnsiTheme="minorHAnsi" w:cstheme="minorHAnsi"/>
            <w:sz w:val="22"/>
            <w:szCs w:val="22"/>
          </w:rPr>
          <w:delText xml:space="preserve"> associated </w:delText>
        </w:r>
      </w:del>
      <w:ins w:id="683" w:author="Tran, Thi-Van-Trinh (NIH/NCI) [F]" w:date="2024-09-02T15:47:00Z" w16du:dateUtc="2024-09-02T19:47:00Z">
        <w:del w:id="684" w:author="Kitahara, Cari Meinhold(NIH/NCI) [E]" w:date="2024-09-16T12:50:00Z" w16du:dateUtc="2024-09-16T16:50:00Z">
          <w:r w:rsidR="00C35D70" w:rsidDel="00325D13">
            <w:rPr>
              <w:rFonts w:asciiTheme="minorHAnsi" w:hAnsiTheme="minorHAnsi" w:cstheme="minorHAnsi"/>
              <w:sz w:val="22"/>
              <w:szCs w:val="22"/>
            </w:rPr>
            <w:delText xml:space="preserve">any </w:delText>
          </w:r>
        </w:del>
        <w:r w:rsidR="00C35D70">
          <w:rPr>
            <w:rFonts w:asciiTheme="minorHAnsi" w:hAnsiTheme="minorHAnsi" w:cstheme="minorHAnsi"/>
            <w:sz w:val="22"/>
            <w:szCs w:val="22"/>
          </w:rPr>
          <w:t>association</w:t>
        </w:r>
      </w:ins>
      <w:ins w:id="685" w:author="Kitahara, Cari Meinhold(NIH/NCI) [E]" w:date="2024-09-16T12:50:00Z" w16du:dateUtc="2024-09-16T16:50:00Z">
        <w:r w:rsidR="00325D13">
          <w:rPr>
            <w:rFonts w:asciiTheme="minorHAnsi" w:hAnsiTheme="minorHAnsi" w:cstheme="minorHAnsi"/>
            <w:sz w:val="22"/>
            <w:szCs w:val="22"/>
          </w:rPr>
          <w:t>s</w:t>
        </w:r>
      </w:ins>
      <w:ins w:id="686" w:author="Tran, Thi-Van-Trinh (NIH/NCI) [F]" w:date="2024-09-02T15:47:00Z" w16du:dateUtc="2024-09-02T19:47:00Z">
        <w:r w:rsidR="00C35D70">
          <w:rPr>
            <w:rFonts w:asciiTheme="minorHAnsi" w:hAnsiTheme="minorHAnsi" w:cstheme="minorHAnsi"/>
            <w:sz w:val="22"/>
            <w:szCs w:val="22"/>
          </w:rPr>
          <w:t xml:space="preserve"> </w:t>
        </w:r>
      </w:ins>
      <w:del w:id="687" w:author="Kitahara, Cari Meinhold(NIH/NCI) [E]" w:date="2024-09-16T12:50:00Z" w16du:dateUtc="2024-09-16T16:50:00Z">
        <w:r w:rsidR="0057250A" w:rsidRPr="0057250A" w:rsidDel="00325D13">
          <w:rPr>
            <w:rFonts w:asciiTheme="minorHAnsi" w:hAnsiTheme="minorHAnsi" w:cstheme="minorHAnsi"/>
            <w:sz w:val="22"/>
            <w:szCs w:val="22"/>
          </w:rPr>
          <w:delText xml:space="preserve">with </w:delText>
        </w:r>
      </w:del>
      <w:ins w:id="688" w:author="Kitahara, Cari Meinhold(NIH/NCI) [E]" w:date="2024-09-16T12:50:00Z" w16du:dateUtc="2024-09-16T16:50:00Z">
        <w:r w:rsidR="00325D13">
          <w:rPr>
            <w:rFonts w:asciiTheme="minorHAnsi" w:hAnsiTheme="minorHAnsi" w:cstheme="minorHAnsi"/>
            <w:sz w:val="22"/>
            <w:szCs w:val="22"/>
          </w:rPr>
          <w:t>for</w:t>
        </w:r>
        <w:r w:rsidR="00325D13" w:rsidRPr="0057250A">
          <w:rPr>
            <w:rFonts w:asciiTheme="minorHAnsi" w:hAnsiTheme="minorHAnsi" w:cstheme="minorHAnsi"/>
            <w:sz w:val="22"/>
            <w:szCs w:val="22"/>
          </w:rPr>
          <w:t xml:space="preserve"> </w:t>
        </w:r>
      </w:ins>
      <w:del w:id="689" w:author="Tran, Thi-Van-Trinh (NIH/NCI) [F]" w:date="2024-09-04T11:13:00Z" w16du:dateUtc="2024-09-04T15:13:00Z">
        <w:r w:rsidR="0057250A" w:rsidRPr="0057250A" w:rsidDel="00D87556">
          <w:rPr>
            <w:rFonts w:asciiTheme="minorHAnsi" w:hAnsiTheme="minorHAnsi" w:cstheme="minorHAnsi"/>
            <w:sz w:val="22"/>
            <w:szCs w:val="22"/>
          </w:rPr>
          <w:delText>the use</w:delText>
        </w:r>
      </w:del>
      <w:ins w:id="690" w:author="Tran, Thi-Van-Trinh (NIH/NCI) [F]" w:date="2024-09-04T11:13:00Z" w16du:dateUtc="2024-09-04T15:13:00Z">
        <w:del w:id="691" w:author="Kitahara, Cari Meinhold(NIH/NCI) [E]" w:date="2024-09-16T12:50:00Z" w16du:dateUtc="2024-09-16T16:50:00Z">
          <w:r w:rsidR="00D87556" w:rsidDel="00325D13">
            <w:rPr>
              <w:rFonts w:asciiTheme="minorHAnsi" w:hAnsiTheme="minorHAnsi" w:cstheme="minorHAnsi"/>
              <w:sz w:val="22"/>
              <w:szCs w:val="22"/>
            </w:rPr>
            <w:delText>age started</w:delText>
          </w:r>
        </w:del>
      </w:ins>
      <w:del w:id="692" w:author="Kitahara, Cari Meinhold(NIH/NCI) [E]" w:date="2024-09-16T12:50:00Z" w16du:dateUtc="2024-09-16T16:50:00Z">
        <w:r w:rsidR="0057250A" w:rsidRPr="0057250A" w:rsidDel="00325D13">
          <w:rPr>
            <w:rFonts w:asciiTheme="minorHAnsi" w:hAnsiTheme="minorHAnsi" w:cstheme="minorHAnsi"/>
            <w:sz w:val="22"/>
            <w:szCs w:val="22"/>
          </w:rPr>
          <w:delText xml:space="preserve"> of</w:delText>
        </w:r>
      </w:del>
      <w:ins w:id="693" w:author="Kitahara, Cari Meinhold(NIH/NCI) [E]" w:date="2024-09-16T12:50:00Z" w16du:dateUtc="2024-09-16T16:50:00Z">
        <w:r w:rsidR="00325D13">
          <w:rPr>
            <w:rFonts w:asciiTheme="minorHAnsi" w:hAnsiTheme="minorHAnsi" w:cstheme="minorHAnsi"/>
            <w:sz w:val="22"/>
            <w:szCs w:val="22"/>
          </w:rPr>
          <w:t>use of</w:t>
        </w:r>
      </w:ins>
      <w:r w:rsidR="0057250A" w:rsidRPr="0057250A">
        <w:rPr>
          <w:rFonts w:asciiTheme="minorHAnsi" w:hAnsiTheme="minorHAnsi" w:cstheme="minorHAnsi"/>
          <w:sz w:val="22"/>
          <w:szCs w:val="22"/>
        </w:rPr>
        <w:t xml:space="preserve"> hormonal birth control</w:t>
      </w:r>
      <w:ins w:id="694" w:author="Kitahara, Cari Meinhold(NIH/NCI) [E]" w:date="2024-09-16T12:50:00Z" w16du:dateUtc="2024-09-16T16:50:00Z">
        <w:r w:rsidR="00325D13">
          <w:rPr>
            <w:rFonts w:asciiTheme="minorHAnsi" w:hAnsiTheme="minorHAnsi" w:cstheme="minorHAnsi"/>
            <w:sz w:val="22"/>
            <w:szCs w:val="22"/>
          </w:rPr>
          <w:t xml:space="preserve"> in adolescence</w:t>
        </w:r>
      </w:ins>
      <w:r w:rsidR="0057250A" w:rsidRPr="0057250A">
        <w:rPr>
          <w:rFonts w:asciiTheme="minorHAnsi" w:hAnsiTheme="minorHAnsi" w:cstheme="minorHAnsi"/>
          <w:sz w:val="22"/>
          <w:szCs w:val="22"/>
        </w:rPr>
        <w:t xml:space="preserve">. </w:t>
      </w:r>
      <w:r w:rsidR="003A304D">
        <w:rPr>
          <w:rFonts w:asciiTheme="minorHAnsi" w:hAnsiTheme="minorHAnsi" w:cstheme="minorHAnsi"/>
          <w:sz w:val="22"/>
          <w:szCs w:val="22"/>
        </w:rPr>
        <w:t>P</w:t>
      </w:r>
      <w:r w:rsidR="00195E5F">
        <w:rPr>
          <w:rFonts w:asciiTheme="minorHAnsi" w:hAnsiTheme="minorHAnsi" w:cstheme="minorHAnsi"/>
          <w:sz w:val="22"/>
          <w:szCs w:val="22"/>
        </w:rPr>
        <w:t xml:space="preserve">revious studies have shown inconsistent results on the associations </w:t>
      </w:r>
      <w:r w:rsidR="002F4863">
        <w:rPr>
          <w:rFonts w:asciiTheme="minorHAnsi" w:hAnsiTheme="minorHAnsi" w:cstheme="minorHAnsi"/>
          <w:sz w:val="22"/>
          <w:szCs w:val="22"/>
        </w:rPr>
        <w:t>for hormonal birth control</w:t>
      </w:r>
      <w:r w:rsidR="00CF7829">
        <w:rPr>
          <w:rFonts w:asciiTheme="minorHAnsi" w:hAnsiTheme="minorHAnsi" w:cstheme="minorHAnsi"/>
          <w:sz w:val="22"/>
          <w:szCs w:val="22"/>
        </w:rPr>
        <w:t>,</w:t>
      </w:r>
      <w:r w:rsidR="008B26D9">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 </w:instrText>
      </w:r>
      <w:r w:rsidR="00BF42BE">
        <w:rPr>
          <w:rFonts w:asciiTheme="minorHAnsi" w:hAnsiTheme="minorHAnsi" w:cstheme="minorHAnsi"/>
          <w:sz w:val="22"/>
          <w:szCs w:val="22"/>
        </w:rPr>
        <w:fldChar w:fldCharType="begin">
          <w:fldData xml:space="preserve">PEVuZE5vdGU+PENpdGU+PEF1dGhvcj5NYW5uYXRoYXpoYXRodTwvQXV0aG9yPjxZZWFyPjIwMTk8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</w:fldData>
        </w:fldChar>
      </w:r>
      <w:r w:rsidR="00BF42BE">
        <w:rPr>
          <w:rFonts w:asciiTheme="minorHAnsi" w:hAnsiTheme="minorHAnsi" w:cstheme="minorHAnsi"/>
          <w:sz w:val="22"/>
          <w:szCs w:val="22"/>
        </w:rPr>
        <w:instrText xml:space="preserve"> ADDIN EN.CITE.DATA </w:instrText>
      </w:r>
      <w:r w:rsidR="00BF42BE">
        <w:rPr>
          <w:rFonts w:asciiTheme="minorHAnsi" w:hAnsiTheme="minorHAnsi" w:cstheme="minorHAnsi"/>
          <w:sz w:val="22"/>
          <w:szCs w:val="22"/>
        </w:rPr>
      </w:r>
      <w:r w:rsidR="00BF42BE">
        <w:rPr>
          <w:rFonts w:asciiTheme="minorHAnsi" w:hAnsiTheme="minorHAnsi" w:cstheme="minorHAnsi"/>
          <w:sz w:val="22"/>
          <w:szCs w:val="22"/>
        </w:rPr>
        <w:fldChar w:fldCharType="end"/>
      </w:r>
      <w:r w:rsidR="008B26D9">
        <w:rPr>
          <w:rFonts w:asciiTheme="minorHAnsi" w:hAnsiTheme="minorHAnsi" w:cstheme="minorHAnsi"/>
          <w:sz w:val="22"/>
          <w:szCs w:val="22"/>
        </w:rPr>
      </w:r>
      <w:r w:rsidR="008B26D9">
        <w:rPr>
          <w:rFonts w:asciiTheme="minorHAnsi" w:hAnsiTheme="minorHAnsi" w:cstheme="minorHAnsi"/>
          <w:sz w:val="22"/>
          <w:szCs w:val="22"/>
        </w:rPr>
        <w:fldChar w:fldCharType="separate"/>
      </w:r>
      <w:r w:rsidR="00BF42BE" w:rsidRPr="00BF42BE">
        <w:rPr>
          <w:rFonts w:asciiTheme="minorHAnsi" w:hAnsiTheme="minorHAnsi" w:cstheme="minorHAnsi"/>
          <w:noProof/>
          <w:sz w:val="22"/>
          <w:szCs w:val="22"/>
          <w:vertAlign w:val="superscript"/>
        </w:rPr>
        <w:t>22-25</w:t>
      </w:r>
      <w:r w:rsidR="008B26D9">
        <w:rPr>
          <w:rFonts w:asciiTheme="minorHAnsi" w:hAnsiTheme="minorHAnsi" w:cstheme="minorHAnsi"/>
          <w:sz w:val="22"/>
          <w:szCs w:val="22"/>
        </w:rPr>
        <w:fldChar w:fldCharType="end"/>
      </w:r>
      <w:r w:rsidR="008B26D9">
        <w:rPr>
          <w:rFonts w:asciiTheme="minorHAnsi" w:hAnsiTheme="minorHAnsi" w:cstheme="minorHAnsi"/>
          <w:sz w:val="22"/>
          <w:szCs w:val="22"/>
        </w:rPr>
        <w:t xml:space="preserve"> </w:t>
      </w:r>
      <w:del w:id="695" w:author="Kitahara, Cari Meinhold(NIH/NCI) [E]" w:date="2024-09-16T12:51:00Z" w16du:dateUtc="2024-09-16T16:51:00Z">
        <w:r w:rsidR="00CF7829" w:rsidDel="00325D13">
          <w:rPr>
            <w:rFonts w:asciiTheme="minorHAnsi" w:hAnsiTheme="minorHAnsi" w:cstheme="minorHAnsi"/>
            <w:sz w:val="22"/>
            <w:szCs w:val="22"/>
          </w:rPr>
          <w:delText xml:space="preserve"> </w:delText>
        </w:r>
      </w:del>
      <w:r w:rsidR="00CF7829">
        <w:rPr>
          <w:rFonts w:asciiTheme="minorHAnsi" w:hAnsiTheme="minorHAnsi" w:cstheme="minorHAnsi"/>
          <w:sz w:val="22"/>
          <w:szCs w:val="22"/>
        </w:rPr>
        <w:t>which</w:t>
      </w:r>
      <w:r w:rsidR="000420A2">
        <w:rPr>
          <w:rFonts w:asciiTheme="minorHAnsi" w:hAnsiTheme="minorHAnsi" w:cstheme="minorHAnsi"/>
          <w:sz w:val="22"/>
          <w:szCs w:val="22"/>
        </w:rPr>
        <w:t xml:space="preserve"> </w:t>
      </w:r>
      <w:r w:rsidR="007C2139">
        <w:rPr>
          <w:rFonts w:asciiTheme="minorHAnsi" w:hAnsiTheme="minorHAnsi" w:cstheme="minorHAnsi"/>
          <w:sz w:val="22"/>
          <w:szCs w:val="22"/>
        </w:rPr>
        <w:t xml:space="preserve">could be due to the </w:t>
      </w:r>
      <w:r w:rsidR="00B36A7A">
        <w:rPr>
          <w:rFonts w:asciiTheme="minorHAnsi" w:hAnsiTheme="minorHAnsi" w:cstheme="minorHAnsi"/>
          <w:sz w:val="22"/>
          <w:szCs w:val="22"/>
        </w:rPr>
        <w:t xml:space="preserve">variability in the duration of use and the </w:t>
      </w:r>
      <w:r w:rsidR="007C2139">
        <w:rPr>
          <w:rFonts w:asciiTheme="minorHAnsi" w:hAnsiTheme="minorHAnsi" w:cstheme="minorHAnsi"/>
          <w:sz w:val="22"/>
          <w:szCs w:val="22"/>
        </w:rPr>
        <w:t>evolving formulations of birth controls over the years</w:t>
      </w:r>
      <w:r w:rsidR="00032870">
        <w:rPr>
          <w:rFonts w:asciiTheme="minorHAnsi" w:hAnsiTheme="minorHAnsi" w:cstheme="minorHAnsi"/>
          <w:sz w:val="22"/>
          <w:szCs w:val="22"/>
        </w:rPr>
        <w:t>. I</w:t>
      </w:r>
      <w:r w:rsidR="00032870" w:rsidRPr="0057250A">
        <w:rPr>
          <w:rFonts w:asciiTheme="minorHAnsi" w:hAnsiTheme="minorHAnsi" w:cstheme="minorHAnsi"/>
          <w:sz w:val="22"/>
          <w:szCs w:val="22"/>
        </w:rPr>
        <w:t>n the Sister Study</w:t>
      </w:r>
      <w:r w:rsidR="00032870">
        <w:rPr>
          <w:rFonts w:asciiTheme="minorHAnsi" w:hAnsiTheme="minorHAnsi" w:cstheme="minorHAnsi"/>
          <w:sz w:val="22"/>
          <w:szCs w:val="22"/>
        </w:rPr>
        <w:t>,</w:t>
      </w:r>
      <w:r w:rsidR="00032870" w:rsidRPr="0057250A">
        <w:rPr>
          <w:rFonts w:asciiTheme="minorHAnsi" w:hAnsiTheme="minorHAnsi" w:cstheme="minorHAnsi"/>
          <w:sz w:val="22"/>
          <w:szCs w:val="22"/>
        </w:rPr>
        <w:t xml:space="preserve"> </w:t>
      </w:r>
      <w:r w:rsidR="0057250A" w:rsidRPr="0057250A">
        <w:rPr>
          <w:rFonts w:asciiTheme="minorHAnsi" w:hAnsiTheme="minorHAnsi" w:cstheme="minorHAnsi"/>
          <w:sz w:val="22"/>
          <w:szCs w:val="22"/>
        </w:rPr>
        <w:t xml:space="preserve">most individuals </w:t>
      </w:r>
      <w:r w:rsidR="00047F34">
        <w:rPr>
          <w:rFonts w:asciiTheme="minorHAnsi" w:hAnsiTheme="minorHAnsi" w:cstheme="minorHAnsi"/>
          <w:sz w:val="22"/>
          <w:szCs w:val="22"/>
        </w:rPr>
        <w:t xml:space="preserve">(99.4%) </w:t>
      </w:r>
      <w:r w:rsidR="0057250A" w:rsidRPr="0057250A">
        <w:rPr>
          <w:rFonts w:asciiTheme="minorHAnsi" w:hAnsiTheme="minorHAnsi" w:cstheme="minorHAnsi"/>
          <w:sz w:val="22"/>
          <w:szCs w:val="22"/>
        </w:rPr>
        <w:t xml:space="preserve">who </w:t>
      </w:r>
      <w:r w:rsidR="00DD3525">
        <w:rPr>
          <w:rFonts w:asciiTheme="minorHAnsi" w:hAnsiTheme="minorHAnsi" w:cstheme="minorHAnsi"/>
          <w:sz w:val="22"/>
          <w:szCs w:val="22"/>
        </w:rPr>
        <w:t>started</w:t>
      </w:r>
      <w:r w:rsidR="0057250A" w:rsidRPr="0057250A">
        <w:rPr>
          <w:rFonts w:asciiTheme="minorHAnsi" w:hAnsiTheme="minorHAnsi" w:cstheme="minorHAnsi"/>
          <w:sz w:val="22"/>
          <w:szCs w:val="22"/>
        </w:rPr>
        <w:t xml:space="preserve"> hormonal birth control before age 20 used </w:t>
      </w:r>
      <w:r w:rsidR="00C77A61" w:rsidRPr="00047F34">
        <w:rPr>
          <w:rFonts w:asciiTheme="minorHAnsi" w:hAnsiTheme="minorHAnsi" w:cstheme="minorHAnsi"/>
          <w:sz w:val="22"/>
          <w:szCs w:val="22"/>
        </w:rPr>
        <w:t>combined oral contraceptive</w:t>
      </w:r>
      <w:r w:rsidR="00574ADE">
        <w:rPr>
          <w:rFonts w:asciiTheme="minorHAnsi" w:hAnsiTheme="minorHAnsi" w:cstheme="minorHAnsi"/>
          <w:sz w:val="22"/>
          <w:szCs w:val="22"/>
        </w:rPr>
        <w:t xml:space="preserve">. </w:t>
      </w:r>
      <w:r w:rsidR="00574ADE" w:rsidRPr="00574ADE">
        <w:rPr>
          <w:rFonts w:asciiTheme="minorHAnsi" w:hAnsiTheme="minorHAnsi" w:cstheme="minorHAnsi"/>
          <w:sz w:val="22"/>
          <w:szCs w:val="22"/>
        </w:rPr>
        <w:t xml:space="preserve">These individuals were likely exposed to early formulations </w:t>
      </w:r>
      <w:r w:rsidR="009B74A6">
        <w:rPr>
          <w:rFonts w:asciiTheme="minorHAnsi" w:hAnsiTheme="minorHAnsi" w:cstheme="minorHAnsi"/>
          <w:sz w:val="22"/>
          <w:szCs w:val="22"/>
        </w:rPr>
        <w:t xml:space="preserve">in the 1960s </w:t>
      </w:r>
      <w:r w:rsidR="00574ADE">
        <w:rPr>
          <w:rFonts w:asciiTheme="minorHAnsi" w:hAnsiTheme="minorHAnsi" w:cstheme="minorHAnsi"/>
          <w:sz w:val="22"/>
          <w:szCs w:val="22"/>
        </w:rPr>
        <w:t>with</w:t>
      </w:r>
      <w:r w:rsidR="00574ADE" w:rsidRPr="00574ADE">
        <w:rPr>
          <w:rFonts w:asciiTheme="minorHAnsi" w:hAnsiTheme="minorHAnsi" w:cstheme="minorHAnsi"/>
          <w:sz w:val="22"/>
          <w:szCs w:val="22"/>
        </w:rPr>
        <w:t xml:space="preserve"> </w:t>
      </w:r>
      <w:r w:rsidR="00574ADE">
        <w:rPr>
          <w:rFonts w:asciiTheme="minorHAnsi" w:hAnsiTheme="minorHAnsi" w:cstheme="minorHAnsi"/>
          <w:sz w:val="22"/>
          <w:szCs w:val="22"/>
        </w:rPr>
        <w:t xml:space="preserve">high dose of estrogen </w:t>
      </w:r>
      <w:r w:rsidR="00574ADE" w:rsidRPr="00574ADE">
        <w:rPr>
          <w:rFonts w:asciiTheme="minorHAnsi" w:hAnsiTheme="minorHAnsi" w:cstheme="minorHAnsi"/>
          <w:sz w:val="22"/>
          <w:szCs w:val="22"/>
        </w:rPr>
        <w:t>up to 150</w:t>
      </w:r>
      <w:r w:rsidR="009B74A6">
        <w:rPr>
          <w:rFonts w:asciiTheme="minorHAnsi" w:hAnsiTheme="minorHAnsi" w:cstheme="minorHAnsi"/>
          <w:sz w:val="22"/>
          <w:szCs w:val="22"/>
        </w:rPr>
        <w:t> </w:t>
      </w:r>
      <w:proofErr w:type="spellStart"/>
      <w:r w:rsidR="00574ADE" w:rsidRPr="00574ADE">
        <w:rPr>
          <w:rFonts w:asciiTheme="minorHAnsi" w:hAnsiTheme="minorHAnsi" w:cstheme="minorHAnsi"/>
          <w:sz w:val="22"/>
          <w:szCs w:val="22"/>
        </w:rPr>
        <w:t>μg</w:t>
      </w:r>
      <w:proofErr w:type="spellEnd"/>
      <w:r w:rsidR="00574ADE" w:rsidRPr="00574ADE">
        <w:rPr>
          <w:rFonts w:asciiTheme="minorHAnsi" w:hAnsiTheme="minorHAnsi" w:cstheme="minorHAnsi"/>
          <w:sz w:val="22"/>
          <w:szCs w:val="22"/>
        </w:rPr>
        <w:t xml:space="preserve"> of mestranol,</w:t>
      </w:r>
      <w:r w:rsidR="009B74A6">
        <w:rPr>
          <w:rFonts w:asciiTheme="minorHAnsi" w:hAnsiTheme="minorHAnsi" w:cstheme="minorHAnsi"/>
          <w:sz w:val="22"/>
          <w:szCs w:val="22"/>
        </w:rPr>
        <w:fldChar w:fldCharType="begin"/>
      </w:r>
      <w:r w:rsidR="00C42706">
        <w:rPr>
          <w:rFonts w:asciiTheme="minorHAnsi" w:hAnsiTheme="minorHAnsi" w:cstheme="minorHAnsi"/>
          <w:sz w:val="22"/>
          <w:szCs w:val="22"/>
        </w:rPr>
        <w:instrText xml:space="preserve"> ADDIN EN.CITE &lt;EndNote&gt;&lt;Cite&gt;&lt;Author&gt;Piper&lt;/Author&gt;&lt;Year&gt;1987&lt;/Year&gt;&lt;RecNum&gt;445&lt;/RecNum&gt;&lt;DisplayText&gt;&lt;style face="superscript"&gt;48&lt;/style&gt;&lt;/DisplayText&gt;&lt;record&gt;&lt;rec-number&gt;445&lt;/rec-number&gt;&lt;foreign-keys&gt;&lt;key app="EN" db-id="9eeeap9akwrsete9ft3xp2puxwwrw9ev5fd0" timestamp="1723667279"&gt;445&lt;/key&gt;&lt;/foreign-keys&gt;&lt;ref-type name="Journal Article"&gt;17&lt;/ref-type&gt;&lt;contributors&gt;&lt;authors&gt;&lt;author&gt;Piper, J. M.&lt;/author&gt;&lt;author&gt;Kennedy, D. L.&lt;/author&gt;&lt;/authors&gt;&lt;/contributors&gt;&lt;titles&gt;&lt;title&gt;Oral contraceptives in the United States: trends in content and potency&lt;/title&gt;&lt;secondary-title&gt;Int J Epidemiol&lt;/secondary-title&gt;&lt;/titles&gt;&lt;periodical&gt;&lt;full-title&gt;Int J Epidemiol&lt;/full-title&gt;&lt;abbr-1&gt;International journal of epidemiology&lt;/abbr-1&gt;&lt;/periodical&gt;&lt;pages&gt;215-21&lt;/pages&gt;&lt;volume&gt;16&lt;/volume&gt;&lt;number&gt;2&lt;/number&gt;&lt;keywords&gt;&lt;keyword&gt;Contraceptives, Oral/classification/*history&lt;/keyword&gt;&lt;keyword&gt;Contraceptives, Oral, Combined/history&lt;/keyword&gt;&lt;keyword&gt;Contraceptives, Oral, Hormonal/history&lt;/keyword&gt;&lt;keyword&gt;Contraceptives, Oral, Sequential/history&lt;/keyword&gt;&lt;keyword&gt;Ethinyl Estradiol/administration &amp;amp; dosage&lt;/keyword&gt;&lt;keyword&gt;Female&lt;/keyword&gt;&lt;keyword&gt;History, 20th Century&lt;/keyword&gt;&lt;keyword&gt;Humans&lt;/keyword&gt;&lt;keyword&gt;Mestranol/administration &amp;amp; dosage&lt;/keyword&gt;&lt;keyword&gt;United States&lt;/keyword&gt;&lt;/keywords&gt;&lt;dates&gt;&lt;year&gt;1987&lt;/year&gt;&lt;pub-dates&gt;&lt;date&gt;Jun&lt;/date&gt;&lt;/pub-dates&gt;&lt;/dates&gt;&lt;isbn&gt;0300-5771 (Print)&amp;#xD;0300-5771&lt;/isbn&gt;&lt;accession-num&gt;3301706&lt;/accession-num&gt;&lt;urls&gt;&lt;/urls&gt;&lt;electronic-resource-num&gt;10.1093/ije/16.2.215&lt;/electronic-resource-num&gt;&lt;remote-database-provider&gt;NLM&lt;/remote-database-provider&gt;&lt;language&gt;eng&lt;/language&gt;&lt;/record&gt;&lt;/Cite&gt;&lt;/EndNote&gt;</w:instrText>
      </w:r>
      <w:r w:rsidR="009B74A6">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48</w:t>
      </w:r>
      <w:r w:rsidR="009B74A6">
        <w:rPr>
          <w:rFonts w:asciiTheme="minorHAnsi" w:hAnsiTheme="minorHAnsi" w:cstheme="minorHAnsi"/>
          <w:sz w:val="22"/>
          <w:szCs w:val="22"/>
        </w:rPr>
        <w:fldChar w:fldCharType="end"/>
      </w:r>
      <w:r w:rsidR="00574ADE" w:rsidRPr="00574ADE">
        <w:rPr>
          <w:rFonts w:asciiTheme="minorHAnsi" w:hAnsiTheme="minorHAnsi" w:cstheme="minorHAnsi"/>
          <w:sz w:val="22"/>
          <w:szCs w:val="22"/>
        </w:rPr>
        <w:t xml:space="preserve"> compared to current formulations, which contain as </w:t>
      </w:r>
      <w:r w:rsidR="00574ADE">
        <w:rPr>
          <w:rFonts w:asciiTheme="minorHAnsi" w:hAnsiTheme="minorHAnsi" w:cstheme="minorHAnsi"/>
          <w:sz w:val="22"/>
          <w:szCs w:val="22"/>
        </w:rPr>
        <w:t>low</w:t>
      </w:r>
      <w:r w:rsidR="00574ADE" w:rsidRPr="00574ADE">
        <w:rPr>
          <w:rFonts w:asciiTheme="minorHAnsi" w:hAnsiTheme="minorHAnsi" w:cstheme="minorHAnsi"/>
          <w:sz w:val="22"/>
          <w:szCs w:val="22"/>
        </w:rPr>
        <w:t xml:space="preserve"> as 20 </w:t>
      </w:r>
      <w:proofErr w:type="spellStart"/>
      <w:r w:rsidR="00574ADE" w:rsidRPr="00574ADE">
        <w:rPr>
          <w:rFonts w:asciiTheme="minorHAnsi" w:hAnsiTheme="minorHAnsi" w:cstheme="minorHAnsi"/>
          <w:sz w:val="22"/>
          <w:szCs w:val="22"/>
        </w:rPr>
        <w:t>μg</w:t>
      </w:r>
      <w:proofErr w:type="spellEnd"/>
      <w:r w:rsidR="00574ADE" w:rsidRPr="00574ADE">
        <w:rPr>
          <w:rFonts w:asciiTheme="minorHAnsi" w:hAnsiTheme="minorHAnsi" w:cstheme="minorHAnsi"/>
          <w:sz w:val="22"/>
          <w:szCs w:val="22"/>
        </w:rPr>
        <w:t xml:space="preserve"> of ethinyl estradiol.</w:t>
      </w:r>
      <w:commentRangeStart w:id="696"/>
      <w:r w:rsidR="009B74A6">
        <w:rPr>
          <w:rFonts w:asciiTheme="minorHAnsi" w:hAnsiTheme="minorHAnsi" w:cstheme="minorHAnsi"/>
          <w:sz w:val="22"/>
          <w:szCs w:val="22"/>
        </w:rPr>
        <w:fldChar w:fldCharType="begin">
          <w:fldData xml:space="preserve">PEVuZE5vdGU+PENpdGU+PEF1dGhvcj5HYWxsbzwvQXV0aG9yPjxZZWFyPjIwMTM8L1llYXI+PFJl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</w:fldData>
        </w:fldChar>
      </w:r>
      <w:r w:rsidR="00C42706">
        <w:rPr>
          <w:rFonts w:asciiTheme="minorHAnsi" w:hAnsiTheme="minorHAnsi" w:cstheme="minorHAnsi"/>
          <w:sz w:val="22"/>
          <w:szCs w:val="22"/>
        </w:rPr>
        <w:instrText xml:space="preserve"> ADDIN EN.CITE </w:instrText>
      </w:r>
      <w:r w:rsidR="00C42706">
        <w:rPr>
          <w:rFonts w:asciiTheme="minorHAnsi" w:hAnsiTheme="minorHAnsi" w:cstheme="minorHAnsi"/>
          <w:sz w:val="22"/>
          <w:szCs w:val="22"/>
        </w:rPr>
        <w:fldChar w:fldCharType="begin">
          <w:fldData xml:space="preserve">PEVuZE5vdGU+PENpdGU+PEF1dGhvcj5HYWxsbzwvQXV0aG9yPjxZZWFyPjIwMTM8L1llYXI+PFJl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</w:fldData>
        </w:fldChar>
      </w:r>
      <w:r w:rsidR="00C42706">
        <w:rPr>
          <w:rFonts w:asciiTheme="minorHAnsi" w:hAnsiTheme="minorHAnsi" w:cstheme="minorHAnsi"/>
          <w:sz w:val="22"/>
          <w:szCs w:val="22"/>
        </w:rPr>
        <w:instrText xml:space="preserve"> ADDIN EN.CITE.DATA </w:instrText>
      </w:r>
      <w:r w:rsidR="00C42706">
        <w:rPr>
          <w:rFonts w:asciiTheme="minorHAnsi" w:hAnsiTheme="minorHAnsi" w:cstheme="minorHAnsi"/>
          <w:sz w:val="22"/>
          <w:szCs w:val="22"/>
        </w:rPr>
      </w:r>
      <w:r w:rsidR="00C42706">
        <w:rPr>
          <w:rFonts w:asciiTheme="minorHAnsi" w:hAnsiTheme="minorHAnsi" w:cstheme="minorHAnsi"/>
          <w:sz w:val="22"/>
          <w:szCs w:val="22"/>
        </w:rPr>
        <w:fldChar w:fldCharType="end"/>
      </w:r>
      <w:r w:rsidR="009B74A6">
        <w:rPr>
          <w:rFonts w:asciiTheme="minorHAnsi" w:hAnsiTheme="minorHAnsi" w:cstheme="minorHAnsi"/>
          <w:sz w:val="22"/>
          <w:szCs w:val="22"/>
        </w:rPr>
      </w:r>
      <w:r w:rsidR="009B74A6">
        <w:rPr>
          <w:rFonts w:asciiTheme="minorHAnsi" w:hAnsiTheme="minorHAnsi" w:cstheme="minorHAnsi"/>
          <w:sz w:val="22"/>
          <w:szCs w:val="22"/>
        </w:rPr>
        <w:fldChar w:fldCharType="separate"/>
      </w:r>
      <w:r w:rsidR="00C42706" w:rsidRPr="00C42706">
        <w:rPr>
          <w:rFonts w:asciiTheme="minorHAnsi" w:hAnsiTheme="minorHAnsi" w:cstheme="minorHAnsi"/>
          <w:noProof/>
          <w:sz w:val="22"/>
          <w:szCs w:val="22"/>
          <w:vertAlign w:val="superscript"/>
        </w:rPr>
        <w:t>49</w:t>
      </w:r>
      <w:r w:rsidR="009B74A6">
        <w:rPr>
          <w:rFonts w:asciiTheme="minorHAnsi" w:hAnsiTheme="minorHAnsi" w:cstheme="minorHAnsi"/>
          <w:sz w:val="22"/>
          <w:szCs w:val="22"/>
        </w:rPr>
        <w:fldChar w:fldCharType="end"/>
      </w:r>
      <w:commentRangeEnd w:id="696"/>
      <w:r w:rsidR="003C27C6">
        <w:rPr>
          <w:rStyle w:val="CommentReference"/>
          <w:rFonts w:asciiTheme="minorHAnsi" w:eastAsiaTheme="minorEastAsia" w:hAnsiTheme="minorHAnsi" w:cstheme="minorBidi"/>
          <w:lang w:eastAsia="ja-JP"/>
        </w:rPr>
        <w:commentReference w:id="696"/>
      </w:r>
      <w:r w:rsidR="00E479D4">
        <w:rPr>
          <w:rFonts w:asciiTheme="minorHAnsi" w:hAnsiTheme="minorHAnsi" w:cstheme="minorHAnsi"/>
          <w:sz w:val="22"/>
          <w:szCs w:val="22"/>
        </w:rPr>
        <w:t xml:space="preserve"> </w:t>
      </w:r>
      <w:ins w:id="697" w:author="Tran, Thi-Van-Trinh (NIH/NCI) [F]" w:date="2024-09-04T11:14:00Z" w16du:dateUtc="2024-09-04T15:14:00Z">
        <w:r w:rsidR="00EB14A4" w:rsidRPr="00FA1740">
          <w:rPr>
            <w:rFonts w:asciiTheme="minorHAnsi" w:hAnsiTheme="minorHAnsi" w:cstheme="minorHAnsi"/>
            <w:sz w:val="22"/>
            <w:szCs w:val="22"/>
          </w:rPr>
          <w:t xml:space="preserve">Experimental studies have demonstrated that estrogen </w:t>
        </w:r>
        <w:r w:rsidR="00EB14A4">
          <w:rPr>
            <w:rFonts w:asciiTheme="minorHAnsi" w:hAnsiTheme="minorHAnsi" w:cstheme="minorHAnsi"/>
            <w:sz w:val="22"/>
            <w:szCs w:val="22"/>
          </w:rPr>
          <w:t xml:space="preserve">not only </w:t>
        </w:r>
        <w:r w:rsidR="00EB14A4" w:rsidRPr="00FA1740">
          <w:rPr>
            <w:rFonts w:asciiTheme="minorHAnsi" w:hAnsiTheme="minorHAnsi" w:cstheme="minorHAnsi"/>
            <w:sz w:val="22"/>
            <w:szCs w:val="22"/>
          </w:rPr>
          <w:t>directly stimulates growth in both benign and malignant thyroid cells</w:t>
        </w:r>
        <w:r w:rsidR="00EB14A4">
          <w:rPr>
            <w:rFonts w:asciiTheme="minorHAnsi" w:hAnsiTheme="minorHAnsi" w:cstheme="minorHAnsi"/>
            <w:sz w:val="22"/>
            <w:szCs w:val="22"/>
          </w:rPr>
          <w:t>, but potentially</w:t>
        </w:r>
        <w:r w:rsidR="00EB14A4" w:rsidRPr="00FA1740">
          <w:rPr>
            <w:rFonts w:asciiTheme="minorHAnsi" w:hAnsiTheme="minorHAnsi" w:cstheme="minorHAnsi"/>
            <w:sz w:val="22"/>
            <w:szCs w:val="22"/>
          </w:rPr>
          <w:t xml:space="preserve"> simulate</w:t>
        </w:r>
        <w:r w:rsidR="00EB14A4">
          <w:rPr>
            <w:rFonts w:asciiTheme="minorHAnsi" w:hAnsiTheme="minorHAnsi" w:cstheme="minorHAnsi"/>
            <w:sz w:val="22"/>
            <w:szCs w:val="22"/>
          </w:rPr>
          <w:t>s</w:t>
        </w:r>
        <w:r w:rsidR="00EB14A4" w:rsidRPr="00FA1740">
          <w:rPr>
            <w:rFonts w:asciiTheme="minorHAnsi" w:hAnsiTheme="minorHAnsi" w:cstheme="minorHAnsi"/>
            <w:sz w:val="22"/>
            <w:szCs w:val="22"/>
          </w:rPr>
          <w:t xml:space="preserve"> the tyrosine kinase signaling pathways MAPK and PI3K and plays a role in angiogenesis regulation for thyroid cancer.</w:t>
        </w:r>
        <w:r w:rsidR="00EB14A4">
          <w:rPr>
            <w:rFonts w:asciiTheme="minorHAnsi" w:hAnsiTheme="minorHAnsi" w:cstheme="minorHAnsi"/>
            <w:sz w:val="22"/>
            <w:szCs w:val="22"/>
          </w:rPr>
          <w:fldChar w:fldCharType="begin"/>
        </w:r>
        <w:r w:rsidR="00EB14A4">
          <w:rPr>
            <w:rFonts w:asciiTheme="minorHAnsi" w:hAnsiTheme="minorHAnsi" w:cstheme="minorHAnsi"/>
            <w:sz w:val="22"/>
            <w:szCs w:val="22"/>
          </w:rPr>
          <w:instrText xml:space="preserve"> ADDIN EN.CITE &lt;EndNote&gt;&lt;Cite&gt;&lt;Author&gt;Derwahl&lt;/Author&gt;&lt;Year&gt;2014&lt;/Year&gt;&lt;RecNum&gt;419&lt;/RecNum&gt;&lt;DisplayText&gt;&lt;style face="superscript"&gt;12&lt;/style&gt;&lt;/DisplayText&gt;&lt;record&gt;&lt;rec-number&gt;419&lt;/rec-number&gt;&lt;foreign-keys&gt;&lt;key app="EN" db-id="9eeeap9akwrsete9ft3xp2puxwwrw9ev5fd0" timestamp="1722870739"&gt;419&lt;/key&gt;&lt;/foreign-keys&gt;&lt;ref-type name="Journal Article"&gt;17&lt;/ref-type&gt;&lt;contributors&gt;&lt;authors&gt;&lt;author&gt;Derwahl, M.&lt;/author&gt;&lt;author&gt;Nicula, D.&lt;/author&gt;&lt;/authors&gt;&lt;/contributors&gt;&lt;auth-address&gt;Department of MedicineSt Hedwig Hospital and Charite, University Medicine Berlin, Grosse Hamburger Straße 5-11, 10115 Berlin, Germany m.derwahl@alexius.de m.derwahl@gmx.de.&amp;#xD;Department of MedicineSt Hedwig Hospital and Charite, University Medicine Berlin, Grosse Hamburger Straße 5-11, 10115 Berlin, Germany.&lt;/auth-address&gt;&lt;titles&gt;&lt;title&gt;Estrogen and its role in thyroid cancer&lt;/title&gt;&lt;secondary-title&gt;Endocr Relat Cancer&lt;/secondary-title&gt;&lt;/titles&gt;&lt;periodical&gt;&lt;full-title&gt;Endocr Relat Cancer&lt;/full-title&gt;&lt;abbr-1&gt;Endocrine-related cancer&lt;/abbr-1&gt;&lt;/periodical&gt;&lt;pages&gt;T273-83&lt;/pages&gt;&lt;volume&gt;21&lt;/volume&gt;&lt;number&gt;5&lt;/number&gt;&lt;edition&gt;20140722&lt;/edition&gt;&lt;keywords&gt;&lt;keyword&gt;Animals&lt;/keyword&gt;&lt;keyword&gt;Estrogens/*metabolism&lt;/keyword&gt;&lt;keyword&gt;Humans&lt;/keyword&gt;&lt;keyword&gt;Receptors, Estrogen/metabolism&lt;/keyword&gt;&lt;keyword&gt;Thyroid Gland/cytology/metabolism&lt;/keyword&gt;&lt;keyword&gt;Thyroid Neoplasms/*metabolism&lt;/keyword&gt;&lt;keyword&gt;cell signaling&lt;/keyword&gt;&lt;keyword&gt;estrogen&lt;/keyword&gt;&lt;keyword&gt;growth factor receptor&lt;/keyword&gt;&lt;keyword&gt;neoplasia&lt;/keyword&gt;&lt;keyword&gt;thyroid&lt;/keyword&gt;&lt;/keywords&gt;&lt;dates&gt;&lt;year&gt;2014&lt;/year&gt;&lt;pub-dates&gt;&lt;date&gt;Oct&lt;/date&gt;&lt;/pub-dates&gt;&lt;/dates&gt;&lt;isbn&gt;1351-0088&lt;/isbn&gt;&lt;accession-num&gt;25052473&lt;/accession-num&gt;&lt;urls&gt;&lt;/urls&gt;&lt;electronic-resource-num&gt;10.1530/erc-14-0053&lt;/electronic-resource-num&gt;&lt;remote-database-provider&gt;NLM&lt;/remote-database-provider&gt;&lt;language&gt;eng&lt;/language&gt;&lt;/record&gt;&lt;/Cite&gt;&lt;/EndNote&gt;</w:instrText>
        </w:r>
        <w:r w:rsidR="00EB14A4">
          <w:rPr>
            <w:rFonts w:asciiTheme="minorHAnsi" w:hAnsiTheme="minorHAnsi" w:cstheme="minorHAnsi"/>
            <w:sz w:val="22"/>
            <w:szCs w:val="22"/>
          </w:rPr>
          <w:fldChar w:fldCharType="separate"/>
        </w:r>
        <w:r w:rsidR="00EB14A4" w:rsidRPr="00BF42BE">
          <w:rPr>
            <w:rFonts w:asciiTheme="minorHAnsi" w:hAnsiTheme="minorHAnsi" w:cstheme="minorHAnsi"/>
            <w:noProof/>
            <w:sz w:val="22"/>
            <w:szCs w:val="22"/>
            <w:vertAlign w:val="superscript"/>
          </w:rPr>
          <w:t>12</w:t>
        </w:r>
        <w:r w:rsidR="00EB14A4">
          <w:rPr>
            <w:rFonts w:asciiTheme="minorHAnsi" w:hAnsiTheme="minorHAnsi" w:cstheme="minorHAnsi"/>
            <w:sz w:val="22"/>
            <w:szCs w:val="22"/>
          </w:rPr>
          <w:fldChar w:fldCharType="end"/>
        </w:r>
      </w:ins>
    </w:p>
    <w:p w14:paraId="1699940E" w14:textId="639840EA" w:rsidR="000D274A" w:rsidDel="00907B52" w:rsidRDefault="008C37FB">
      <w:pPr>
        <w:pStyle w:val="NormalWeb"/>
        <w:spacing w:line="360" w:lineRule="auto"/>
        <w:rPr>
          <w:del w:id="698" w:author="Tran, Thi-Van-Trinh (NIH/NCI) [F]" w:date="2024-09-02T22:11:00Z" w16du:dateUtc="2024-09-03T02:11:00Z"/>
          <w:rFonts w:asciiTheme="minorHAnsi" w:hAnsiTheme="minorHAnsi" w:cstheme="minorHAnsi"/>
          <w:sz w:val="22"/>
          <w:szCs w:val="22"/>
        </w:rPr>
      </w:pPr>
      <w:r w:rsidRPr="008C37FB">
        <w:rPr>
          <w:rFonts w:asciiTheme="minorHAnsi" w:hAnsiTheme="minorHAnsi" w:cstheme="minorHAnsi"/>
          <w:sz w:val="22"/>
          <w:szCs w:val="22"/>
        </w:rPr>
        <w:t xml:space="preserve">Strengths of this study include the large sample size, long follow-up, and wide range of childhood and adolescent exposures. </w:t>
      </w:r>
      <w:ins w:id="699" w:author="Tran, Thi-Van-Trinh (NIH/NCI) [F]" w:date="2024-09-04T11:15:00Z" w16du:dateUtc="2024-09-04T15:15:00Z">
        <w:r w:rsidR="00E60E14">
          <w:rPr>
            <w:rFonts w:asciiTheme="minorHAnsi" w:hAnsiTheme="minorHAnsi" w:cstheme="minorHAnsi"/>
            <w:sz w:val="22"/>
            <w:szCs w:val="22"/>
          </w:rPr>
          <w:t>T</w:t>
        </w:r>
      </w:ins>
      <w:commentRangeStart w:id="700"/>
      <w:del w:id="701" w:author="Tran, Thi-Van-Trinh (NIH/NCI) [F]" w:date="2024-09-02T22:11:00Z" w16du:dateUtc="2024-09-03T02:11:00Z">
        <w:r w:rsidR="00CE3CF4" w:rsidRPr="00CE3CF4" w:rsidDel="00907B52">
          <w:rPr>
            <w:rFonts w:asciiTheme="minorHAnsi" w:hAnsiTheme="minorHAnsi" w:cstheme="minorHAnsi"/>
            <w:sz w:val="22"/>
            <w:szCs w:val="22"/>
          </w:rPr>
          <w:delText xml:space="preserve">We were able to </w:delText>
        </w:r>
      </w:del>
      <w:commentRangeStart w:id="702"/>
      <w:del w:id="703" w:author="Tran, Thi-Van-Trinh (NIH/NCI) [F]" w:date="2024-09-01T22:06:00Z" w16du:dateUtc="2024-09-02T02:06:00Z">
        <w:r w:rsidR="00CE3CF4" w:rsidRPr="00CE3CF4" w:rsidDel="00CB1F33">
          <w:rPr>
            <w:rFonts w:asciiTheme="minorHAnsi" w:hAnsiTheme="minorHAnsi" w:cstheme="minorHAnsi"/>
            <w:sz w:val="22"/>
            <w:szCs w:val="22"/>
          </w:rPr>
          <w:delText xml:space="preserve">control </w:delText>
        </w:r>
      </w:del>
      <w:del w:id="704" w:author="Tran, Thi-Van-Trinh (NIH/NCI) [F]" w:date="2024-09-02T22:11:00Z" w16du:dateUtc="2024-09-03T02:11:00Z">
        <w:r w:rsidR="00CE3CF4" w:rsidRPr="00CE3CF4" w:rsidDel="00907B52">
          <w:rPr>
            <w:rFonts w:asciiTheme="minorHAnsi" w:hAnsiTheme="minorHAnsi" w:cstheme="minorHAnsi"/>
            <w:sz w:val="22"/>
            <w:szCs w:val="22"/>
          </w:rPr>
          <w:delText xml:space="preserve">for potential </w:delText>
        </w:r>
        <w:r w:rsidR="003723EF" w:rsidDel="00907B52">
          <w:rPr>
            <w:rFonts w:asciiTheme="minorHAnsi" w:hAnsiTheme="minorHAnsi" w:cstheme="minorHAnsi"/>
            <w:sz w:val="22"/>
            <w:szCs w:val="22"/>
          </w:rPr>
          <w:delText>mediating</w:delText>
        </w:r>
        <w:r w:rsidR="00CE3CF4" w:rsidRPr="00CE3CF4" w:rsidDel="00907B52">
          <w:rPr>
            <w:rFonts w:asciiTheme="minorHAnsi" w:hAnsiTheme="minorHAnsi" w:cstheme="minorHAnsi"/>
            <w:sz w:val="22"/>
            <w:szCs w:val="22"/>
          </w:rPr>
          <w:delText xml:space="preserve"> factors</w:delText>
        </w:r>
        <w:r w:rsidR="003723EF" w:rsidDel="00907B52">
          <w:rPr>
            <w:rFonts w:asciiTheme="minorHAnsi" w:hAnsiTheme="minorHAnsi" w:cstheme="minorHAnsi"/>
            <w:sz w:val="22"/>
            <w:szCs w:val="22"/>
          </w:rPr>
          <w:delText xml:space="preserve"> </w:delText>
        </w:r>
        <w:commentRangeEnd w:id="702"/>
        <w:r w:rsidR="00DB3973" w:rsidDel="00907B52">
          <w:rPr>
            <w:rStyle w:val="CommentReference"/>
            <w:rFonts w:asciiTheme="minorHAnsi" w:eastAsiaTheme="minorEastAsia" w:hAnsiTheme="minorHAnsi" w:cstheme="minorBidi"/>
            <w:lang w:eastAsia="ja-JP"/>
          </w:rPr>
          <w:commentReference w:id="702"/>
        </w:r>
      </w:del>
      <w:ins w:id="705" w:author="Troisi, Rebecca (NIH/NCI) [E]" w:date="2024-08-22T11:59:00Z" w16du:dateUtc="2024-08-22T15:59:00Z">
        <w:del w:id="706" w:author="Tran, Thi-Van-Trinh (NIH/NCI) [F]" w:date="2024-09-02T22:11:00Z" w16du:dateUtc="2024-09-03T02:11:00Z">
          <w:r w:rsidR="00D937B0" w:rsidDel="00907B52">
            <w:rPr>
              <w:rFonts w:asciiTheme="minorHAnsi" w:hAnsiTheme="minorHAnsi" w:cstheme="minorHAnsi"/>
              <w:sz w:val="22"/>
              <w:szCs w:val="22"/>
            </w:rPr>
            <w:delText xml:space="preserve">that </w:delText>
          </w:r>
        </w:del>
      </w:ins>
      <w:del w:id="707" w:author="Tran, Thi-Van-Trinh (NIH/NCI) [F]" w:date="2024-09-02T22:11:00Z" w16du:dateUtc="2024-09-03T02:11:00Z">
        <w:r w:rsidRPr="008C37FB" w:rsidDel="00907B52">
          <w:rPr>
            <w:rFonts w:asciiTheme="minorHAnsi" w:hAnsiTheme="minorHAnsi" w:cstheme="minorHAnsi"/>
            <w:sz w:val="22"/>
            <w:szCs w:val="22"/>
          </w:rPr>
          <w:delText xml:space="preserve">could influence the likelihood of incidental detection of thyroid cancer, such as baseline BMI, household annual income, and education levels; </w:delText>
        </w:r>
        <w:r w:rsidR="00EE5300" w:rsidDel="00907B52">
          <w:rPr>
            <w:rFonts w:asciiTheme="minorHAnsi" w:hAnsiTheme="minorHAnsi" w:cstheme="minorHAnsi"/>
            <w:sz w:val="22"/>
            <w:szCs w:val="22"/>
          </w:rPr>
          <w:delText xml:space="preserve">except for </w:delText>
        </w:r>
      </w:del>
      <w:ins w:id="708" w:author="Troisi, Rebecca (NIH/NCI) [E]" w:date="2024-08-22T12:00:00Z" w16du:dateUtc="2024-08-22T16:00:00Z">
        <w:del w:id="709" w:author="Tran, Thi-Van-Trinh (NIH/NCI) [F]" w:date="2024-09-02T22:11:00Z" w16du:dateUtc="2024-09-03T02:11:00Z">
          <w:r w:rsidR="00EF6634" w:rsidDel="00907B52">
            <w:rPr>
              <w:rFonts w:asciiTheme="minorHAnsi" w:hAnsiTheme="minorHAnsi" w:cstheme="minorHAnsi"/>
              <w:sz w:val="22"/>
              <w:szCs w:val="22"/>
            </w:rPr>
            <w:delText xml:space="preserve">the </w:delText>
          </w:r>
        </w:del>
      </w:ins>
      <w:del w:id="710" w:author="Tran, Thi-Van-Trinh (NIH/NCI) [F]" w:date="2024-09-02T22:11:00Z" w16du:dateUtc="2024-09-03T02:11:00Z">
        <w:r w:rsidR="00267761" w:rsidDel="00907B52">
          <w:rPr>
            <w:rFonts w:asciiTheme="minorHAnsi" w:hAnsiTheme="minorHAnsi" w:cstheme="minorHAnsi"/>
            <w:sz w:val="22"/>
            <w:szCs w:val="22"/>
          </w:rPr>
          <w:delText>interaction</w:delText>
        </w:r>
        <w:r w:rsidR="00F30894" w:rsidDel="00907B52">
          <w:rPr>
            <w:rFonts w:asciiTheme="minorHAnsi" w:hAnsiTheme="minorHAnsi" w:cstheme="minorHAnsi"/>
            <w:sz w:val="22"/>
            <w:szCs w:val="22"/>
          </w:rPr>
          <w:delText xml:space="preserve"> between early life body size and </w:delText>
        </w:r>
        <w:r w:rsidR="00EE5300" w:rsidDel="00907B52">
          <w:rPr>
            <w:rFonts w:asciiTheme="minorHAnsi" w:hAnsiTheme="minorHAnsi" w:cstheme="minorHAnsi"/>
            <w:sz w:val="22"/>
            <w:szCs w:val="22"/>
          </w:rPr>
          <w:delText>baseline BMI</w:delText>
        </w:r>
        <w:r w:rsidR="000D274A" w:rsidDel="00907B52">
          <w:rPr>
            <w:rFonts w:asciiTheme="minorHAnsi" w:hAnsiTheme="minorHAnsi" w:cstheme="minorHAnsi"/>
            <w:sz w:val="22"/>
            <w:szCs w:val="22"/>
          </w:rPr>
          <w:delText>, accounting for these factors</w:delText>
        </w:r>
        <w:r w:rsidR="00EE5300" w:rsidDel="00907B52">
          <w:rPr>
            <w:rFonts w:asciiTheme="minorHAnsi" w:hAnsiTheme="minorHAnsi" w:cstheme="minorHAnsi"/>
            <w:sz w:val="22"/>
            <w:szCs w:val="22"/>
          </w:rPr>
          <w:delText xml:space="preserve"> </w:delText>
        </w:r>
        <w:r w:rsidR="00EE5300" w:rsidRPr="00EE5300" w:rsidDel="00907B52">
          <w:rPr>
            <w:rFonts w:asciiTheme="minorHAnsi" w:hAnsiTheme="minorHAnsi" w:cstheme="minorHAnsi"/>
            <w:sz w:val="22"/>
            <w:szCs w:val="22"/>
          </w:rPr>
          <w:delText>had little impact on our results</w:delText>
        </w:r>
        <w:r w:rsidRPr="008C37FB" w:rsidDel="00907B52">
          <w:rPr>
            <w:rFonts w:asciiTheme="minorHAnsi" w:hAnsiTheme="minorHAnsi" w:cstheme="minorHAnsi"/>
            <w:sz w:val="22"/>
            <w:szCs w:val="22"/>
          </w:rPr>
          <w:delText xml:space="preserve">. </w:delText>
        </w:r>
        <w:commentRangeEnd w:id="700"/>
        <w:r w:rsidR="00FA17DE" w:rsidDel="00907B52">
          <w:rPr>
            <w:rStyle w:val="CommentReference"/>
            <w:rFonts w:asciiTheme="minorHAnsi" w:eastAsiaTheme="minorEastAsia" w:hAnsiTheme="minorHAnsi" w:cstheme="minorBidi"/>
            <w:lang w:eastAsia="ja-JP"/>
          </w:rPr>
          <w:commentReference w:id="700"/>
        </w:r>
      </w:del>
    </w:p>
    <w:p w14:paraId="2A8CC9C5" w14:textId="7989D207" w:rsidR="008C37FB" w:rsidRPr="008C37FB" w:rsidRDefault="000D274A" w:rsidP="00E60E14">
      <w:pPr>
        <w:pStyle w:val="NormalWeb"/>
        <w:spacing w:line="360" w:lineRule="auto"/>
        <w:rPr>
          <w:rFonts w:asciiTheme="minorHAnsi" w:hAnsiTheme="minorHAnsi" w:cstheme="minorHAnsi"/>
          <w:sz w:val="22"/>
          <w:szCs w:val="22"/>
        </w:rPr>
      </w:pPr>
      <w:del w:id="711" w:author="Tran, Thi-Van-Trinh (NIH/NCI) [F]" w:date="2024-09-04T11:15:00Z" w16du:dateUtc="2024-09-04T15:15:00Z">
        <w:r w:rsidDel="00690AF9">
          <w:rPr>
            <w:rFonts w:asciiTheme="minorHAnsi" w:hAnsiTheme="minorHAnsi" w:cstheme="minorHAnsi"/>
            <w:sz w:val="22"/>
            <w:szCs w:val="22"/>
          </w:rPr>
          <w:delText>T</w:delText>
        </w:r>
      </w:del>
      <w:r w:rsidR="008C37FB" w:rsidRPr="008C37FB">
        <w:rPr>
          <w:rFonts w:asciiTheme="minorHAnsi" w:hAnsiTheme="minorHAnsi" w:cstheme="minorHAnsi"/>
          <w:sz w:val="22"/>
          <w:szCs w:val="22"/>
        </w:rPr>
        <w:t xml:space="preserve">he current study </w:t>
      </w:r>
      <w:ins w:id="712" w:author="Tran, Thi-Van-Trinh (NIH/NCI) [F]" w:date="2024-09-04T11:15:00Z" w16du:dateUtc="2024-09-04T15:15:00Z">
        <w:r w:rsidR="00E60E14">
          <w:rPr>
            <w:rFonts w:asciiTheme="minorHAnsi" w:hAnsiTheme="minorHAnsi" w:cstheme="minorHAnsi"/>
            <w:sz w:val="22"/>
            <w:szCs w:val="22"/>
          </w:rPr>
          <w:t xml:space="preserve">also </w:t>
        </w:r>
      </w:ins>
      <w:r w:rsidR="008C37FB" w:rsidRPr="008C37FB">
        <w:rPr>
          <w:rFonts w:asciiTheme="minorHAnsi" w:hAnsiTheme="minorHAnsi" w:cstheme="minorHAnsi"/>
          <w:sz w:val="22"/>
          <w:szCs w:val="22"/>
        </w:rPr>
        <w:t xml:space="preserve">has several limitations. </w:t>
      </w:r>
      <w:ins w:id="713" w:author="Tran, Thi-Van-Trinh (NIH/NCI) [F]" w:date="2024-09-04T11:15:00Z" w16du:dateUtc="2024-09-04T15:15:00Z">
        <w:r w:rsidR="00E60E14">
          <w:rPr>
            <w:rFonts w:asciiTheme="minorHAnsi" w:hAnsiTheme="minorHAnsi" w:cstheme="minorHAnsi"/>
            <w:sz w:val="22"/>
            <w:szCs w:val="22"/>
          </w:rPr>
          <w:t xml:space="preserve">First, </w:t>
        </w:r>
      </w:ins>
      <w:del w:id="714" w:author="Tran, Thi-Van-Trinh (NIH/NCI) [F]" w:date="2024-09-04T11:15:00Z" w16du:dateUtc="2024-09-04T15:15:00Z">
        <w:r w:rsidR="008C37FB" w:rsidRPr="008C37FB" w:rsidDel="00E60E14">
          <w:rPr>
            <w:rFonts w:asciiTheme="minorHAnsi" w:hAnsiTheme="minorHAnsi" w:cstheme="minorHAnsi"/>
            <w:sz w:val="22"/>
            <w:szCs w:val="22"/>
          </w:rPr>
          <w:delText>A</w:delText>
        </w:r>
      </w:del>
      <w:ins w:id="715" w:author="Tran, Thi-Van-Trinh (NIH/NCI) [F]" w:date="2024-09-04T11:15:00Z" w16du:dateUtc="2024-09-04T15:15:00Z">
        <w:r w:rsidR="00E60E14">
          <w:rPr>
            <w:rFonts w:asciiTheme="minorHAnsi" w:hAnsiTheme="minorHAnsi" w:cstheme="minorHAnsi"/>
            <w:sz w:val="22"/>
            <w:szCs w:val="22"/>
          </w:rPr>
          <w:t>a</w:t>
        </w:r>
      </w:ins>
      <w:r w:rsidR="008C37FB" w:rsidRPr="008C37FB">
        <w:rPr>
          <w:rFonts w:asciiTheme="minorHAnsi" w:hAnsiTheme="minorHAnsi" w:cstheme="minorHAnsi"/>
          <w:sz w:val="22"/>
          <w:szCs w:val="22"/>
        </w:rPr>
        <w:t xml:space="preserve">s the Sister Study enrolled </w:t>
      </w:r>
      <w:del w:id="716" w:author="Kitahara, Cari Meinhold(NIH/NCI) [E]" w:date="2024-09-16T12:51:00Z" w16du:dateUtc="2024-09-16T16:51:00Z">
        <w:r w:rsidR="008C37FB" w:rsidRPr="008C37FB" w:rsidDel="00AD566A">
          <w:rPr>
            <w:rFonts w:asciiTheme="minorHAnsi" w:hAnsiTheme="minorHAnsi" w:cstheme="minorHAnsi"/>
            <w:sz w:val="22"/>
            <w:szCs w:val="22"/>
          </w:rPr>
          <w:delText xml:space="preserve">exclusively </w:delText>
        </w:r>
      </w:del>
      <w:r w:rsidR="008C37FB" w:rsidRPr="008C37FB">
        <w:rPr>
          <w:rFonts w:asciiTheme="minorHAnsi" w:hAnsiTheme="minorHAnsi" w:cstheme="minorHAnsi"/>
          <w:sz w:val="22"/>
          <w:szCs w:val="22"/>
        </w:rPr>
        <w:t xml:space="preserve">women </w:t>
      </w:r>
      <w:del w:id="717" w:author="Kitahara, Cari Meinhold(NIH/NCI) [E]" w:date="2024-09-16T12:52:00Z" w16du:dateUtc="2024-09-16T16:52:00Z">
        <w:r w:rsidR="008C37FB" w:rsidRPr="008C37FB" w:rsidDel="00AD566A">
          <w:rPr>
            <w:rFonts w:asciiTheme="minorHAnsi" w:hAnsiTheme="minorHAnsi" w:cstheme="minorHAnsi"/>
            <w:sz w:val="22"/>
            <w:szCs w:val="22"/>
          </w:rPr>
          <w:delText xml:space="preserve">with </w:delText>
        </w:r>
      </w:del>
      <w:ins w:id="718" w:author="Kitahara, Cari Meinhold(NIH/NCI) [E]" w:date="2024-09-16T12:52:00Z" w16du:dateUtc="2024-09-16T16:52:00Z">
        <w:r w:rsidR="00AD566A">
          <w:rPr>
            <w:rFonts w:asciiTheme="minorHAnsi" w:hAnsiTheme="minorHAnsi" w:cstheme="minorHAnsi"/>
            <w:sz w:val="22"/>
            <w:szCs w:val="22"/>
          </w:rPr>
          <w:t>having</w:t>
        </w:r>
        <w:r w:rsidR="00AD566A" w:rsidRPr="008C37FB">
          <w:rPr>
            <w:rFonts w:asciiTheme="minorHAnsi" w:hAnsiTheme="minorHAnsi" w:cstheme="minorHAnsi"/>
            <w:sz w:val="22"/>
            <w:szCs w:val="22"/>
          </w:rPr>
          <w:t xml:space="preserve"> </w:t>
        </w:r>
      </w:ins>
      <w:r w:rsidR="008C37FB" w:rsidRPr="008C37FB">
        <w:rPr>
          <w:rFonts w:asciiTheme="minorHAnsi" w:hAnsiTheme="minorHAnsi" w:cstheme="minorHAnsi"/>
          <w:sz w:val="22"/>
          <w:szCs w:val="22"/>
        </w:rPr>
        <w:t xml:space="preserve">a sister diagnosed with </w:t>
      </w:r>
      <w:del w:id="719" w:author="Kitahara, Cari Meinhold(NIH/NCI) [E]" w:date="2024-09-16T12:52:00Z" w16du:dateUtc="2024-09-16T16:52:00Z">
        <w:r w:rsidR="008C37FB" w:rsidRPr="008C37FB" w:rsidDel="00AD566A">
          <w:rPr>
            <w:rFonts w:asciiTheme="minorHAnsi" w:hAnsiTheme="minorHAnsi" w:cstheme="minorHAnsi"/>
            <w:sz w:val="22"/>
            <w:szCs w:val="22"/>
          </w:rPr>
          <w:delText xml:space="preserve">a </w:delText>
        </w:r>
      </w:del>
      <w:r w:rsidR="008C37FB" w:rsidRPr="008C37FB">
        <w:rPr>
          <w:rFonts w:asciiTheme="minorHAnsi" w:hAnsiTheme="minorHAnsi" w:cstheme="minorHAnsi"/>
          <w:sz w:val="22"/>
          <w:szCs w:val="22"/>
        </w:rPr>
        <w:t xml:space="preserve">breast cancer, the results may not be generalizable to men or </w:t>
      </w:r>
      <w:del w:id="720" w:author="Kitahara, Cari Meinhold(NIH/NCI) [E]" w:date="2024-09-16T12:52:00Z" w16du:dateUtc="2024-09-16T16:52:00Z">
        <w:r w:rsidR="008C37FB" w:rsidRPr="008C37FB" w:rsidDel="00AD566A">
          <w:rPr>
            <w:rFonts w:asciiTheme="minorHAnsi" w:hAnsiTheme="minorHAnsi" w:cstheme="minorHAnsi"/>
            <w:sz w:val="22"/>
            <w:szCs w:val="22"/>
          </w:rPr>
          <w:delText xml:space="preserve">to </w:delText>
        </w:r>
      </w:del>
      <w:r w:rsidR="008C37FB" w:rsidRPr="008C37FB">
        <w:rPr>
          <w:rFonts w:asciiTheme="minorHAnsi" w:hAnsiTheme="minorHAnsi" w:cstheme="minorHAnsi"/>
          <w:sz w:val="22"/>
          <w:szCs w:val="22"/>
        </w:rPr>
        <w:t xml:space="preserve">women without a family history of breast </w:t>
      </w:r>
      <w:commentRangeStart w:id="721"/>
      <w:r w:rsidR="008C37FB" w:rsidRPr="008C37FB">
        <w:rPr>
          <w:rFonts w:asciiTheme="minorHAnsi" w:hAnsiTheme="minorHAnsi" w:cstheme="minorHAnsi"/>
          <w:sz w:val="22"/>
          <w:szCs w:val="22"/>
        </w:rPr>
        <w:t>cancer</w:t>
      </w:r>
      <w:commentRangeEnd w:id="721"/>
      <w:r w:rsidR="007C1B7A">
        <w:rPr>
          <w:rStyle w:val="CommentReference"/>
          <w:rFonts w:asciiTheme="minorHAnsi" w:eastAsiaTheme="minorEastAsia" w:hAnsiTheme="minorHAnsi" w:cstheme="minorBidi"/>
          <w:lang w:eastAsia="ja-JP"/>
        </w:rPr>
        <w:commentReference w:id="721"/>
      </w:r>
      <w:ins w:id="722" w:author="Tran, Thi-Van-Trinh (NIH/NCI) [F]" w:date="2024-09-01T22:08:00Z" w16du:dateUtc="2024-09-02T02:08:00Z">
        <w:r w:rsidR="00E206CE">
          <w:rPr>
            <w:rFonts w:asciiTheme="minorHAnsi" w:hAnsiTheme="minorHAnsi" w:cstheme="minorHAnsi"/>
            <w:sz w:val="22"/>
            <w:szCs w:val="22"/>
          </w:rPr>
          <w:t>. However,</w:t>
        </w:r>
      </w:ins>
      <w:ins w:id="723" w:author="Tran, Thi-Van-Trinh (NIH/NCI) [F]" w:date="2024-09-01T22:07:00Z" w16du:dateUtc="2024-09-02T02:07:00Z">
        <w:r w:rsidR="000D3093">
          <w:rPr>
            <w:rFonts w:asciiTheme="minorHAnsi" w:hAnsiTheme="minorHAnsi" w:cstheme="minorHAnsi"/>
            <w:sz w:val="22"/>
            <w:szCs w:val="22"/>
          </w:rPr>
          <w:t xml:space="preserve"> there </w:t>
        </w:r>
      </w:ins>
      <w:ins w:id="724" w:author="Tran, Thi-Van-Trinh (NIH/NCI) [F]" w:date="2024-09-01T22:08:00Z" w16du:dateUtc="2024-09-02T02:08:00Z">
        <w:r w:rsidR="000D3093">
          <w:rPr>
            <w:rFonts w:asciiTheme="minorHAnsi" w:hAnsiTheme="minorHAnsi" w:cstheme="minorHAnsi"/>
            <w:sz w:val="22"/>
            <w:szCs w:val="22"/>
          </w:rPr>
          <w:t>is limited</w:t>
        </w:r>
      </w:ins>
      <w:ins w:id="725" w:author="Tran, Thi-Van-Trinh (NIH/NCI) [F]" w:date="2024-09-01T22:07:00Z">
        <w:r w:rsidR="000D3093" w:rsidRPr="000D3093">
          <w:rPr>
            <w:rFonts w:asciiTheme="minorHAnsi" w:hAnsiTheme="minorHAnsi" w:cstheme="minorHAnsi"/>
            <w:sz w:val="22"/>
            <w:szCs w:val="22"/>
          </w:rPr>
          <w:t xml:space="preserve"> evidence </w:t>
        </w:r>
      </w:ins>
      <w:ins w:id="726" w:author="Tran, Thi-Van-Trinh (NIH/NCI) [F]" w:date="2024-09-03T17:02:00Z">
        <w:r w:rsidR="00BF44A8" w:rsidRPr="00BF44A8">
          <w:rPr>
            <w:rFonts w:asciiTheme="minorHAnsi" w:hAnsiTheme="minorHAnsi" w:cstheme="minorHAnsi"/>
            <w:sz w:val="22"/>
            <w:szCs w:val="22"/>
          </w:rPr>
          <w:t xml:space="preserve">to suggest that </w:t>
        </w:r>
      </w:ins>
      <w:ins w:id="727" w:author="Tran, Thi-Van-Trinh (NIH/NCI) [F]" w:date="2024-09-01T22:07:00Z">
        <w:r w:rsidR="000D3093" w:rsidRPr="000D3093">
          <w:rPr>
            <w:rFonts w:asciiTheme="minorHAnsi" w:hAnsiTheme="minorHAnsi" w:cstheme="minorHAnsi"/>
            <w:sz w:val="22"/>
            <w:szCs w:val="22"/>
          </w:rPr>
          <w:t xml:space="preserve">family </w:t>
        </w:r>
      </w:ins>
      <w:ins w:id="728" w:author="Tran, Thi-Van-Trinh (NIH/NCI) [F]" w:date="2024-09-01T22:08:00Z" w16du:dateUtc="2024-09-02T02:08:00Z">
        <w:r w:rsidR="00E206CE">
          <w:rPr>
            <w:rFonts w:asciiTheme="minorHAnsi" w:hAnsiTheme="minorHAnsi" w:cstheme="minorHAnsi"/>
            <w:sz w:val="22"/>
            <w:szCs w:val="22"/>
          </w:rPr>
          <w:t>history</w:t>
        </w:r>
      </w:ins>
      <w:ins w:id="729" w:author="Tran, Thi-Van-Trinh (NIH/NCI) [F]" w:date="2024-09-01T22:07:00Z">
        <w:r w:rsidR="000D3093" w:rsidRPr="000D3093">
          <w:rPr>
            <w:rFonts w:asciiTheme="minorHAnsi" w:hAnsiTheme="minorHAnsi" w:cstheme="minorHAnsi"/>
            <w:sz w:val="22"/>
            <w:szCs w:val="22"/>
          </w:rPr>
          <w:t xml:space="preserve"> of breast cancer </w:t>
        </w:r>
      </w:ins>
      <w:ins w:id="730" w:author="Tran, Thi-Van-Trinh (NIH/NCI) [F]" w:date="2024-09-03T17:02:00Z" w16du:dateUtc="2024-09-03T21:02:00Z">
        <w:r w:rsidR="00BF44A8">
          <w:rPr>
            <w:rFonts w:asciiTheme="minorHAnsi" w:hAnsiTheme="minorHAnsi" w:cstheme="minorHAnsi"/>
            <w:sz w:val="22"/>
            <w:szCs w:val="22"/>
          </w:rPr>
          <w:t>influences</w:t>
        </w:r>
      </w:ins>
      <w:ins w:id="731" w:author="Tran, Thi-Van-Trinh (NIH/NCI) [F]" w:date="2024-09-01T22:07:00Z">
        <w:r w:rsidR="000D3093" w:rsidRPr="000D3093">
          <w:rPr>
            <w:rFonts w:asciiTheme="minorHAnsi" w:hAnsiTheme="minorHAnsi" w:cstheme="minorHAnsi"/>
            <w:sz w:val="22"/>
            <w:szCs w:val="22"/>
          </w:rPr>
          <w:t xml:space="preserve"> thyroid cancer</w:t>
        </w:r>
      </w:ins>
      <w:ins w:id="732" w:author="Tran, Thi-Van-Trinh (NIH/NCI) [F]" w:date="2024-09-01T22:08:00Z" w16du:dateUtc="2024-09-02T02:08:00Z">
        <w:r w:rsidR="00E206CE">
          <w:rPr>
            <w:rFonts w:asciiTheme="minorHAnsi" w:hAnsiTheme="minorHAnsi" w:cstheme="minorHAnsi"/>
            <w:sz w:val="22"/>
            <w:szCs w:val="22"/>
          </w:rPr>
          <w:t xml:space="preserve"> incidence</w:t>
        </w:r>
      </w:ins>
      <w:r w:rsidR="008C37FB" w:rsidRPr="008C37FB">
        <w:rPr>
          <w:rFonts w:asciiTheme="minorHAnsi" w:hAnsiTheme="minorHAnsi" w:cstheme="minorHAnsi"/>
          <w:sz w:val="22"/>
          <w:szCs w:val="22"/>
        </w:rPr>
        <w:t xml:space="preserve">. </w:t>
      </w:r>
      <w:ins w:id="733" w:author="Tran, Thi-Van-Trinh (NIH/NCI) [F]" w:date="2024-09-04T11:15:00Z" w16du:dateUtc="2024-09-04T15:15:00Z">
        <w:r w:rsidR="00E60E14">
          <w:rPr>
            <w:rFonts w:asciiTheme="minorHAnsi" w:hAnsiTheme="minorHAnsi" w:cstheme="minorHAnsi"/>
            <w:sz w:val="22"/>
            <w:szCs w:val="22"/>
          </w:rPr>
          <w:t>Se</w:t>
        </w:r>
      </w:ins>
      <w:ins w:id="734" w:author="Tran, Thi-Van-Trinh (NIH/NCI) [F]" w:date="2024-09-04T11:16:00Z" w16du:dateUtc="2024-09-04T15:16:00Z">
        <w:r w:rsidR="00E60E14">
          <w:rPr>
            <w:rFonts w:asciiTheme="minorHAnsi" w:hAnsiTheme="minorHAnsi" w:cstheme="minorHAnsi"/>
            <w:sz w:val="22"/>
            <w:szCs w:val="22"/>
          </w:rPr>
          <w:t xml:space="preserve">cond, </w:t>
        </w:r>
        <w:del w:id="735" w:author="Kitahara, Cari Meinhold(NIH/NCI) [E]" w:date="2024-09-16T12:54:00Z" w16du:dateUtc="2024-09-16T16:54:00Z">
          <w:r w:rsidR="00E60E14" w:rsidDel="00AD566A">
            <w:rPr>
              <w:rFonts w:asciiTheme="minorHAnsi" w:hAnsiTheme="minorHAnsi" w:cstheme="minorHAnsi"/>
              <w:sz w:val="22"/>
              <w:szCs w:val="22"/>
            </w:rPr>
            <w:delText>w</w:delText>
          </w:r>
        </w:del>
      </w:ins>
      <w:ins w:id="736" w:author="Tran, Thi-Van-Trinh (NIH/NCI) [F]" w:date="2024-09-03T16:40:00Z" w16du:dateUtc="2024-09-03T20:40:00Z">
        <w:del w:id="737" w:author="Kitahara, Cari Meinhold(NIH/NCI) [E]" w:date="2024-09-16T12:54:00Z" w16du:dateUtc="2024-09-16T16:54:00Z">
          <w:r w:rsidR="001839A2" w:rsidDel="00AD566A">
            <w:rPr>
              <w:rFonts w:asciiTheme="minorHAnsi" w:hAnsiTheme="minorHAnsi" w:cstheme="minorHAnsi"/>
              <w:sz w:val="22"/>
              <w:szCs w:val="22"/>
            </w:rPr>
            <w:delText>e started t</w:delText>
          </w:r>
        </w:del>
      </w:ins>
      <w:ins w:id="738" w:author="Tran, Thi-Van-Trinh (NIH/NCI) [F]" w:date="2024-09-03T16:38:00Z" w16du:dateUtc="2024-09-03T20:38:00Z">
        <w:del w:id="739" w:author="Kitahara, Cari Meinhold(NIH/NCI) [E]" w:date="2024-09-16T12:54:00Z" w16du:dateUtc="2024-09-16T16:54:00Z">
          <w:r w:rsidR="00831626" w:rsidDel="00AD566A">
            <w:rPr>
              <w:rFonts w:asciiTheme="minorHAnsi" w:hAnsiTheme="minorHAnsi" w:cstheme="minorHAnsi"/>
              <w:sz w:val="22"/>
              <w:szCs w:val="22"/>
            </w:rPr>
            <w:delText xml:space="preserve">he follow-up </w:delText>
          </w:r>
          <w:r w:rsidR="00DB0439" w:rsidDel="00AD566A">
            <w:rPr>
              <w:rFonts w:asciiTheme="minorHAnsi" w:hAnsiTheme="minorHAnsi" w:cstheme="minorHAnsi"/>
              <w:sz w:val="22"/>
              <w:szCs w:val="22"/>
            </w:rPr>
            <w:delText>at baseline</w:delText>
          </w:r>
        </w:del>
      </w:ins>
      <w:ins w:id="740" w:author="Tran, Thi-Van-Trinh (NIH/NCI) [F]" w:date="2024-09-03T16:40:00Z" w16du:dateUtc="2024-09-03T20:40:00Z">
        <w:del w:id="741" w:author="Kitahara, Cari Meinhold(NIH/NCI) [E]" w:date="2024-09-16T12:54:00Z" w16du:dateUtc="2024-09-16T16:54:00Z">
          <w:r w:rsidR="00C33A01" w:rsidDel="00AD566A">
            <w:rPr>
              <w:rFonts w:asciiTheme="minorHAnsi" w:hAnsiTheme="minorHAnsi" w:cstheme="minorHAnsi"/>
              <w:sz w:val="22"/>
              <w:szCs w:val="22"/>
            </w:rPr>
            <w:delText>,</w:delText>
          </w:r>
        </w:del>
      </w:ins>
      <w:ins w:id="742" w:author="Kitahara, Cari Meinhold(NIH/NCI) [E]" w:date="2024-09-16T12:54:00Z" w16du:dateUtc="2024-09-16T16:54:00Z">
        <w:r w:rsidR="00AD566A">
          <w:rPr>
            <w:rFonts w:asciiTheme="minorHAnsi" w:hAnsiTheme="minorHAnsi" w:cstheme="minorHAnsi"/>
            <w:sz w:val="22"/>
            <w:szCs w:val="22"/>
          </w:rPr>
          <w:t>the analysis</w:t>
        </w:r>
      </w:ins>
      <w:ins w:id="743" w:author="Tran, Thi-Van-Trinh (NIH/NCI) [F]" w:date="2024-09-03T16:40:00Z" w16du:dateUtc="2024-09-03T20:40:00Z">
        <w:del w:id="744" w:author="Kitahara, Cari Meinhold(NIH/NCI) [E]" w:date="2024-09-16T12:54:00Z" w16du:dateUtc="2024-09-16T16:54:00Z">
          <w:r w:rsidR="00C33A01" w:rsidDel="00AD566A">
            <w:rPr>
              <w:rFonts w:asciiTheme="minorHAnsi" w:hAnsiTheme="minorHAnsi" w:cstheme="minorHAnsi"/>
              <w:sz w:val="22"/>
              <w:szCs w:val="22"/>
            </w:rPr>
            <w:delText xml:space="preserve"> </w:delText>
          </w:r>
        </w:del>
      </w:ins>
      <w:ins w:id="745" w:author="Tran, Thi-Van-Trinh (NIH/NCI) [F]" w:date="2024-09-03T17:02:00Z" w16du:dateUtc="2024-09-03T21:02:00Z">
        <w:del w:id="746" w:author="Kitahara, Cari Meinhold(NIH/NCI) [E]" w:date="2024-09-16T12:54:00Z" w16du:dateUtc="2024-09-16T16:54:00Z">
          <w:r w:rsidR="004611F6" w:rsidDel="00AD566A">
            <w:rPr>
              <w:rFonts w:asciiTheme="minorHAnsi" w:hAnsiTheme="minorHAnsi" w:cstheme="minorHAnsi"/>
              <w:sz w:val="22"/>
              <w:szCs w:val="22"/>
            </w:rPr>
            <w:delText>excluding</w:delText>
          </w:r>
        </w:del>
      </w:ins>
      <w:ins w:id="747" w:author="Kitahara, Cari Meinhold(NIH/NCI) [E]" w:date="2024-09-16T12:54:00Z" w16du:dateUtc="2024-09-16T16:54:00Z">
        <w:r w:rsidR="00AD566A">
          <w:rPr>
            <w:rFonts w:asciiTheme="minorHAnsi" w:hAnsiTheme="minorHAnsi" w:cstheme="minorHAnsi"/>
            <w:sz w:val="22"/>
            <w:szCs w:val="22"/>
          </w:rPr>
          <w:t xml:space="preserve"> excluded</w:t>
        </w:r>
      </w:ins>
      <w:ins w:id="748" w:author="Tran, Thi-Van-Trinh (NIH/NCI) [F]" w:date="2024-09-03T16:40:00Z" w16du:dateUtc="2024-09-03T20:40:00Z">
        <w:r w:rsidR="00C33A01">
          <w:rPr>
            <w:rFonts w:asciiTheme="minorHAnsi" w:hAnsiTheme="minorHAnsi" w:cstheme="minorHAnsi"/>
            <w:sz w:val="22"/>
            <w:szCs w:val="22"/>
          </w:rPr>
          <w:t xml:space="preserve"> </w:t>
        </w:r>
      </w:ins>
      <w:ins w:id="749" w:author="Tran, Thi-Van-Trinh (NIH/NCI) [F]" w:date="2024-09-03T16:57:00Z" w16du:dateUtc="2024-09-03T20:57:00Z">
        <w:r w:rsidR="00E35ADF">
          <w:rPr>
            <w:rFonts w:asciiTheme="minorHAnsi" w:hAnsiTheme="minorHAnsi" w:cstheme="minorHAnsi"/>
            <w:sz w:val="22"/>
            <w:szCs w:val="22"/>
          </w:rPr>
          <w:t xml:space="preserve">women </w:t>
        </w:r>
        <w:del w:id="750" w:author="Kitahara, Cari Meinhold(NIH/NCI) [E]" w:date="2024-09-16T12:54:00Z" w16du:dateUtc="2024-09-16T16:54:00Z">
          <w:r w:rsidR="00E35ADF" w:rsidDel="00AD566A">
            <w:rPr>
              <w:rFonts w:asciiTheme="minorHAnsi" w:hAnsiTheme="minorHAnsi" w:cstheme="minorHAnsi"/>
              <w:sz w:val="22"/>
              <w:szCs w:val="22"/>
            </w:rPr>
            <w:delText xml:space="preserve">who </w:delText>
          </w:r>
        </w:del>
      </w:ins>
      <w:ins w:id="751" w:author="Tran, Thi-Van-Trinh (NIH/NCI) [F]" w:date="2024-09-03T17:03:00Z" w16du:dateUtc="2024-09-03T21:03:00Z">
        <w:del w:id="752" w:author="Kitahara, Cari Meinhold(NIH/NCI) [E]" w:date="2024-09-16T12:54:00Z" w16du:dateUtc="2024-09-16T16:54:00Z">
          <w:r w:rsidR="004611F6" w:rsidDel="00AD566A">
            <w:rPr>
              <w:rFonts w:asciiTheme="minorHAnsi" w:hAnsiTheme="minorHAnsi" w:cstheme="minorHAnsi"/>
              <w:sz w:val="22"/>
              <w:szCs w:val="22"/>
            </w:rPr>
            <w:delText>had previously</w:delText>
          </w:r>
        </w:del>
      </w:ins>
      <w:ins w:id="753" w:author="Tran, Thi-Van-Trinh (NIH/NCI) [F]" w:date="2024-09-03T16:57:00Z" w16du:dateUtc="2024-09-03T20:57:00Z">
        <w:del w:id="754" w:author="Kitahara, Cari Meinhold(NIH/NCI) [E]" w:date="2024-09-16T12:54:00Z" w16du:dateUtc="2024-09-16T16:54:00Z">
          <w:r w:rsidR="00E35ADF" w:rsidDel="00AD566A">
            <w:rPr>
              <w:rFonts w:asciiTheme="minorHAnsi" w:hAnsiTheme="minorHAnsi" w:cstheme="minorHAnsi"/>
              <w:sz w:val="22"/>
              <w:szCs w:val="22"/>
            </w:rPr>
            <w:delText xml:space="preserve"> diagnosed with</w:delText>
          </w:r>
        </w:del>
      </w:ins>
      <w:ins w:id="755" w:author="Kitahara, Cari Meinhold(NIH/NCI) [E]" w:date="2024-09-16T12:54:00Z" w16du:dateUtc="2024-09-16T16:54:00Z">
        <w:r w:rsidR="00AD566A">
          <w:rPr>
            <w:rFonts w:asciiTheme="minorHAnsi" w:hAnsiTheme="minorHAnsi" w:cstheme="minorHAnsi"/>
            <w:sz w:val="22"/>
            <w:szCs w:val="22"/>
          </w:rPr>
          <w:t>with a baseline history of</w:t>
        </w:r>
      </w:ins>
      <w:ins w:id="756" w:author="Tran, Thi-Van-Trinh (NIH/NCI) [F]" w:date="2024-09-03T16:57:00Z" w16du:dateUtc="2024-09-03T20:57:00Z">
        <w:r w:rsidR="00E35ADF">
          <w:rPr>
            <w:rFonts w:asciiTheme="minorHAnsi" w:hAnsiTheme="minorHAnsi" w:cstheme="minorHAnsi"/>
            <w:sz w:val="22"/>
            <w:szCs w:val="22"/>
          </w:rPr>
          <w:t xml:space="preserve"> </w:t>
        </w:r>
      </w:ins>
      <w:ins w:id="757" w:author="Tran, Thi-Van-Trinh (NIH/NCI) [F]" w:date="2024-09-03T16:56:00Z" w16du:dateUtc="2024-09-03T20:56:00Z">
        <w:r w:rsidR="00A0127B">
          <w:rPr>
            <w:rFonts w:asciiTheme="minorHAnsi" w:hAnsiTheme="minorHAnsi" w:cstheme="minorHAnsi"/>
            <w:sz w:val="22"/>
            <w:szCs w:val="22"/>
          </w:rPr>
          <w:t>DTC</w:t>
        </w:r>
      </w:ins>
      <w:ins w:id="758" w:author="Tran, Thi-Van-Trinh (NIH/NCI) [F]" w:date="2024-09-04T11:17:00Z" w16du:dateUtc="2024-09-04T15:17:00Z">
        <w:r w:rsidR="00031EF9">
          <w:rPr>
            <w:rFonts w:asciiTheme="minorHAnsi" w:hAnsiTheme="minorHAnsi" w:cstheme="minorHAnsi"/>
            <w:sz w:val="22"/>
            <w:szCs w:val="22"/>
          </w:rPr>
          <w:t xml:space="preserve">, which could potentially lead to missing </w:t>
        </w:r>
        <w:r w:rsidR="004137C6">
          <w:rPr>
            <w:rFonts w:asciiTheme="minorHAnsi" w:hAnsiTheme="minorHAnsi" w:cstheme="minorHAnsi"/>
            <w:sz w:val="22"/>
            <w:szCs w:val="22"/>
          </w:rPr>
          <w:t>associations for early-onset DTC</w:t>
        </w:r>
      </w:ins>
      <w:ins w:id="759" w:author="Tran, Thi-Van-Trinh (NIH/NCI) [F]" w:date="2024-09-03T16:57:00Z" w16du:dateUtc="2024-09-03T20:57:00Z">
        <w:r w:rsidR="00E871AC">
          <w:rPr>
            <w:rFonts w:asciiTheme="minorHAnsi" w:hAnsiTheme="minorHAnsi" w:cstheme="minorHAnsi"/>
            <w:sz w:val="22"/>
            <w:szCs w:val="22"/>
          </w:rPr>
          <w:t xml:space="preserve">. </w:t>
        </w:r>
      </w:ins>
      <w:ins w:id="760" w:author="Tran, Thi-Van-Trinh (NIH/NCI) [F]" w:date="2024-09-03T16:58:00Z" w16du:dateUtc="2024-09-03T20:58:00Z">
        <w:r w:rsidR="00E871AC">
          <w:rPr>
            <w:rFonts w:asciiTheme="minorHAnsi" w:hAnsiTheme="minorHAnsi" w:cstheme="minorHAnsi"/>
            <w:sz w:val="22"/>
            <w:szCs w:val="22"/>
          </w:rPr>
          <w:t xml:space="preserve">However, </w:t>
        </w:r>
      </w:ins>
      <w:ins w:id="761" w:author="Tran, Thi-Van-Trinh (NIH/NCI) [F]" w:date="2024-09-04T11:18:00Z" w16du:dateUtc="2024-09-04T15:18:00Z">
        <w:r w:rsidR="004137C6">
          <w:rPr>
            <w:rFonts w:asciiTheme="minorHAnsi" w:hAnsiTheme="minorHAnsi" w:cstheme="minorHAnsi"/>
            <w:sz w:val="22"/>
            <w:szCs w:val="22"/>
          </w:rPr>
          <w:t xml:space="preserve">most associations </w:t>
        </w:r>
        <w:del w:id="762" w:author="Kitahara, Cari Meinhold(NIH/NCI) [E]" w:date="2024-09-16T12:54:00Z" w16du:dateUtc="2024-09-16T16:54:00Z">
          <w:r w:rsidR="004137C6" w:rsidDel="00AD566A">
            <w:rPr>
              <w:rFonts w:asciiTheme="minorHAnsi" w:hAnsiTheme="minorHAnsi" w:cstheme="minorHAnsi"/>
              <w:sz w:val="22"/>
              <w:szCs w:val="22"/>
            </w:rPr>
            <w:delText>in our study remained</w:delText>
          </w:r>
        </w:del>
      </w:ins>
      <w:ins w:id="763" w:author="Kitahara, Cari Meinhold(NIH/NCI) [E]" w:date="2024-09-16T12:54:00Z" w16du:dateUtc="2024-09-16T16:54:00Z">
        <w:r w:rsidR="00AD566A">
          <w:rPr>
            <w:rFonts w:asciiTheme="minorHAnsi" w:hAnsiTheme="minorHAnsi" w:cstheme="minorHAnsi"/>
            <w:sz w:val="22"/>
            <w:szCs w:val="22"/>
          </w:rPr>
          <w:t>were similar for</w:t>
        </w:r>
      </w:ins>
      <w:ins w:id="764" w:author="Tran, Thi-Van-Trinh (NIH/NCI) [F]" w:date="2024-09-04T11:18:00Z" w16du:dateUtc="2024-09-04T15:18:00Z">
        <w:del w:id="765" w:author="Kitahara, Cari Meinhold(NIH/NCI) [E]" w:date="2024-09-16T12:54:00Z" w16du:dateUtc="2024-09-16T16:54:00Z">
          <w:r w:rsidR="004137C6" w:rsidDel="00AD566A">
            <w:rPr>
              <w:rFonts w:asciiTheme="minorHAnsi" w:hAnsiTheme="minorHAnsi" w:cstheme="minorHAnsi"/>
              <w:sz w:val="22"/>
              <w:szCs w:val="22"/>
            </w:rPr>
            <w:delText xml:space="preserve"> consistent for</w:delText>
          </w:r>
        </w:del>
        <w:r w:rsidR="004137C6">
          <w:rPr>
            <w:rFonts w:asciiTheme="minorHAnsi" w:hAnsiTheme="minorHAnsi" w:cstheme="minorHAnsi"/>
            <w:sz w:val="22"/>
            <w:szCs w:val="22"/>
          </w:rPr>
          <w:t xml:space="preserve"> early- </w:t>
        </w:r>
        <w:del w:id="766" w:author="Kitahara, Cari Meinhold(NIH/NCI) [E]" w:date="2024-09-16T12:55:00Z" w16du:dateUtc="2024-09-16T16:55:00Z">
          <w:r w:rsidR="004137C6" w:rsidDel="00AD566A">
            <w:rPr>
              <w:rFonts w:asciiTheme="minorHAnsi" w:hAnsiTheme="minorHAnsi" w:cstheme="minorHAnsi"/>
              <w:sz w:val="22"/>
              <w:szCs w:val="22"/>
            </w:rPr>
            <w:delText>or</w:delText>
          </w:r>
        </w:del>
      </w:ins>
      <w:ins w:id="767" w:author="Kitahara, Cari Meinhold(NIH/NCI) [E]" w:date="2024-09-16T12:55:00Z" w16du:dateUtc="2024-09-16T16:55:00Z">
        <w:r w:rsidR="00AD566A">
          <w:rPr>
            <w:rFonts w:asciiTheme="minorHAnsi" w:hAnsiTheme="minorHAnsi" w:cstheme="minorHAnsi"/>
            <w:sz w:val="22"/>
            <w:szCs w:val="22"/>
          </w:rPr>
          <w:t>versus</w:t>
        </w:r>
      </w:ins>
      <w:ins w:id="768" w:author="Tran, Thi-Van-Trinh (NIH/NCI) [F]" w:date="2024-09-04T11:18:00Z" w16du:dateUtc="2024-09-04T15:18:00Z">
        <w:r w:rsidR="004137C6">
          <w:rPr>
            <w:rFonts w:asciiTheme="minorHAnsi" w:hAnsiTheme="minorHAnsi" w:cstheme="minorHAnsi"/>
            <w:sz w:val="22"/>
            <w:szCs w:val="22"/>
          </w:rPr>
          <w:t xml:space="preserve"> late-onset </w:t>
        </w:r>
        <w:del w:id="769" w:author="Kitahara, Cari Meinhold(NIH/NCI) [E]" w:date="2024-09-16T12:55:00Z" w16du:dateUtc="2024-09-16T16:55:00Z">
          <w:r w:rsidR="004137C6" w:rsidDel="00AD566A">
            <w:rPr>
              <w:rFonts w:asciiTheme="minorHAnsi" w:hAnsiTheme="minorHAnsi" w:cstheme="minorHAnsi"/>
              <w:sz w:val="22"/>
              <w:szCs w:val="22"/>
            </w:rPr>
            <w:delText>cancers</w:delText>
          </w:r>
        </w:del>
      </w:ins>
      <w:ins w:id="770" w:author="Kitahara, Cari Meinhold(NIH/NCI) [E]" w:date="2024-09-16T12:55:00Z" w16du:dateUtc="2024-09-16T16:55:00Z">
        <w:r w:rsidR="00AD566A">
          <w:rPr>
            <w:rFonts w:asciiTheme="minorHAnsi" w:hAnsiTheme="minorHAnsi" w:cstheme="minorHAnsi"/>
            <w:sz w:val="22"/>
            <w:szCs w:val="22"/>
          </w:rPr>
          <w:t>DTC</w:t>
        </w:r>
      </w:ins>
      <w:ins w:id="771" w:author="Kitahara, Cari Meinhold(NIH/NCI) [E]" w:date="2024-09-16T12:56:00Z" w16du:dateUtc="2024-09-16T16:56:00Z">
        <w:r w:rsidR="00AD566A">
          <w:rPr>
            <w:rFonts w:asciiTheme="minorHAnsi" w:hAnsiTheme="minorHAnsi" w:cstheme="minorHAnsi"/>
            <w:sz w:val="22"/>
            <w:szCs w:val="22"/>
          </w:rPr>
          <w:t xml:space="preserve">s, and the </w:t>
        </w:r>
      </w:ins>
      <w:ins w:id="772" w:author="Tran, Thi-Van-Trinh (NIH/NCI) [F]" w:date="2024-09-04T11:18:00Z" w16du:dateUtc="2024-09-04T15:18:00Z">
        <w:del w:id="773" w:author="Kitahara, Cari Meinhold(NIH/NCI) [E]" w:date="2024-09-16T12:56:00Z" w16du:dateUtc="2024-09-16T16:56:00Z">
          <w:r w:rsidR="004137C6" w:rsidDel="00AD566A">
            <w:rPr>
              <w:rFonts w:asciiTheme="minorHAnsi" w:hAnsiTheme="minorHAnsi" w:cstheme="minorHAnsi"/>
              <w:sz w:val="22"/>
              <w:szCs w:val="22"/>
            </w:rPr>
            <w:delText xml:space="preserve">. Additionally, </w:delText>
          </w:r>
        </w:del>
      </w:ins>
      <w:ins w:id="774" w:author="Tran, Thi-Van-Trinh (NIH/NCI) [F]" w:date="2024-09-03T16:58:00Z" w16du:dateUtc="2024-09-03T20:58:00Z">
        <w:del w:id="775" w:author="Kitahara, Cari Meinhold(NIH/NCI) [E]" w:date="2024-09-16T12:56:00Z" w16du:dateUtc="2024-09-16T16:56:00Z">
          <w:r w:rsidR="00E871AC" w:rsidDel="00AD566A">
            <w:rPr>
              <w:rFonts w:asciiTheme="minorHAnsi" w:hAnsiTheme="minorHAnsi" w:cstheme="minorHAnsi"/>
              <w:sz w:val="22"/>
              <w:szCs w:val="22"/>
            </w:rPr>
            <w:delText xml:space="preserve">the </w:delText>
          </w:r>
        </w:del>
      </w:ins>
      <w:ins w:id="776" w:author="Tran, Thi-Van-Trinh (NIH/NCI) [F]" w:date="2024-09-03T16:59:00Z" w16du:dateUtc="2024-09-03T20:59:00Z">
        <w:r w:rsidR="007A52F9">
          <w:rPr>
            <w:rFonts w:asciiTheme="minorHAnsi" w:hAnsiTheme="minorHAnsi" w:cstheme="minorHAnsi"/>
            <w:sz w:val="22"/>
            <w:szCs w:val="22"/>
          </w:rPr>
          <w:t xml:space="preserve">age at baseline </w:t>
        </w:r>
        <w:r w:rsidR="00382AAC">
          <w:rPr>
            <w:rFonts w:asciiTheme="minorHAnsi" w:hAnsiTheme="minorHAnsi" w:cstheme="minorHAnsi"/>
            <w:sz w:val="22"/>
            <w:szCs w:val="22"/>
          </w:rPr>
          <w:t xml:space="preserve">of </w:t>
        </w:r>
      </w:ins>
      <w:ins w:id="777" w:author="Tran, Thi-Van-Trinh (NIH/NCI) [F]" w:date="2024-09-03T17:04:00Z" w16du:dateUtc="2024-09-03T21:04:00Z">
        <w:r w:rsidR="00C375F2">
          <w:rPr>
            <w:rFonts w:asciiTheme="minorHAnsi" w:hAnsiTheme="minorHAnsi" w:cstheme="minorHAnsi"/>
            <w:sz w:val="22"/>
            <w:szCs w:val="22"/>
          </w:rPr>
          <w:t>the study population (</w:t>
        </w:r>
      </w:ins>
      <w:ins w:id="778" w:author="Tran, Thi-Van-Trinh (NIH/NCI) [F]" w:date="2024-09-03T17:05:00Z" w16du:dateUtc="2024-09-03T21:05:00Z">
        <w:r w:rsidR="00374BBF">
          <w:rPr>
            <w:rFonts w:asciiTheme="minorHAnsi" w:hAnsiTheme="minorHAnsi" w:cstheme="minorHAnsi"/>
            <w:sz w:val="22"/>
            <w:szCs w:val="22"/>
          </w:rPr>
          <w:t xml:space="preserve">median [interquartile range]: </w:t>
        </w:r>
        <w:r w:rsidR="00374BBF" w:rsidRPr="00374BBF">
          <w:rPr>
            <w:rFonts w:asciiTheme="minorHAnsi" w:hAnsiTheme="minorHAnsi" w:cstheme="minorHAnsi"/>
            <w:sz w:val="22"/>
            <w:szCs w:val="22"/>
          </w:rPr>
          <w:t xml:space="preserve">55.4 </w:t>
        </w:r>
        <w:r w:rsidR="00374BBF">
          <w:rPr>
            <w:rFonts w:asciiTheme="minorHAnsi" w:hAnsiTheme="minorHAnsi" w:cstheme="minorHAnsi"/>
            <w:sz w:val="22"/>
            <w:szCs w:val="22"/>
          </w:rPr>
          <w:t>[</w:t>
        </w:r>
        <w:r w:rsidR="00374BBF" w:rsidRPr="00374BBF">
          <w:rPr>
            <w:rFonts w:asciiTheme="minorHAnsi" w:hAnsiTheme="minorHAnsi" w:cstheme="minorHAnsi"/>
            <w:sz w:val="22"/>
            <w:szCs w:val="22"/>
          </w:rPr>
          <w:t>48.9, 62.1</w:t>
        </w:r>
        <w:r w:rsidR="00374BBF">
          <w:rPr>
            <w:rFonts w:asciiTheme="minorHAnsi" w:hAnsiTheme="minorHAnsi" w:cstheme="minorHAnsi"/>
            <w:sz w:val="22"/>
            <w:szCs w:val="22"/>
          </w:rPr>
          <w:t>])</w:t>
        </w:r>
        <w:r w:rsidR="00DC61FA">
          <w:rPr>
            <w:rFonts w:asciiTheme="minorHAnsi" w:hAnsiTheme="minorHAnsi" w:cstheme="minorHAnsi"/>
            <w:sz w:val="22"/>
            <w:szCs w:val="22"/>
          </w:rPr>
          <w:t xml:space="preserve"> </w:t>
        </w:r>
        <w:del w:id="779" w:author="Kitahara, Cari Meinhold(NIH/NCI) [E]" w:date="2024-09-16T12:55:00Z" w16du:dateUtc="2024-09-16T16:55:00Z">
          <w:r w:rsidR="00DC61FA" w:rsidDel="00AD566A">
            <w:rPr>
              <w:rFonts w:asciiTheme="minorHAnsi" w:hAnsiTheme="minorHAnsi" w:cstheme="minorHAnsi"/>
              <w:sz w:val="22"/>
              <w:szCs w:val="22"/>
            </w:rPr>
            <w:delText xml:space="preserve">captured </w:delText>
          </w:r>
        </w:del>
      </w:ins>
      <w:ins w:id="780" w:author="Tran, Thi-Van-Trinh (NIH/NCI) [F]" w:date="2024-09-03T16:59:00Z" w16du:dateUtc="2024-09-03T20:59:00Z">
        <w:del w:id="781" w:author="Kitahara, Cari Meinhold(NIH/NCI) [E]" w:date="2024-09-16T12:55:00Z" w16du:dateUtc="2024-09-16T16:55:00Z">
          <w:r w:rsidR="00382AAC" w:rsidDel="00AD566A">
            <w:rPr>
              <w:rFonts w:asciiTheme="minorHAnsi" w:hAnsiTheme="minorHAnsi" w:cstheme="minorHAnsi"/>
              <w:sz w:val="22"/>
              <w:szCs w:val="22"/>
            </w:rPr>
            <w:delText xml:space="preserve">the most relevant </w:delText>
          </w:r>
        </w:del>
      </w:ins>
      <w:ins w:id="782" w:author="Tran, Thi-Van-Trinh (NIH/NCI) [F]" w:date="2024-09-03T17:05:00Z" w16du:dateUtc="2024-09-03T21:05:00Z">
        <w:del w:id="783" w:author="Kitahara, Cari Meinhold(NIH/NCI) [E]" w:date="2024-09-16T12:55:00Z" w16du:dateUtc="2024-09-16T16:55:00Z">
          <w:r w:rsidR="00DC61FA" w:rsidDel="00AD566A">
            <w:rPr>
              <w:rFonts w:asciiTheme="minorHAnsi" w:hAnsiTheme="minorHAnsi" w:cstheme="minorHAnsi"/>
              <w:sz w:val="22"/>
              <w:szCs w:val="22"/>
            </w:rPr>
            <w:delText>period</w:delText>
          </w:r>
        </w:del>
      </w:ins>
      <w:ins w:id="784" w:author="Tran, Thi-Van-Trinh (NIH/NCI) [F]" w:date="2024-09-03T17:00:00Z" w16du:dateUtc="2024-09-03T21:00:00Z">
        <w:del w:id="785" w:author="Kitahara, Cari Meinhold(NIH/NCI) [E]" w:date="2024-09-16T12:55:00Z" w16du:dateUtc="2024-09-16T16:55:00Z">
          <w:r w:rsidR="00A513EC" w:rsidDel="00AD566A">
            <w:rPr>
              <w:rFonts w:asciiTheme="minorHAnsi" w:hAnsiTheme="minorHAnsi" w:cstheme="minorHAnsi"/>
              <w:sz w:val="22"/>
              <w:szCs w:val="22"/>
            </w:rPr>
            <w:delText xml:space="preserve"> when</w:delText>
          </w:r>
        </w:del>
      </w:ins>
      <w:ins w:id="786" w:author="Kitahara, Cari Meinhold(NIH/NCI) [E]" w:date="2024-09-16T12:55:00Z" w16du:dateUtc="2024-09-16T16:55:00Z">
        <w:r w:rsidR="00AD566A">
          <w:rPr>
            <w:rFonts w:asciiTheme="minorHAnsi" w:hAnsiTheme="minorHAnsi" w:cstheme="minorHAnsi"/>
            <w:sz w:val="22"/>
            <w:szCs w:val="22"/>
          </w:rPr>
          <w:t>corr</w:t>
        </w:r>
      </w:ins>
      <w:ins w:id="787" w:author="Kitahara, Cari Meinhold(NIH/NCI) [E]" w:date="2024-09-16T12:56:00Z" w16du:dateUtc="2024-09-16T16:56:00Z">
        <w:r w:rsidR="00AD566A">
          <w:rPr>
            <w:rFonts w:asciiTheme="minorHAnsi" w:hAnsiTheme="minorHAnsi" w:cstheme="minorHAnsi"/>
            <w:sz w:val="22"/>
            <w:szCs w:val="22"/>
          </w:rPr>
          <w:t xml:space="preserve">esponded to the peak of the age-at-diagnosis curve for </w:t>
        </w:r>
      </w:ins>
      <w:ins w:id="788" w:author="Kitahara, Cari Meinhold(NIH/NCI) [E]" w:date="2024-09-16T12:55:00Z" w16du:dateUtc="2024-09-16T16:55:00Z">
        <w:r w:rsidR="00AD566A">
          <w:rPr>
            <w:rFonts w:asciiTheme="minorHAnsi" w:hAnsiTheme="minorHAnsi" w:cstheme="minorHAnsi"/>
            <w:sz w:val="22"/>
            <w:szCs w:val="22"/>
          </w:rPr>
          <w:t>DTC</w:t>
        </w:r>
      </w:ins>
      <w:ins w:id="789" w:author="Kitahara, Cari Meinhold(NIH/NCI) [E]" w:date="2024-09-16T12:56:00Z" w16du:dateUtc="2024-09-16T16:56:00Z">
        <w:r w:rsidR="00AD566A">
          <w:rPr>
            <w:rFonts w:asciiTheme="minorHAnsi" w:hAnsiTheme="minorHAnsi" w:cstheme="minorHAnsi"/>
            <w:sz w:val="22"/>
            <w:szCs w:val="22"/>
          </w:rPr>
          <w:t xml:space="preserve"> incidence</w:t>
        </w:r>
      </w:ins>
      <w:ins w:id="790" w:author="Tran, Thi-Van-Trinh (NIH/NCI) [F]" w:date="2024-09-03T17:00:00Z" w16du:dateUtc="2024-09-03T21:00:00Z">
        <w:del w:id="791" w:author="Kitahara, Cari Meinhold(NIH/NCI) [E]" w:date="2024-09-16T12:55:00Z" w16du:dateUtc="2024-09-16T16:55:00Z">
          <w:r w:rsidR="00A513EC" w:rsidDel="00AD566A">
            <w:rPr>
              <w:rFonts w:asciiTheme="minorHAnsi" w:hAnsiTheme="minorHAnsi" w:cstheme="minorHAnsi"/>
              <w:sz w:val="22"/>
              <w:szCs w:val="22"/>
            </w:rPr>
            <w:delText xml:space="preserve"> </w:delText>
          </w:r>
        </w:del>
      </w:ins>
      <w:ins w:id="792" w:author="Tran, Thi-Van-Trinh (NIH/NCI) [F]" w:date="2024-09-03T17:05:00Z" w16du:dateUtc="2024-09-03T21:05:00Z">
        <w:del w:id="793" w:author="Kitahara, Cari Meinhold(NIH/NCI) [E]" w:date="2024-09-16T12:55:00Z" w16du:dateUtc="2024-09-16T16:55:00Z">
          <w:r w:rsidR="005E1F85" w:rsidDel="00AD566A">
            <w:rPr>
              <w:rFonts w:asciiTheme="minorHAnsi" w:hAnsiTheme="minorHAnsi" w:cstheme="minorHAnsi"/>
              <w:sz w:val="22"/>
              <w:szCs w:val="22"/>
            </w:rPr>
            <w:delText>DTC</w:delText>
          </w:r>
        </w:del>
      </w:ins>
      <w:ins w:id="794" w:author="Tran, Thi-Van-Trinh (NIH/NCI) [F]" w:date="2024-09-03T17:00:00Z" w16du:dateUtc="2024-09-03T21:00:00Z">
        <w:del w:id="795" w:author="Kitahara, Cari Meinhold(NIH/NCI) [E]" w:date="2024-09-16T12:55:00Z" w16du:dateUtc="2024-09-16T16:55:00Z">
          <w:r w:rsidR="00A513EC" w:rsidDel="00AD566A">
            <w:rPr>
              <w:rFonts w:asciiTheme="minorHAnsi" w:hAnsiTheme="minorHAnsi" w:cstheme="minorHAnsi"/>
              <w:sz w:val="22"/>
              <w:szCs w:val="22"/>
            </w:rPr>
            <w:delText xml:space="preserve"> incidence </w:delText>
          </w:r>
        </w:del>
      </w:ins>
      <w:ins w:id="796" w:author="Tran, Thi-Van-Trinh (NIH/NCI) [F]" w:date="2024-09-03T17:07:00Z" w16du:dateUtc="2024-09-03T21:07:00Z">
        <w:del w:id="797" w:author="Kitahara, Cari Meinhold(NIH/NCI) [E]" w:date="2024-09-16T12:55:00Z" w16du:dateUtc="2024-09-16T16:55:00Z">
          <w:r w:rsidR="00EF15BB" w:rsidDel="00AD566A">
            <w:rPr>
              <w:rFonts w:asciiTheme="minorHAnsi" w:hAnsiTheme="minorHAnsi" w:cstheme="minorHAnsi"/>
              <w:sz w:val="22"/>
              <w:szCs w:val="22"/>
            </w:rPr>
            <w:delText>peak</w:delText>
          </w:r>
        </w:del>
      </w:ins>
      <w:ins w:id="798" w:author="Tran, Thi-Van-Trinh (NIH/NCI) [F]" w:date="2024-09-03T17:08:00Z" w16du:dateUtc="2024-09-03T21:08:00Z">
        <w:del w:id="799" w:author="Kitahara, Cari Meinhold(NIH/NCI) [E]" w:date="2024-09-16T12:55:00Z" w16du:dateUtc="2024-09-16T16:55:00Z">
          <w:r w:rsidR="00CB5E54" w:rsidDel="00AD566A">
            <w:rPr>
              <w:rFonts w:asciiTheme="minorHAnsi" w:hAnsiTheme="minorHAnsi" w:cstheme="minorHAnsi"/>
              <w:sz w:val="22"/>
              <w:szCs w:val="22"/>
            </w:rPr>
            <w:delText>s</w:delText>
          </w:r>
        </w:del>
      </w:ins>
      <w:ins w:id="800" w:author="Tran, Thi-Van-Trinh (NIH/NCI) [F]" w:date="2024-09-03T17:00:00Z" w16du:dateUtc="2024-09-03T21:00:00Z">
        <w:r w:rsidR="006F2A57">
          <w:rPr>
            <w:rFonts w:asciiTheme="minorHAnsi" w:hAnsiTheme="minorHAnsi" w:cstheme="minorHAnsi"/>
            <w:sz w:val="22"/>
            <w:szCs w:val="22"/>
          </w:rPr>
          <w:t>.</w:t>
        </w:r>
      </w:ins>
      <w:ins w:id="801" w:author="Tran, Thi-Van-Trinh (NIH/NCI) [F]" w:date="2024-09-03T17:10:00Z" w16du:dateUtc="2024-09-03T21:10:00Z">
        <w:r w:rsidR="000A5238">
          <w:rPr>
            <w:rFonts w:asciiTheme="minorHAnsi" w:hAnsiTheme="minorHAnsi" w:cstheme="minorHAnsi"/>
            <w:sz w:val="22"/>
            <w:szCs w:val="22"/>
          </w:rPr>
          <w:fldChar w:fldCharType="begin"/>
        </w:r>
      </w:ins>
      <w:r w:rsidR="00885D3C">
        <w:rPr>
          <w:rFonts w:asciiTheme="minorHAnsi" w:hAnsiTheme="minorHAnsi" w:cstheme="minorHAnsi"/>
          <w:sz w:val="22"/>
          <w:szCs w:val="22"/>
        </w:rPr>
        <w:instrText xml:space="preserve"> ADDIN EN.CITE &lt;EndNote&gt;&lt;Cite&gt;&lt;Author&gt;Surveillance Research Program&lt;/Author&gt;&lt;RecNum&gt;391&lt;/RecNum&gt;&lt;DisplayText&gt;&lt;style face="superscript"&gt;5&lt;/style&gt;&lt;/DisplayText&gt;&lt;record&gt;&lt;rec-number&gt;391&lt;/rec-number&gt;&lt;foreign-keys&gt;&lt;key app="EN" db-id="9eeeap9akwrsete9ft3xp2puxwwrw9ev5fd0" timestamp="1720192056"&gt;391&lt;/key&gt;&lt;/foreign-keys&gt;&lt;ref-type name="Web Page"&gt;12&lt;/ref-type&gt;&lt;contributors&gt;&lt;authors&gt;&lt;author&gt;Surveillance Research Program, National Cancer Institute.&lt;/author&gt;&lt;/authors&gt;&lt;/contributors&gt;&lt;titles&gt;&lt;title&gt;SEER*Explorer: An interactive website for SEER cancer statistics [Internet]&lt;/title&gt;&lt;/titles&gt;&lt;pages&gt;Surveillance Research Program, National Cancer Institute. Data source(s): SEER Incidence Data, November 2023 Submission (1975-2021), SEER 22 registries.&lt;/pages&gt;&lt;number&gt;April 17, 2024&lt;/number&gt;&lt;dates&gt;&lt;pub-dates&gt;&lt;date&gt;June 27, 2024&lt;/date&gt;&lt;/pub-dates&gt;&lt;/dates&gt;&lt;urls&gt;&lt;related-urls&gt;&lt;url&gt;https://seer.cancer.gov/statistics-network/explorer/&lt;/url&gt;&lt;/related-urls&gt;&lt;/urls&gt;&lt;/record&gt;&lt;/Cite&gt;&lt;/EndNote&gt;</w:instrText>
      </w:r>
      <w:ins w:id="802" w:author="Tran, Thi-Van-Trinh (NIH/NCI) [F]" w:date="2024-09-03T17:10:00Z" w16du:dateUtc="2024-09-03T21:10:00Z">
        <w:r w:rsidR="000A5238">
          <w:rPr>
            <w:rFonts w:asciiTheme="minorHAnsi" w:hAnsiTheme="minorHAnsi" w:cstheme="minorHAnsi"/>
            <w:sz w:val="22"/>
            <w:szCs w:val="22"/>
          </w:rPr>
          <w:fldChar w:fldCharType="separate"/>
        </w:r>
      </w:ins>
      <w:r w:rsidR="00885D3C" w:rsidRPr="00885D3C">
        <w:rPr>
          <w:rFonts w:asciiTheme="minorHAnsi" w:hAnsiTheme="minorHAnsi" w:cstheme="minorHAnsi"/>
          <w:noProof/>
          <w:sz w:val="22"/>
          <w:szCs w:val="22"/>
          <w:vertAlign w:val="superscript"/>
        </w:rPr>
        <w:t>5</w:t>
      </w:r>
      <w:ins w:id="803" w:author="Tran, Thi-Van-Trinh (NIH/NCI) [F]" w:date="2024-09-03T17:10:00Z" w16du:dateUtc="2024-09-03T21:10:00Z">
        <w:r w:rsidR="000A5238">
          <w:rPr>
            <w:rFonts w:asciiTheme="minorHAnsi" w:hAnsiTheme="minorHAnsi" w:cstheme="minorHAnsi"/>
            <w:sz w:val="22"/>
            <w:szCs w:val="22"/>
          </w:rPr>
          <w:fldChar w:fldCharType="end"/>
        </w:r>
      </w:ins>
      <w:ins w:id="804" w:author="Tran, Thi-Van-Trinh (NIH/NCI) [F]" w:date="2024-09-03T17:00:00Z" w16du:dateUtc="2024-09-03T21:00:00Z">
        <w:r w:rsidR="006F2A57">
          <w:rPr>
            <w:rFonts w:asciiTheme="minorHAnsi" w:hAnsiTheme="minorHAnsi" w:cstheme="minorHAnsi"/>
            <w:sz w:val="22"/>
            <w:szCs w:val="22"/>
          </w:rPr>
          <w:t xml:space="preserve"> </w:t>
        </w:r>
      </w:ins>
      <w:ins w:id="805" w:author="Tran, Thi-Van-Trinh (NIH/NCI) [F]" w:date="2024-09-04T11:18:00Z" w16du:dateUtc="2024-09-04T15:18:00Z">
        <w:r w:rsidR="004137C6">
          <w:rPr>
            <w:rFonts w:asciiTheme="minorHAnsi" w:hAnsiTheme="minorHAnsi" w:cstheme="minorHAnsi"/>
            <w:sz w:val="22"/>
            <w:szCs w:val="22"/>
          </w:rPr>
          <w:t xml:space="preserve">Third, </w:t>
        </w:r>
      </w:ins>
      <w:del w:id="806" w:author="Tran, Thi-Van-Trinh (NIH/NCI) [F]" w:date="2024-09-04T11:18:00Z" w16du:dateUtc="2024-09-04T15:18:00Z">
        <w:r w:rsidR="008C37FB" w:rsidRPr="008C37FB" w:rsidDel="004137C6">
          <w:rPr>
            <w:rFonts w:asciiTheme="minorHAnsi" w:hAnsiTheme="minorHAnsi" w:cstheme="minorHAnsi"/>
            <w:sz w:val="22"/>
            <w:szCs w:val="22"/>
          </w:rPr>
          <w:delText>T</w:delText>
        </w:r>
      </w:del>
      <w:ins w:id="807" w:author="Tran, Thi-Van-Trinh (NIH/NCI) [F]" w:date="2024-09-04T11:18:00Z" w16du:dateUtc="2024-09-04T15:18:00Z">
        <w:del w:id="808" w:author="Kitahara, Cari Meinhold(NIH/NCI) [E]" w:date="2024-09-16T12:57:00Z" w16du:dateUtc="2024-09-16T16:57:00Z">
          <w:r w:rsidR="004137C6" w:rsidDel="00AD566A">
            <w:rPr>
              <w:rFonts w:asciiTheme="minorHAnsi" w:hAnsiTheme="minorHAnsi" w:cstheme="minorHAnsi"/>
              <w:sz w:val="22"/>
              <w:szCs w:val="22"/>
            </w:rPr>
            <w:delText>t</w:delText>
          </w:r>
        </w:del>
      </w:ins>
      <w:del w:id="809" w:author="Kitahara, Cari Meinhold(NIH/NCI) [E]" w:date="2024-09-16T12:57:00Z" w16du:dateUtc="2024-09-16T16:57:00Z">
        <w:r w:rsidR="008C37FB" w:rsidRPr="008C37FB" w:rsidDel="00AD566A">
          <w:rPr>
            <w:rFonts w:asciiTheme="minorHAnsi" w:hAnsiTheme="minorHAnsi" w:cstheme="minorHAnsi"/>
            <w:sz w:val="22"/>
            <w:szCs w:val="22"/>
          </w:rPr>
          <w:delText>he data,</w:delText>
        </w:r>
      </w:del>
      <w:ins w:id="810" w:author="Kitahara, Cari Meinhold(NIH/NCI) [E]" w:date="2024-09-16T12:57:00Z" w16du:dateUtc="2024-09-16T16:57:00Z">
        <w:del w:id="811" w:author="Tran, Thi-Van-Trinh (NIH/NCI) [F]" w:date="2024-09-17T22:42:00Z" w16du:dateUtc="2024-09-18T02:42:00Z">
          <w:r w:rsidR="00AD566A" w:rsidDel="00D832FE">
            <w:rPr>
              <w:rFonts w:asciiTheme="minorHAnsi" w:hAnsiTheme="minorHAnsi" w:cstheme="minorHAnsi"/>
              <w:sz w:val="22"/>
              <w:szCs w:val="22"/>
            </w:rPr>
            <w:delText xml:space="preserve"> </w:delText>
          </w:r>
        </w:del>
      </w:ins>
      <w:ins w:id="812" w:author="Kitahara, Cari Meinhold(NIH/NCI) [E]" w:date="2024-09-16T12:58:00Z" w16du:dateUtc="2024-09-16T16:58:00Z">
        <w:r w:rsidR="00AD566A">
          <w:rPr>
            <w:rFonts w:asciiTheme="minorHAnsi" w:hAnsiTheme="minorHAnsi" w:cstheme="minorHAnsi"/>
            <w:sz w:val="22"/>
            <w:szCs w:val="22"/>
          </w:rPr>
          <w:t xml:space="preserve">as </w:t>
        </w:r>
      </w:ins>
      <w:ins w:id="813" w:author="Kitahara, Cari Meinhold(NIH/NCI) [E]" w:date="2024-09-16T12:57:00Z" w16du:dateUtc="2024-09-16T16:57:00Z">
        <w:r w:rsidR="00AD566A">
          <w:rPr>
            <w:rFonts w:asciiTheme="minorHAnsi" w:hAnsiTheme="minorHAnsi" w:cstheme="minorHAnsi"/>
            <w:sz w:val="22"/>
            <w:szCs w:val="22"/>
          </w:rPr>
          <w:t>childhood and adolescence for most study subjects</w:t>
        </w:r>
      </w:ins>
      <w:del w:id="814" w:author="Kitahara, Cari Meinhold(NIH/NCI) [E]" w:date="2024-09-16T12:57:00Z" w16du:dateUtc="2024-09-16T16:57:00Z">
        <w:r w:rsidR="008C37FB" w:rsidRPr="008C37FB" w:rsidDel="00AD566A">
          <w:rPr>
            <w:rFonts w:asciiTheme="minorHAnsi" w:hAnsiTheme="minorHAnsi" w:cstheme="minorHAnsi"/>
            <w:sz w:val="22"/>
            <w:szCs w:val="22"/>
          </w:rPr>
          <w:delText xml:space="preserve"> </w:delText>
        </w:r>
      </w:del>
      <w:commentRangeStart w:id="815"/>
      <w:del w:id="816" w:author="Tran, Thi-Van-Trinh (NIH/NCI) [F]" w:date="2024-09-01T17:13:00Z" w16du:dateUtc="2024-09-01T21:13:00Z">
        <w:r w:rsidR="008C37FB" w:rsidRPr="008C37FB" w:rsidDel="004C0EA3">
          <w:rPr>
            <w:rFonts w:asciiTheme="minorHAnsi" w:hAnsiTheme="minorHAnsi" w:cstheme="minorHAnsi"/>
            <w:sz w:val="22"/>
            <w:szCs w:val="22"/>
          </w:rPr>
          <w:delText xml:space="preserve">collected </w:delText>
        </w:r>
      </w:del>
      <w:ins w:id="817" w:author="Tran, Thi-Van-Trinh (NIH/NCI) [F]" w:date="2024-09-01T17:13:00Z" w16du:dateUtc="2024-09-01T21:13:00Z">
        <w:del w:id="818" w:author="Kitahara, Cari Meinhold(NIH/NCI) [E]" w:date="2024-09-16T12:57:00Z" w16du:dateUtc="2024-09-16T16:57:00Z">
          <w:r w:rsidR="004C0EA3" w:rsidDel="00AD566A">
            <w:rPr>
              <w:rFonts w:asciiTheme="minorHAnsi" w:hAnsiTheme="minorHAnsi" w:cstheme="minorHAnsi"/>
              <w:sz w:val="22"/>
              <w:szCs w:val="22"/>
            </w:rPr>
            <w:delText xml:space="preserve">referring to the </w:delText>
          </w:r>
        </w:del>
      </w:ins>
      <w:ins w:id="819" w:author="Kitahara, Cari Meinhold(NIH/NCI) [E]" w:date="2024-09-16T12:57:00Z" w16du:dateUtc="2024-09-16T16:57:00Z">
        <w:r w:rsidR="00AD566A">
          <w:rPr>
            <w:rFonts w:asciiTheme="minorHAnsi" w:hAnsiTheme="minorHAnsi" w:cstheme="minorHAnsi"/>
            <w:sz w:val="22"/>
            <w:szCs w:val="22"/>
          </w:rPr>
          <w:t xml:space="preserve"> </w:t>
        </w:r>
      </w:ins>
      <w:ins w:id="820" w:author="Kitahara, Cari Meinhold(NIH/NCI) [E]" w:date="2024-09-16T12:58:00Z" w16du:dateUtc="2024-09-16T16:58:00Z">
        <w:r w:rsidR="00AD566A">
          <w:rPr>
            <w:rFonts w:asciiTheme="minorHAnsi" w:hAnsiTheme="minorHAnsi" w:cstheme="minorHAnsi"/>
            <w:sz w:val="22"/>
            <w:szCs w:val="22"/>
          </w:rPr>
          <w:t>occurred</w:t>
        </w:r>
      </w:ins>
      <w:ins w:id="821" w:author="Kitahara, Cari Meinhold(NIH/NCI) [E]" w:date="2024-09-16T12:57:00Z" w16du:dateUtc="2024-09-16T16:57:00Z">
        <w:r w:rsidR="00AD566A">
          <w:rPr>
            <w:rFonts w:asciiTheme="minorHAnsi" w:hAnsiTheme="minorHAnsi" w:cstheme="minorHAnsi"/>
            <w:sz w:val="22"/>
            <w:szCs w:val="22"/>
          </w:rPr>
          <w:t xml:space="preserve"> between </w:t>
        </w:r>
      </w:ins>
      <w:ins w:id="822" w:author="Tran, Thi-Van-Trinh (NIH/NCI) [F]" w:date="2024-09-01T17:13:00Z" w16du:dateUtc="2024-09-01T21:13:00Z">
        <w:del w:id="823" w:author="Kitahara, Cari Meinhold(NIH/NCI) [E]" w:date="2024-09-16T12:57:00Z" w16du:dateUtc="2024-09-16T16:57:00Z">
          <w:r w:rsidR="004C0EA3" w:rsidDel="00AD566A">
            <w:rPr>
              <w:rFonts w:asciiTheme="minorHAnsi" w:hAnsiTheme="minorHAnsi" w:cstheme="minorHAnsi"/>
              <w:sz w:val="22"/>
              <w:szCs w:val="22"/>
            </w:rPr>
            <w:delText>period</w:delText>
          </w:r>
          <w:r w:rsidR="004C0EA3" w:rsidRPr="008C37FB" w:rsidDel="00AD566A">
            <w:rPr>
              <w:rFonts w:asciiTheme="minorHAnsi" w:hAnsiTheme="minorHAnsi" w:cstheme="minorHAnsi"/>
              <w:sz w:val="22"/>
              <w:szCs w:val="22"/>
            </w:rPr>
            <w:delText xml:space="preserve"> </w:delText>
          </w:r>
        </w:del>
      </w:ins>
      <w:del w:id="824" w:author="Kitahara, Cari Meinhold(NIH/NCI) [E]" w:date="2024-09-16T12:57:00Z" w16du:dateUtc="2024-09-16T16:57:00Z">
        <w:r w:rsidR="008C37FB" w:rsidRPr="008C37FB" w:rsidDel="00AD566A">
          <w:rPr>
            <w:rFonts w:asciiTheme="minorHAnsi" w:hAnsiTheme="minorHAnsi" w:cstheme="minorHAnsi"/>
            <w:sz w:val="22"/>
            <w:szCs w:val="22"/>
          </w:rPr>
          <w:delText xml:space="preserve">between </w:delText>
        </w:r>
      </w:del>
      <w:ins w:id="825" w:author="Kitahara, Cari Meinhold(NIH/NCI) [E]" w:date="2024-09-16T12:57:00Z" w16du:dateUtc="2024-09-16T16:57:00Z">
        <w:r w:rsidR="00AD566A">
          <w:rPr>
            <w:rFonts w:asciiTheme="minorHAnsi" w:hAnsiTheme="minorHAnsi" w:cstheme="minorHAnsi"/>
            <w:sz w:val="22"/>
            <w:szCs w:val="22"/>
          </w:rPr>
          <w:t xml:space="preserve">the </w:t>
        </w:r>
      </w:ins>
      <w:r w:rsidR="008C37FB" w:rsidRPr="008C37FB">
        <w:rPr>
          <w:rFonts w:asciiTheme="minorHAnsi" w:hAnsiTheme="minorHAnsi" w:cstheme="minorHAnsi"/>
          <w:sz w:val="22"/>
          <w:szCs w:val="22"/>
        </w:rPr>
        <w:t>1930s and 1970s</w:t>
      </w:r>
      <w:commentRangeEnd w:id="815"/>
      <w:r w:rsidR="00DB3973">
        <w:rPr>
          <w:rStyle w:val="CommentReference"/>
          <w:rFonts w:asciiTheme="minorHAnsi" w:eastAsiaTheme="minorEastAsia" w:hAnsiTheme="minorHAnsi" w:cstheme="minorBidi"/>
          <w:lang w:eastAsia="ja-JP"/>
        </w:rPr>
        <w:commentReference w:id="815"/>
      </w:r>
      <w:r w:rsidR="008C37FB" w:rsidRPr="008C37FB">
        <w:rPr>
          <w:rFonts w:asciiTheme="minorHAnsi" w:hAnsiTheme="minorHAnsi" w:cstheme="minorHAnsi"/>
          <w:sz w:val="22"/>
          <w:szCs w:val="22"/>
        </w:rPr>
        <w:t xml:space="preserve">, </w:t>
      </w:r>
      <w:ins w:id="826" w:author="Kitahara, Cari Meinhold(NIH/NCI) [E]" w:date="2024-09-16T12:58:00Z" w16du:dateUtc="2024-09-16T16:58:00Z">
        <w:r w:rsidR="00AD566A">
          <w:rPr>
            <w:rFonts w:asciiTheme="minorHAnsi" w:hAnsiTheme="minorHAnsi" w:cstheme="minorHAnsi"/>
            <w:sz w:val="22"/>
            <w:szCs w:val="22"/>
          </w:rPr>
          <w:t xml:space="preserve">some of our results </w:t>
        </w:r>
      </w:ins>
      <w:r w:rsidR="008C37FB" w:rsidRPr="008C37FB">
        <w:rPr>
          <w:rFonts w:asciiTheme="minorHAnsi" w:hAnsiTheme="minorHAnsi" w:cstheme="minorHAnsi"/>
          <w:sz w:val="22"/>
          <w:szCs w:val="22"/>
        </w:rPr>
        <w:t xml:space="preserve">may not </w:t>
      </w:r>
      <w:r w:rsidR="000646F9">
        <w:rPr>
          <w:rFonts w:asciiTheme="minorHAnsi" w:hAnsiTheme="minorHAnsi" w:cstheme="minorHAnsi"/>
          <w:sz w:val="22"/>
          <w:szCs w:val="22"/>
        </w:rPr>
        <w:t>be generalizable to modern-day populations</w:t>
      </w:r>
      <w:ins w:id="827" w:author="Kitahara, Cari Meinhold(NIH/NCI) [E]" w:date="2024-09-16T12:59:00Z" w16du:dateUtc="2024-09-16T16:59:00Z">
        <w:r w:rsidR="00AD566A">
          <w:rPr>
            <w:rFonts w:asciiTheme="minorHAnsi" w:hAnsiTheme="minorHAnsi" w:cstheme="minorHAnsi"/>
            <w:sz w:val="22"/>
            <w:szCs w:val="22"/>
          </w:rPr>
          <w:t xml:space="preserve">. </w:t>
        </w:r>
      </w:ins>
      <w:del w:id="828" w:author="Kitahara, Cari Meinhold(NIH/NCI) [E]" w:date="2024-09-16T12:59:00Z" w16du:dateUtc="2024-09-16T16:59:00Z">
        <w:r w:rsidR="000646F9" w:rsidDel="00AD566A">
          <w:rPr>
            <w:rFonts w:asciiTheme="minorHAnsi" w:hAnsiTheme="minorHAnsi" w:cstheme="minorHAnsi"/>
            <w:sz w:val="22"/>
            <w:szCs w:val="22"/>
          </w:rPr>
          <w:delText xml:space="preserve"> in or outside the United States</w:delText>
        </w:r>
      </w:del>
      <w:del w:id="829" w:author="Kitahara, Cari Meinhold(NIH/NCI) [E]" w:date="2024-09-16T12:58:00Z" w16du:dateUtc="2024-09-16T16:58:00Z">
        <w:r w:rsidR="008C37FB" w:rsidRPr="008C37FB" w:rsidDel="00AD566A">
          <w:rPr>
            <w:rFonts w:asciiTheme="minorHAnsi" w:hAnsiTheme="minorHAnsi" w:cstheme="minorHAnsi"/>
            <w:sz w:val="22"/>
            <w:szCs w:val="22"/>
          </w:rPr>
          <w:delText xml:space="preserve">, considering that </w:delText>
        </w:r>
        <w:r w:rsidR="000646F9" w:rsidDel="00AD566A">
          <w:rPr>
            <w:rFonts w:asciiTheme="minorHAnsi" w:hAnsiTheme="minorHAnsi" w:cstheme="minorHAnsi"/>
            <w:sz w:val="22"/>
            <w:szCs w:val="22"/>
          </w:rPr>
          <w:delText>some childhood and adolescent</w:delText>
        </w:r>
        <w:r w:rsidR="000646F9" w:rsidRPr="008C37FB" w:rsidDel="00AD566A">
          <w:rPr>
            <w:rFonts w:asciiTheme="minorHAnsi" w:hAnsiTheme="minorHAnsi" w:cstheme="minorHAnsi"/>
            <w:sz w:val="22"/>
            <w:szCs w:val="22"/>
          </w:rPr>
          <w:delText xml:space="preserve"> </w:delText>
        </w:r>
        <w:r w:rsidR="008C37FB" w:rsidRPr="008C37FB" w:rsidDel="00AD566A">
          <w:rPr>
            <w:rFonts w:asciiTheme="minorHAnsi" w:hAnsiTheme="minorHAnsi" w:cstheme="minorHAnsi"/>
            <w:sz w:val="22"/>
            <w:szCs w:val="22"/>
          </w:rPr>
          <w:delText>lifestyle</w:delText>
        </w:r>
        <w:r w:rsidR="000646F9" w:rsidDel="00AD566A">
          <w:rPr>
            <w:rFonts w:asciiTheme="minorHAnsi" w:hAnsiTheme="minorHAnsi" w:cstheme="minorHAnsi"/>
            <w:sz w:val="22"/>
            <w:szCs w:val="22"/>
          </w:rPr>
          <w:delText xml:space="preserve"> </w:delText>
        </w:r>
        <w:r w:rsidR="008C37FB" w:rsidRPr="008C37FB" w:rsidDel="00AD566A">
          <w:rPr>
            <w:rFonts w:asciiTheme="minorHAnsi" w:hAnsiTheme="minorHAnsi" w:cstheme="minorHAnsi"/>
            <w:sz w:val="22"/>
            <w:szCs w:val="22"/>
          </w:rPr>
          <w:delText xml:space="preserve">and environmental exposures </w:delText>
        </w:r>
        <w:r w:rsidR="000646F9" w:rsidDel="00AD566A">
          <w:rPr>
            <w:rFonts w:asciiTheme="minorHAnsi" w:hAnsiTheme="minorHAnsi" w:cstheme="minorHAnsi"/>
            <w:sz w:val="22"/>
            <w:szCs w:val="22"/>
          </w:rPr>
          <w:delText>have</w:delText>
        </w:r>
        <w:r w:rsidR="008C37FB" w:rsidRPr="008C37FB" w:rsidDel="00AD566A">
          <w:rPr>
            <w:rFonts w:asciiTheme="minorHAnsi" w:hAnsiTheme="minorHAnsi" w:cstheme="minorHAnsi"/>
            <w:sz w:val="22"/>
            <w:szCs w:val="22"/>
          </w:rPr>
          <w:delText xml:space="preserve"> changed substantially over time</w:delText>
        </w:r>
        <w:r w:rsidR="000646F9" w:rsidDel="00AD566A">
          <w:rPr>
            <w:rFonts w:asciiTheme="minorHAnsi" w:hAnsiTheme="minorHAnsi" w:cstheme="minorHAnsi"/>
            <w:sz w:val="22"/>
            <w:szCs w:val="22"/>
          </w:rPr>
          <w:delText xml:space="preserve"> and place</w:delText>
        </w:r>
        <w:r w:rsidR="008C37FB" w:rsidRPr="008C37FB" w:rsidDel="00AD566A">
          <w:rPr>
            <w:rFonts w:asciiTheme="minorHAnsi" w:hAnsiTheme="minorHAnsi" w:cstheme="minorHAnsi"/>
            <w:sz w:val="22"/>
            <w:szCs w:val="22"/>
          </w:rPr>
          <w:delText>.</w:delText>
        </w:r>
      </w:del>
      <w:del w:id="830" w:author="Kitahara, Cari Meinhold(NIH/NCI) [E]" w:date="2024-09-16T12:59:00Z" w16du:dateUtc="2024-09-16T16:59:00Z">
        <w:r w:rsidR="008C37FB" w:rsidRPr="008C37FB" w:rsidDel="00AD566A">
          <w:rPr>
            <w:rFonts w:asciiTheme="minorHAnsi" w:hAnsiTheme="minorHAnsi" w:cstheme="minorHAnsi"/>
            <w:sz w:val="22"/>
            <w:szCs w:val="22"/>
          </w:rPr>
          <w:delText xml:space="preserve"> </w:delText>
        </w:r>
      </w:del>
      <w:r w:rsidR="008C37FB" w:rsidRPr="008C37FB">
        <w:rPr>
          <w:rFonts w:asciiTheme="minorHAnsi" w:hAnsiTheme="minorHAnsi" w:cstheme="minorHAnsi"/>
          <w:sz w:val="22"/>
          <w:szCs w:val="22"/>
        </w:rPr>
        <w:t xml:space="preserve">For example, obesogenic diet, lifestyle, and environmental factors </w:t>
      </w:r>
      <w:r w:rsidR="008C37FB" w:rsidRPr="008C37FB">
        <w:rPr>
          <w:rFonts w:asciiTheme="minorHAnsi" w:hAnsiTheme="minorHAnsi" w:cstheme="minorHAnsi"/>
          <w:sz w:val="22"/>
          <w:szCs w:val="22"/>
        </w:rPr>
        <w:lastRenderedPageBreak/>
        <w:t xml:space="preserve">have become more commonplace since the </w:t>
      </w:r>
      <w:commentRangeStart w:id="831"/>
      <w:commentRangeStart w:id="832"/>
      <w:r w:rsidR="00294FE9">
        <w:rPr>
          <w:rFonts w:asciiTheme="minorHAnsi" w:hAnsiTheme="minorHAnsi" w:cstheme="minorHAnsi"/>
          <w:sz w:val="22"/>
          <w:szCs w:val="22"/>
        </w:rPr>
        <w:t xml:space="preserve">late </w:t>
      </w:r>
      <w:r w:rsidR="008C37FB" w:rsidRPr="008C37FB">
        <w:rPr>
          <w:rFonts w:asciiTheme="minorHAnsi" w:hAnsiTheme="minorHAnsi" w:cstheme="minorHAnsi"/>
          <w:sz w:val="22"/>
          <w:szCs w:val="22"/>
        </w:rPr>
        <w:t>19</w:t>
      </w:r>
      <w:r w:rsidR="00294FE9">
        <w:rPr>
          <w:rFonts w:asciiTheme="minorHAnsi" w:hAnsiTheme="minorHAnsi" w:cstheme="minorHAnsi"/>
          <w:sz w:val="22"/>
          <w:szCs w:val="22"/>
        </w:rPr>
        <w:t>7</w:t>
      </w:r>
      <w:r w:rsidR="008C37FB" w:rsidRPr="008C37FB">
        <w:rPr>
          <w:rFonts w:asciiTheme="minorHAnsi" w:hAnsiTheme="minorHAnsi" w:cstheme="minorHAnsi"/>
          <w:sz w:val="22"/>
          <w:szCs w:val="22"/>
        </w:rPr>
        <w:t>0s</w:t>
      </w:r>
      <w:ins w:id="833" w:author="Kitahara, Cari Meinhold(NIH/NCI) [E]" w:date="2024-09-16T12:59:00Z" w16du:dateUtc="2024-09-16T16:59:00Z">
        <w:r w:rsidR="00AD566A">
          <w:rPr>
            <w:rFonts w:asciiTheme="minorHAnsi" w:hAnsiTheme="minorHAnsi" w:cstheme="minorHAnsi"/>
            <w:sz w:val="22"/>
            <w:szCs w:val="22"/>
          </w:rPr>
          <w:t>, particularly in the United S</w:t>
        </w:r>
      </w:ins>
      <w:ins w:id="834" w:author="Kitahara, Cari Meinhold(NIH/NCI) [E]" w:date="2024-09-16T13:00:00Z" w16du:dateUtc="2024-09-16T17:00:00Z">
        <w:r w:rsidR="00AD566A">
          <w:rPr>
            <w:rFonts w:asciiTheme="minorHAnsi" w:hAnsiTheme="minorHAnsi" w:cstheme="minorHAnsi"/>
            <w:sz w:val="22"/>
            <w:szCs w:val="22"/>
          </w:rPr>
          <w:t>tates</w:t>
        </w:r>
      </w:ins>
      <w:r w:rsidR="008C37FB" w:rsidRPr="008C37FB">
        <w:rPr>
          <w:rFonts w:asciiTheme="minorHAnsi" w:hAnsiTheme="minorHAnsi" w:cstheme="minorHAnsi"/>
          <w:sz w:val="22"/>
          <w:szCs w:val="22"/>
        </w:rPr>
        <w:t>.</w:t>
      </w:r>
      <w:commentRangeEnd w:id="831"/>
      <w:r w:rsidR="00653407">
        <w:rPr>
          <w:rStyle w:val="CommentReference"/>
          <w:rFonts w:asciiTheme="minorHAnsi" w:eastAsiaTheme="minorEastAsia" w:hAnsiTheme="minorHAnsi" w:cstheme="minorBidi"/>
          <w:lang w:eastAsia="ja-JP"/>
        </w:rPr>
        <w:commentReference w:id="831"/>
      </w:r>
      <w:commentRangeEnd w:id="832"/>
      <w:r w:rsidR="006519B1">
        <w:rPr>
          <w:rStyle w:val="CommentReference"/>
          <w:rFonts w:asciiTheme="minorHAnsi" w:eastAsiaTheme="minorEastAsia" w:hAnsiTheme="minorHAnsi" w:cstheme="minorBidi"/>
          <w:lang w:eastAsia="ja-JP"/>
        </w:rPr>
        <w:commentReference w:id="832"/>
      </w:r>
      <w:r w:rsidR="00926280">
        <w:rPr>
          <w:rFonts w:asciiTheme="minorHAnsi" w:hAnsiTheme="minorHAnsi" w:cstheme="minorHAnsi"/>
          <w:sz w:val="22"/>
          <w:szCs w:val="22"/>
        </w:rPr>
        <w:fldChar w:fldCharType="begin">
          <w:fldData xml:space="preserve">PEVuZE5vdGU+PENpdGU+PEF1dGhvcj5OYXRpb25hbCBJbnN0aXR1dGUgb2YgRGlhYmV0ZXMgYW5k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</w:fldData>
        </w:fldChar>
      </w:r>
      <w:r w:rsidR="00885D3C">
        <w:rPr>
          <w:rFonts w:asciiTheme="minorHAnsi" w:hAnsiTheme="minorHAnsi" w:cstheme="minorHAnsi"/>
          <w:sz w:val="22"/>
          <w:szCs w:val="22"/>
        </w:rPr>
        <w:instrText xml:space="preserve"> ADDIN EN.CITE </w:instrText>
      </w:r>
      <w:r w:rsidR="00885D3C">
        <w:rPr>
          <w:rFonts w:asciiTheme="minorHAnsi" w:hAnsiTheme="minorHAnsi" w:cstheme="minorHAnsi"/>
          <w:sz w:val="22"/>
          <w:szCs w:val="22"/>
        </w:rPr>
        <w:fldChar w:fldCharType="begin">
          <w:fldData xml:space="preserve">PEVuZE5vdGU+PENpdGU+PEF1dGhvcj5OYXRpb25hbCBJbnN0aXR1dGUgb2YgRGlhYmV0ZXMgYW5k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</w:fldData>
        </w:fldChar>
      </w:r>
      <w:r w:rsidR="00885D3C">
        <w:rPr>
          <w:rFonts w:asciiTheme="minorHAnsi" w:hAnsiTheme="minorHAnsi" w:cstheme="minorHAnsi"/>
          <w:sz w:val="22"/>
          <w:szCs w:val="22"/>
        </w:rPr>
        <w:instrText xml:space="preserve"> ADDIN EN.CITE.DATA </w:instrText>
      </w:r>
      <w:r w:rsidR="00885D3C">
        <w:rPr>
          <w:rFonts w:asciiTheme="minorHAnsi" w:hAnsiTheme="minorHAnsi" w:cstheme="minorHAnsi"/>
          <w:sz w:val="22"/>
          <w:szCs w:val="22"/>
        </w:rPr>
      </w:r>
      <w:r w:rsidR="00885D3C">
        <w:rPr>
          <w:rFonts w:asciiTheme="minorHAnsi" w:hAnsiTheme="minorHAnsi" w:cstheme="minorHAnsi"/>
          <w:sz w:val="22"/>
          <w:szCs w:val="22"/>
        </w:rPr>
        <w:fldChar w:fldCharType="end"/>
      </w:r>
      <w:r w:rsidR="00926280">
        <w:rPr>
          <w:rFonts w:asciiTheme="minorHAnsi" w:hAnsiTheme="minorHAnsi" w:cstheme="minorHAnsi"/>
          <w:sz w:val="22"/>
          <w:szCs w:val="22"/>
        </w:rPr>
      </w:r>
      <w:r w:rsidR="00926280">
        <w:rPr>
          <w:rFonts w:asciiTheme="minorHAnsi" w:hAnsiTheme="minorHAnsi" w:cstheme="minorHAnsi"/>
          <w:sz w:val="22"/>
          <w:szCs w:val="22"/>
        </w:rPr>
        <w:fldChar w:fldCharType="separate"/>
      </w:r>
      <w:r w:rsidR="00885D3C" w:rsidRPr="00885D3C">
        <w:rPr>
          <w:rFonts w:asciiTheme="minorHAnsi" w:hAnsiTheme="minorHAnsi" w:cstheme="minorHAnsi"/>
          <w:noProof/>
          <w:sz w:val="22"/>
          <w:szCs w:val="22"/>
          <w:vertAlign w:val="superscript"/>
        </w:rPr>
        <w:t>50,51</w:t>
      </w:r>
      <w:r w:rsidR="00926280">
        <w:rPr>
          <w:rFonts w:asciiTheme="minorHAnsi" w:hAnsiTheme="minorHAnsi" w:cstheme="minorHAnsi"/>
          <w:sz w:val="22"/>
          <w:szCs w:val="22"/>
        </w:rPr>
        <w:fldChar w:fldCharType="end"/>
      </w:r>
      <w:r w:rsidR="008C37FB" w:rsidRPr="008C37FB">
        <w:rPr>
          <w:rFonts w:asciiTheme="minorHAnsi" w:hAnsiTheme="minorHAnsi" w:cstheme="minorHAnsi"/>
          <w:sz w:val="22"/>
          <w:szCs w:val="22"/>
        </w:rPr>
        <w:t xml:space="preserve"> </w:t>
      </w:r>
      <w:commentRangeStart w:id="835"/>
      <w:del w:id="836" w:author="Kitahara, Cari Meinhold(NIH/NCI) [E]" w:date="2024-09-16T13:01:00Z" w16du:dateUtc="2024-09-16T17:01:00Z">
        <w:r w:rsidR="008C37FB" w:rsidRPr="008C37FB" w:rsidDel="00AD566A">
          <w:rPr>
            <w:rFonts w:asciiTheme="minorHAnsi" w:hAnsiTheme="minorHAnsi" w:cstheme="minorHAnsi"/>
            <w:sz w:val="22"/>
            <w:szCs w:val="22"/>
          </w:rPr>
          <w:delText>Owing</w:delText>
        </w:r>
        <w:commentRangeEnd w:id="835"/>
        <w:r w:rsidR="009D77F1" w:rsidDel="00AD566A">
          <w:rPr>
            <w:rStyle w:val="CommentReference"/>
            <w:rFonts w:asciiTheme="minorHAnsi" w:eastAsiaTheme="minorEastAsia" w:hAnsiTheme="minorHAnsi" w:cstheme="minorBidi"/>
            <w:lang w:eastAsia="ja-JP"/>
          </w:rPr>
          <w:commentReference w:id="835"/>
        </w:r>
        <w:r w:rsidR="008C37FB" w:rsidRPr="008C37FB" w:rsidDel="00AD566A">
          <w:rPr>
            <w:rFonts w:asciiTheme="minorHAnsi" w:hAnsiTheme="minorHAnsi" w:cstheme="minorHAnsi"/>
            <w:sz w:val="22"/>
            <w:szCs w:val="22"/>
          </w:rPr>
          <w:delText xml:space="preserve"> to the reliance on personal recollection o</w:delText>
        </w:r>
      </w:del>
      <w:ins w:id="837" w:author="Troisi, Rebecca (NIH/NCI) [E]" w:date="2024-08-22T12:02:00Z" w16du:dateUtc="2024-08-22T16:02:00Z">
        <w:del w:id="838" w:author="Kitahara, Cari Meinhold(NIH/NCI) [E]" w:date="2024-09-16T13:01:00Z" w16du:dateUtc="2024-09-16T17:01:00Z">
          <w:r w:rsidR="00237F20" w:rsidDel="00AD566A">
            <w:rPr>
              <w:rFonts w:asciiTheme="minorHAnsi" w:hAnsiTheme="minorHAnsi" w:cstheme="minorHAnsi"/>
              <w:sz w:val="22"/>
              <w:szCs w:val="22"/>
            </w:rPr>
            <w:delText>f</w:delText>
          </w:r>
        </w:del>
      </w:ins>
      <w:del w:id="839" w:author="Kitahara, Cari Meinhold(NIH/NCI) [E]" w:date="2024-09-16T13:01:00Z" w16du:dateUtc="2024-09-16T17:01:00Z">
        <w:r w:rsidR="008C37FB" w:rsidRPr="008C37FB" w:rsidDel="00AD566A">
          <w:rPr>
            <w:rFonts w:asciiTheme="minorHAnsi" w:hAnsiTheme="minorHAnsi" w:cstheme="minorHAnsi"/>
            <w:sz w:val="22"/>
            <w:szCs w:val="22"/>
          </w:rPr>
          <w:delText xml:space="preserve">n </w:delText>
        </w:r>
      </w:del>
      <w:ins w:id="840" w:author="Kitahara, Cari Meinhold(NIH/NCI) [E]" w:date="2024-09-16T13:01:00Z" w16du:dateUtc="2024-09-16T17:01:00Z">
        <w:r w:rsidR="00AD566A">
          <w:rPr>
            <w:rFonts w:asciiTheme="minorHAnsi" w:hAnsiTheme="minorHAnsi" w:cstheme="minorHAnsi"/>
            <w:sz w:val="22"/>
            <w:szCs w:val="22"/>
          </w:rPr>
          <w:t xml:space="preserve">Personal recall of </w:t>
        </w:r>
      </w:ins>
      <w:r w:rsidR="008C37FB" w:rsidRPr="008C37FB">
        <w:rPr>
          <w:rFonts w:asciiTheme="minorHAnsi" w:hAnsiTheme="minorHAnsi" w:cstheme="minorHAnsi"/>
          <w:sz w:val="22"/>
          <w:szCs w:val="22"/>
        </w:rPr>
        <w:t xml:space="preserve">childhood and adolescent exposures </w:t>
      </w:r>
      <w:del w:id="841" w:author="Kitahara, Cari Meinhold(NIH/NCI) [E]" w:date="2024-09-16T13:01:00Z" w16du:dateUtc="2024-09-16T17:01:00Z">
        <w:r w:rsidR="008C37FB" w:rsidRPr="008C37FB" w:rsidDel="00AD566A">
          <w:rPr>
            <w:rFonts w:asciiTheme="minorHAnsi" w:hAnsiTheme="minorHAnsi" w:cstheme="minorHAnsi"/>
            <w:sz w:val="22"/>
            <w:szCs w:val="22"/>
          </w:rPr>
          <w:delText xml:space="preserve">as the main source of data, assessment of early-life exposures </w:delText>
        </w:r>
      </w:del>
      <w:r w:rsidR="008C37FB" w:rsidRPr="008C37FB">
        <w:rPr>
          <w:rFonts w:asciiTheme="minorHAnsi" w:hAnsiTheme="minorHAnsi" w:cstheme="minorHAnsi"/>
          <w:sz w:val="22"/>
          <w:szCs w:val="22"/>
        </w:rPr>
        <w:t xml:space="preserve">may be prone to </w:t>
      </w:r>
      <w:del w:id="842" w:author="Kitahara, Cari Meinhold(NIH/NCI) [E]" w:date="2024-09-16T13:01:00Z" w16du:dateUtc="2024-09-16T17:01:00Z">
        <w:r w:rsidR="008C37FB" w:rsidRPr="008C37FB" w:rsidDel="00AD566A">
          <w:rPr>
            <w:rFonts w:asciiTheme="minorHAnsi" w:hAnsiTheme="minorHAnsi" w:cstheme="minorHAnsi"/>
            <w:sz w:val="22"/>
            <w:szCs w:val="22"/>
          </w:rPr>
          <w:delText xml:space="preserve">recall and </w:delText>
        </w:r>
      </w:del>
      <w:r w:rsidR="008C37FB" w:rsidRPr="008C37FB">
        <w:rPr>
          <w:rFonts w:asciiTheme="minorHAnsi" w:hAnsiTheme="minorHAnsi" w:cstheme="minorHAnsi"/>
          <w:sz w:val="22"/>
          <w:szCs w:val="22"/>
        </w:rPr>
        <w:t>misclassification</w:t>
      </w:r>
      <w:del w:id="843" w:author="O'Brien, Katie (NIH/NIEHS) [E]" w:date="2024-08-31T08:06:00Z" w16du:dateUtc="2024-08-31T12:06:00Z">
        <w:r w:rsidR="008C37FB" w:rsidRPr="008C37FB" w:rsidDel="00653407">
          <w:rPr>
            <w:rFonts w:asciiTheme="minorHAnsi" w:hAnsiTheme="minorHAnsi" w:cstheme="minorHAnsi"/>
            <w:sz w:val="22"/>
            <w:szCs w:val="22"/>
          </w:rPr>
          <w:delText xml:space="preserve"> bias</w:delText>
        </w:r>
      </w:del>
      <w:ins w:id="844" w:author="Troisi, Rebecca (NIH/NCI) [E]" w:date="2024-08-22T12:02:00Z" w16du:dateUtc="2024-08-22T16:02:00Z">
        <w:r w:rsidR="00E22699">
          <w:rPr>
            <w:rFonts w:asciiTheme="minorHAnsi" w:hAnsiTheme="minorHAnsi" w:cstheme="minorHAnsi"/>
            <w:sz w:val="22"/>
            <w:szCs w:val="22"/>
          </w:rPr>
          <w:t xml:space="preserve">, although </w:t>
        </w:r>
        <w:del w:id="845" w:author="Kitahara, Cari Meinhold(NIH/NCI) [E]" w:date="2024-09-16T13:01:00Z" w16du:dateUtc="2024-09-16T17:01:00Z">
          <w:r w:rsidR="00E22699" w:rsidDel="00AD566A">
            <w:rPr>
              <w:rFonts w:asciiTheme="minorHAnsi" w:hAnsiTheme="minorHAnsi" w:cstheme="minorHAnsi"/>
              <w:sz w:val="22"/>
              <w:szCs w:val="22"/>
            </w:rPr>
            <w:delText>any</w:delText>
          </w:r>
        </w:del>
      </w:ins>
      <w:ins w:id="846" w:author="Kitahara, Cari Meinhold(NIH/NCI) [E]" w:date="2024-09-16T13:01:00Z" w16du:dateUtc="2024-09-16T17:01:00Z">
        <w:r w:rsidR="00AD566A">
          <w:rPr>
            <w:rFonts w:asciiTheme="minorHAnsi" w:hAnsiTheme="minorHAnsi" w:cstheme="minorHAnsi"/>
            <w:sz w:val="22"/>
            <w:szCs w:val="22"/>
          </w:rPr>
          <w:t>recall</w:t>
        </w:r>
      </w:ins>
      <w:ins w:id="847" w:author="Troisi, Rebecca (NIH/NCI) [E]" w:date="2024-08-22T12:02:00Z" w16du:dateUtc="2024-08-22T16:02:00Z">
        <w:r w:rsidR="00E22699">
          <w:rPr>
            <w:rFonts w:asciiTheme="minorHAnsi" w:hAnsiTheme="minorHAnsi" w:cstheme="minorHAnsi"/>
            <w:sz w:val="22"/>
            <w:szCs w:val="22"/>
          </w:rPr>
          <w:t xml:space="preserve"> bias </w:t>
        </w:r>
        <w:del w:id="848" w:author="Kitahara, Cari Meinhold(NIH/NCI) [E]" w:date="2024-09-16T13:01:00Z" w16du:dateUtc="2024-09-16T17:01:00Z">
          <w:r w:rsidR="00E22699" w:rsidDel="00AD566A">
            <w:rPr>
              <w:rFonts w:asciiTheme="minorHAnsi" w:hAnsiTheme="minorHAnsi" w:cstheme="minorHAnsi"/>
              <w:sz w:val="22"/>
              <w:szCs w:val="22"/>
            </w:rPr>
            <w:delText xml:space="preserve">would be unlikely to differ by </w:delText>
          </w:r>
          <w:r w:rsidR="00A73579" w:rsidDel="00AD566A">
            <w:rPr>
              <w:rFonts w:asciiTheme="minorHAnsi" w:hAnsiTheme="minorHAnsi" w:cstheme="minorHAnsi"/>
              <w:sz w:val="22"/>
              <w:szCs w:val="22"/>
            </w:rPr>
            <w:delText>early</w:delText>
          </w:r>
        </w:del>
      </w:ins>
      <w:ins w:id="849" w:author="Troisi, Rebecca (NIH/NCI) [E]" w:date="2024-08-22T12:03:00Z" w16du:dateUtc="2024-08-22T16:03:00Z">
        <w:del w:id="850" w:author="Kitahara, Cari Meinhold(NIH/NCI) [E]" w:date="2024-09-16T13:01:00Z" w16du:dateUtc="2024-09-16T17:01:00Z">
          <w:r w:rsidR="00A73579" w:rsidDel="00AD566A">
            <w:rPr>
              <w:rFonts w:asciiTheme="minorHAnsi" w:hAnsiTheme="minorHAnsi" w:cstheme="minorHAnsi"/>
              <w:sz w:val="22"/>
              <w:szCs w:val="22"/>
            </w:rPr>
            <w:delText xml:space="preserve">-life exposures or cancer diagnosis that occurred </w:delText>
          </w:r>
          <w:commentRangeStart w:id="851"/>
          <w:r w:rsidR="00A73579" w:rsidDel="00AD566A">
            <w:rPr>
              <w:rFonts w:asciiTheme="minorHAnsi" w:hAnsiTheme="minorHAnsi" w:cstheme="minorHAnsi"/>
              <w:sz w:val="22"/>
              <w:szCs w:val="22"/>
            </w:rPr>
            <w:delText>after participant reporting</w:delText>
          </w:r>
        </w:del>
      </w:ins>
      <w:commentRangeEnd w:id="851"/>
      <w:del w:id="852" w:author="Kitahara, Cari Meinhold(NIH/NCI) [E]" w:date="2024-09-16T13:01:00Z" w16du:dateUtc="2024-09-16T17:01:00Z">
        <w:r w:rsidR="00653407" w:rsidDel="00AD566A">
          <w:rPr>
            <w:rStyle w:val="CommentReference"/>
            <w:rFonts w:asciiTheme="minorHAnsi" w:eastAsiaTheme="minorEastAsia" w:hAnsiTheme="minorHAnsi" w:cstheme="minorBidi"/>
            <w:lang w:eastAsia="ja-JP"/>
          </w:rPr>
          <w:commentReference w:id="851"/>
        </w:r>
      </w:del>
      <w:ins w:id="853" w:author="Kitahara, Cari Meinhold(NIH/NCI) [E]" w:date="2024-09-16T13:01:00Z" w16du:dateUtc="2024-09-16T17:01:00Z">
        <w:r w:rsidR="00AD566A">
          <w:rPr>
            <w:rFonts w:asciiTheme="minorHAnsi" w:hAnsiTheme="minorHAnsi" w:cstheme="minorHAnsi"/>
            <w:sz w:val="22"/>
            <w:szCs w:val="22"/>
          </w:rPr>
          <w:t xml:space="preserve">in a cohort study setting is </w:t>
        </w:r>
      </w:ins>
      <w:ins w:id="854" w:author="Kitahara, Cari Meinhold(NIH/NCI) [E]" w:date="2024-09-16T13:02:00Z" w16du:dateUtc="2024-09-16T17:02:00Z">
        <w:r w:rsidR="00A227B5">
          <w:rPr>
            <w:rFonts w:asciiTheme="minorHAnsi" w:hAnsiTheme="minorHAnsi" w:cstheme="minorHAnsi"/>
            <w:sz w:val="22"/>
            <w:szCs w:val="22"/>
          </w:rPr>
          <w:t>likely</w:t>
        </w:r>
      </w:ins>
      <w:ins w:id="855" w:author="Kitahara, Cari Meinhold(NIH/NCI) [E]" w:date="2024-09-16T13:01:00Z" w16du:dateUtc="2024-09-16T17:01:00Z">
        <w:r w:rsidR="00AD566A">
          <w:rPr>
            <w:rFonts w:asciiTheme="minorHAnsi" w:hAnsiTheme="minorHAnsi" w:cstheme="minorHAnsi"/>
            <w:sz w:val="22"/>
            <w:szCs w:val="22"/>
          </w:rPr>
          <w:t xml:space="preserve"> non-differential</w:t>
        </w:r>
      </w:ins>
      <w:ins w:id="856" w:author="Kitahara, Cari Meinhold(NIH/NCI) [E]" w:date="2024-09-16T13:02:00Z" w16du:dateUtc="2024-09-16T17:02:00Z">
        <w:r w:rsidR="00AD566A">
          <w:rPr>
            <w:rFonts w:asciiTheme="minorHAnsi" w:hAnsiTheme="minorHAnsi" w:cstheme="minorHAnsi"/>
            <w:sz w:val="22"/>
            <w:szCs w:val="22"/>
          </w:rPr>
          <w:t xml:space="preserve"> between cases and non-cases</w:t>
        </w:r>
      </w:ins>
      <w:ins w:id="857" w:author="Kitahara, Cari Meinhold(NIH/NCI) [E]" w:date="2024-09-16T13:03:00Z" w16du:dateUtc="2024-09-16T17:03:00Z">
        <w:r w:rsidR="00A227B5">
          <w:rPr>
            <w:rFonts w:asciiTheme="minorHAnsi" w:hAnsiTheme="minorHAnsi" w:cstheme="minorHAnsi"/>
            <w:sz w:val="22"/>
            <w:szCs w:val="22"/>
          </w:rPr>
          <w:t xml:space="preserve">; this type of bias tends </w:t>
        </w:r>
      </w:ins>
      <w:ins w:id="858" w:author="Kitahara, Cari Meinhold(NIH/NCI) [E]" w:date="2024-09-16T13:02:00Z" w16du:dateUtc="2024-09-16T17:02:00Z">
        <w:r w:rsidR="00A227B5">
          <w:rPr>
            <w:rFonts w:asciiTheme="minorHAnsi" w:hAnsiTheme="minorHAnsi" w:cstheme="minorHAnsi"/>
            <w:sz w:val="22"/>
            <w:szCs w:val="22"/>
          </w:rPr>
          <w:t>to drive associations toward the null</w:t>
        </w:r>
      </w:ins>
      <w:ins w:id="859" w:author="Kitahara, Cari Meinhold(NIH/NCI) [E]" w:date="2024-09-16T13:03:00Z" w16du:dateUtc="2024-09-16T17:03:00Z">
        <w:r w:rsidR="00A227B5">
          <w:rPr>
            <w:rFonts w:asciiTheme="minorHAnsi" w:hAnsiTheme="minorHAnsi" w:cstheme="minorHAnsi"/>
            <w:sz w:val="22"/>
            <w:szCs w:val="22"/>
          </w:rPr>
          <w:t xml:space="preserve"> rather than induce spurious positive findings</w:t>
        </w:r>
      </w:ins>
      <w:r w:rsidR="008C37FB" w:rsidRPr="008C37FB">
        <w:rPr>
          <w:rFonts w:asciiTheme="minorHAnsi" w:hAnsiTheme="minorHAnsi" w:cstheme="minorHAnsi"/>
          <w:sz w:val="22"/>
          <w:szCs w:val="22"/>
        </w:rPr>
        <w:t xml:space="preserve">. </w:t>
      </w:r>
      <w:ins w:id="860" w:author="Tran, Thi-Van-Trinh (NIH/NCI) [F]" w:date="2024-09-01T22:12:00Z" w16du:dateUtc="2024-09-02T02:12:00Z">
        <w:r w:rsidR="00DF080D">
          <w:rPr>
            <w:rFonts w:asciiTheme="minorHAnsi" w:hAnsiTheme="minorHAnsi" w:cstheme="minorHAnsi"/>
            <w:sz w:val="22"/>
            <w:szCs w:val="22"/>
          </w:rPr>
          <w:t>A</w:t>
        </w:r>
      </w:ins>
      <w:ins w:id="861" w:author="Tran, Thi-Van-Trinh (NIH/NCI) [F]" w:date="2024-09-01T22:12:00Z">
        <w:r w:rsidR="00DF080D" w:rsidRPr="00DF080D">
          <w:rPr>
            <w:rFonts w:asciiTheme="minorHAnsi" w:hAnsiTheme="minorHAnsi" w:cstheme="minorHAnsi"/>
            <w:sz w:val="22"/>
            <w:szCs w:val="22"/>
          </w:rPr>
          <w:t>lthough we were missing information on some potential confounders (</w:t>
        </w:r>
      </w:ins>
      <w:ins w:id="862" w:author="Tran, Thi-Van-Trinh (NIH/NCI) [F]" w:date="2024-09-01T22:12:00Z" w16du:dateUtc="2024-09-02T02:12:00Z">
        <w:r w:rsidR="00FD2545">
          <w:rPr>
            <w:rFonts w:asciiTheme="minorHAnsi" w:hAnsiTheme="minorHAnsi" w:cstheme="minorHAnsi"/>
            <w:sz w:val="22"/>
            <w:szCs w:val="22"/>
          </w:rPr>
          <w:t xml:space="preserve">e.g., </w:t>
        </w:r>
      </w:ins>
      <w:ins w:id="863" w:author="Kitahara, Cari Meinhold(NIH/NCI) [E]" w:date="2024-09-16T13:03:00Z" w16du:dateUtc="2024-09-16T17:03:00Z">
        <w:r w:rsidR="00A227B5">
          <w:rPr>
            <w:rFonts w:asciiTheme="minorHAnsi" w:hAnsiTheme="minorHAnsi" w:cstheme="minorHAnsi"/>
            <w:sz w:val="22"/>
            <w:szCs w:val="22"/>
          </w:rPr>
          <w:t xml:space="preserve">detailed </w:t>
        </w:r>
      </w:ins>
      <w:ins w:id="864" w:author="Tran, Thi-Van-Trinh (NIH/NCI) [F]" w:date="2024-09-01T22:12:00Z">
        <w:r w:rsidR="00DF080D" w:rsidRPr="00DF080D">
          <w:rPr>
            <w:rFonts w:asciiTheme="minorHAnsi" w:hAnsiTheme="minorHAnsi" w:cstheme="minorHAnsi"/>
            <w:sz w:val="22"/>
            <w:szCs w:val="22"/>
          </w:rPr>
          <w:t>diet</w:t>
        </w:r>
      </w:ins>
      <w:ins w:id="865" w:author="Kitahara, Cari Meinhold(NIH/NCI) [E]" w:date="2024-09-16T13:03:00Z" w16du:dateUtc="2024-09-16T17:03:00Z">
        <w:r w:rsidR="00A227B5">
          <w:rPr>
            <w:rFonts w:asciiTheme="minorHAnsi" w:hAnsiTheme="minorHAnsi" w:cstheme="minorHAnsi"/>
            <w:sz w:val="22"/>
            <w:szCs w:val="22"/>
          </w:rPr>
          <w:t>ary intake</w:t>
        </w:r>
      </w:ins>
      <w:ins w:id="866" w:author="Tran, Thi-Van-Trinh (NIH/NCI) [F]" w:date="2024-09-01T22:12:00Z" w16du:dateUtc="2024-09-02T02:12:00Z">
        <w:del w:id="867" w:author="Kitahara, Cari Meinhold(NIH/NCI) [E]" w:date="2024-09-16T13:03:00Z" w16du:dateUtc="2024-09-16T17:03:00Z">
          <w:r w:rsidR="00FD2545" w:rsidDel="00A227B5">
            <w:rPr>
              <w:rFonts w:asciiTheme="minorHAnsi" w:hAnsiTheme="minorHAnsi" w:cstheme="minorHAnsi"/>
              <w:sz w:val="22"/>
              <w:szCs w:val="22"/>
            </w:rPr>
            <w:delText xml:space="preserve"> during childhood and </w:delText>
          </w:r>
        </w:del>
      </w:ins>
      <w:ins w:id="868" w:author="Tran, Thi-Van-Trinh (NIH/NCI) [F]" w:date="2024-09-03T16:37:00Z" w16du:dateUtc="2024-09-03T20:37:00Z">
        <w:del w:id="869" w:author="Kitahara, Cari Meinhold(NIH/NCI) [E]" w:date="2024-09-16T13:03:00Z" w16du:dateUtc="2024-09-16T17:03:00Z">
          <w:r w:rsidR="00802717" w:rsidDel="00A227B5">
            <w:rPr>
              <w:rFonts w:asciiTheme="minorHAnsi" w:hAnsiTheme="minorHAnsi" w:cstheme="minorHAnsi"/>
              <w:sz w:val="22"/>
              <w:szCs w:val="22"/>
            </w:rPr>
            <w:delText>adolescence</w:delText>
          </w:r>
        </w:del>
      </w:ins>
      <w:ins w:id="870" w:author="Tran, Thi-Van-Trinh (NIH/NCI) [F]" w:date="2024-09-01T22:12:00Z">
        <w:r w:rsidR="00DF080D" w:rsidRPr="00DF080D">
          <w:rPr>
            <w:rFonts w:asciiTheme="minorHAnsi" w:hAnsiTheme="minorHAnsi" w:cstheme="minorHAnsi"/>
            <w:sz w:val="22"/>
            <w:szCs w:val="22"/>
          </w:rPr>
          <w:t xml:space="preserve">), our assessment of </w:t>
        </w:r>
      </w:ins>
      <w:ins w:id="871" w:author="Tran, Thi-Van-Trinh (NIH/NCI) [F]" w:date="2024-09-01T22:12:00Z" w16du:dateUtc="2024-09-02T02:12:00Z">
        <w:r w:rsidR="00FD2545">
          <w:rPr>
            <w:rFonts w:asciiTheme="minorHAnsi" w:hAnsiTheme="minorHAnsi" w:cstheme="minorHAnsi"/>
            <w:sz w:val="22"/>
            <w:szCs w:val="22"/>
          </w:rPr>
          <w:t>E</w:t>
        </w:r>
      </w:ins>
      <w:ins w:id="872" w:author="Tran, Thi-Van-Trinh (NIH/NCI) [F]" w:date="2024-09-01T22:12:00Z">
        <w:r w:rsidR="00DF080D" w:rsidRPr="00DF080D">
          <w:rPr>
            <w:rFonts w:asciiTheme="minorHAnsi" w:hAnsiTheme="minorHAnsi" w:cstheme="minorHAnsi"/>
            <w:sz w:val="22"/>
            <w:szCs w:val="22"/>
          </w:rPr>
          <w:t>-values showed that their effects would have to be large to strongly influence results</w:t>
        </w:r>
      </w:ins>
      <w:commentRangeStart w:id="873"/>
      <w:commentRangeStart w:id="874"/>
      <w:del w:id="875" w:author="Tran, Thi-Van-Trinh (NIH/NCI) [F]" w:date="2024-09-01T22:12:00Z" w16du:dateUtc="2024-09-02T02:12:00Z">
        <w:r w:rsidR="008C37FB" w:rsidRPr="008C37FB" w:rsidDel="00FD2545">
          <w:rPr>
            <w:rFonts w:asciiTheme="minorHAnsi" w:hAnsiTheme="minorHAnsi" w:cstheme="minorHAnsi"/>
            <w:sz w:val="22"/>
            <w:szCs w:val="22"/>
          </w:rPr>
          <w:delText xml:space="preserve">Although we found high E-values of the analyses concerning </w:delText>
        </w:r>
        <w:r w:rsidR="00DB56F4" w:rsidDel="00FD2545">
          <w:rPr>
            <w:rFonts w:asciiTheme="minorHAnsi" w:hAnsiTheme="minorHAnsi" w:cstheme="minorHAnsi"/>
            <w:sz w:val="22"/>
            <w:szCs w:val="22"/>
          </w:rPr>
          <w:delText xml:space="preserve">early life body size, </w:delText>
        </w:r>
        <w:r w:rsidR="00DB55CC" w:rsidDel="00FD2545">
          <w:rPr>
            <w:rFonts w:asciiTheme="minorHAnsi" w:hAnsiTheme="minorHAnsi" w:cstheme="minorHAnsi"/>
            <w:sz w:val="22"/>
            <w:szCs w:val="22"/>
          </w:rPr>
          <w:delText>ever not having enough to eat during childhood, and highest household education level at age 13</w:delText>
        </w:r>
        <w:r w:rsidR="008C37FB" w:rsidRPr="008C37FB" w:rsidDel="00FD2545">
          <w:rPr>
            <w:rFonts w:asciiTheme="minorHAnsi" w:hAnsiTheme="minorHAnsi" w:cstheme="minorHAnsi"/>
            <w:sz w:val="22"/>
            <w:szCs w:val="22"/>
          </w:rPr>
          <w:delText>, which</w:delText>
        </w:r>
      </w:del>
      <w:del w:id="876" w:author="Tran, Thi-Van-Trinh (NIH/NCI) [F]" w:date="2024-09-01T22:10:00Z" w16du:dateUtc="2024-09-02T02:10:00Z">
        <w:r w:rsidR="008C37FB" w:rsidRPr="008C37FB" w:rsidDel="00166DA0">
          <w:rPr>
            <w:rFonts w:asciiTheme="minorHAnsi" w:hAnsiTheme="minorHAnsi" w:cstheme="minorHAnsi"/>
            <w:sz w:val="22"/>
            <w:szCs w:val="22"/>
          </w:rPr>
          <w:delText xml:space="preserve"> indicat</w:delText>
        </w:r>
      </w:del>
      <w:ins w:id="877" w:author="Troisi, Rebecca (NIH/NCI) [E]" w:date="2024-08-22T12:06:00Z" w16du:dateUtc="2024-08-22T16:06:00Z">
        <w:del w:id="878" w:author="Tran, Thi-Van-Trinh (NIH/NCI) [F]" w:date="2024-09-01T22:10:00Z" w16du:dateUtc="2024-09-02T02:10:00Z">
          <w:r w:rsidR="00177D14" w:rsidDel="00166DA0">
            <w:rPr>
              <w:rFonts w:asciiTheme="minorHAnsi" w:hAnsiTheme="minorHAnsi" w:cstheme="minorHAnsi"/>
              <w:sz w:val="22"/>
              <w:szCs w:val="22"/>
            </w:rPr>
            <w:delText>ing</w:delText>
          </w:r>
        </w:del>
      </w:ins>
      <w:del w:id="879" w:author="Tran, Thi-Van-Trinh (NIH/NCI) [F]" w:date="2024-09-01T22:10:00Z" w16du:dateUtc="2024-09-02T02:10:00Z">
        <w:r w:rsidR="008C37FB" w:rsidRPr="008C37FB" w:rsidDel="00166DA0">
          <w:rPr>
            <w:rFonts w:asciiTheme="minorHAnsi" w:hAnsiTheme="minorHAnsi" w:cstheme="minorHAnsi"/>
            <w:sz w:val="22"/>
            <w:szCs w:val="22"/>
          </w:rPr>
          <w:delText>e that</w:delText>
        </w:r>
      </w:del>
      <w:ins w:id="880" w:author="Troisi, Rebecca (NIH/NCI) [E]" w:date="2024-08-22T12:06:00Z" w16du:dateUtc="2024-08-22T16:06:00Z">
        <w:del w:id="881" w:author="Tran, Thi-Van-Trinh (NIH/NCI) [F]" w:date="2024-09-01T22:10:00Z" w16du:dateUtc="2024-09-02T02:10:00Z">
          <w:r w:rsidR="00BA63B7" w:rsidRPr="00BA63B7" w:rsidDel="00166DA0">
            <w:rPr>
              <w:rFonts w:asciiTheme="minorHAnsi" w:hAnsiTheme="minorHAnsi" w:cstheme="minorHAnsi"/>
              <w:sz w:val="22"/>
              <w:szCs w:val="22"/>
            </w:rPr>
            <w:delText xml:space="preserve"> </w:delText>
          </w:r>
          <w:r w:rsidR="00BA63B7" w:rsidRPr="008C37FB" w:rsidDel="00166DA0">
            <w:rPr>
              <w:rFonts w:asciiTheme="minorHAnsi" w:hAnsiTheme="minorHAnsi" w:cstheme="minorHAnsi"/>
              <w:sz w:val="22"/>
              <w:szCs w:val="22"/>
            </w:rPr>
            <w:delText>a</w:delText>
          </w:r>
          <w:r w:rsidR="00BA63B7" w:rsidDel="00166DA0">
            <w:rPr>
              <w:rFonts w:asciiTheme="minorHAnsi" w:hAnsiTheme="minorHAnsi" w:cstheme="minorHAnsi"/>
              <w:sz w:val="22"/>
              <w:szCs w:val="22"/>
            </w:rPr>
            <w:delText>n</w:delText>
          </w:r>
          <w:r w:rsidR="00BA63B7" w:rsidRPr="008C37FB" w:rsidDel="00166DA0">
            <w:rPr>
              <w:rFonts w:asciiTheme="minorHAnsi" w:hAnsiTheme="minorHAnsi" w:cstheme="minorHAnsi"/>
              <w:sz w:val="22"/>
              <w:szCs w:val="22"/>
            </w:rPr>
            <w:delText xml:space="preserve"> HR of at least 2 to 3-fold</w:delText>
          </w:r>
        </w:del>
      </w:ins>
      <w:del w:id="882" w:author="Tran, Thi-Van-Trinh (NIH/NCI) [F]" w:date="2024-09-01T22:10:00Z" w16du:dateUtc="2024-09-02T02:10:00Z">
        <w:r w:rsidR="008C37FB" w:rsidRPr="008C37FB" w:rsidDel="00166DA0">
          <w:rPr>
            <w:rFonts w:asciiTheme="minorHAnsi" w:hAnsiTheme="minorHAnsi" w:cstheme="minorHAnsi"/>
            <w:sz w:val="22"/>
            <w:szCs w:val="22"/>
          </w:rPr>
          <w:delText xml:space="preserve"> </w:delText>
        </w:r>
      </w:del>
      <w:ins w:id="883" w:author="Troisi, Rebecca (NIH/NCI) [E]" w:date="2024-08-22T12:06:00Z" w16du:dateUtc="2024-08-22T16:06:00Z">
        <w:del w:id="884" w:author="Tran, Thi-Van-Trinh (NIH/NCI) [F]" w:date="2024-09-01T22:10:00Z" w16du:dateUtc="2024-09-02T02:10:00Z">
          <w:r w:rsidR="00BA63B7" w:rsidDel="00166DA0">
            <w:rPr>
              <w:rFonts w:asciiTheme="minorHAnsi" w:hAnsiTheme="minorHAnsi" w:cstheme="minorHAnsi"/>
              <w:sz w:val="22"/>
              <w:szCs w:val="22"/>
            </w:rPr>
            <w:delText xml:space="preserve">for </w:delText>
          </w:r>
        </w:del>
      </w:ins>
      <w:del w:id="885" w:author="Tran, Thi-Van-Trinh (NIH/NCI) [F]" w:date="2024-09-01T22:10:00Z" w16du:dateUtc="2024-09-02T02:10:00Z">
        <w:r w:rsidR="008C37FB" w:rsidRPr="008C37FB" w:rsidDel="00166DA0">
          <w:rPr>
            <w:rFonts w:asciiTheme="minorHAnsi" w:hAnsiTheme="minorHAnsi" w:cstheme="minorHAnsi"/>
            <w:sz w:val="22"/>
            <w:szCs w:val="22"/>
          </w:rPr>
          <w:delText xml:space="preserve">additional </w:delText>
        </w:r>
      </w:del>
      <w:ins w:id="886" w:author="Troisi, Rebecca (NIH/NCI) [E]" w:date="2024-08-22T12:07:00Z" w16du:dateUtc="2024-08-22T16:07:00Z">
        <w:del w:id="887" w:author="Tran, Thi-Van-Trinh (NIH/NCI) [F]" w:date="2024-09-01T22:10:00Z" w16du:dateUtc="2024-09-02T02:10:00Z">
          <w:r w:rsidR="00177D14" w:rsidDel="00166DA0">
            <w:rPr>
              <w:rFonts w:asciiTheme="minorHAnsi" w:hAnsiTheme="minorHAnsi" w:cstheme="minorHAnsi"/>
              <w:sz w:val="22"/>
              <w:szCs w:val="22"/>
            </w:rPr>
            <w:delText>any</w:delText>
          </w:r>
          <w:r w:rsidR="00177D14" w:rsidRPr="008C37FB" w:rsidDel="00166DA0">
            <w:rPr>
              <w:rFonts w:asciiTheme="minorHAnsi" w:hAnsiTheme="minorHAnsi" w:cstheme="minorHAnsi"/>
              <w:sz w:val="22"/>
              <w:szCs w:val="22"/>
            </w:rPr>
            <w:delText xml:space="preserve"> </w:delText>
          </w:r>
        </w:del>
      </w:ins>
      <w:del w:id="888" w:author="Tran, Thi-Van-Trinh (NIH/NCI) [F]" w:date="2024-09-01T22:10:00Z" w16du:dateUtc="2024-09-02T02:10:00Z">
        <w:r w:rsidR="008C37FB" w:rsidRPr="008C37FB" w:rsidDel="00166DA0">
          <w:rPr>
            <w:rFonts w:asciiTheme="minorHAnsi" w:hAnsiTheme="minorHAnsi" w:cstheme="minorHAnsi"/>
            <w:sz w:val="22"/>
            <w:szCs w:val="22"/>
          </w:rPr>
          <w:delText>unmeasured confound</w:delText>
        </w:r>
      </w:del>
      <w:ins w:id="889" w:author="Troisi, Rebecca (NIH/NCI) [E]" w:date="2024-08-22T12:06:00Z" w16du:dateUtc="2024-08-22T16:06:00Z">
        <w:del w:id="890" w:author="Tran, Thi-Van-Trinh (NIH/NCI) [F]" w:date="2024-09-01T22:10:00Z" w16du:dateUtc="2024-09-02T02:10:00Z">
          <w:r w:rsidR="00BA63B7" w:rsidDel="00166DA0">
            <w:rPr>
              <w:rFonts w:asciiTheme="minorHAnsi" w:hAnsiTheme="minorHAnsi" w:cstheme="minorHAnsi"/>
              <w:sz w:val="22"/>
              <w:szCs w:val="22"/>
            </w:rPr>
            <w:delText>ers</w:delText>
          </w:r>
        </w:del>
      </w:ins>
      <w:del w:id="891" w:author="Tran, Thi-Van-Trinh (NIH/NCI) [F]" w:date="2024-09-01T22:10:00Z" w16du:dateUtc="2024-09-02T02:10:00Z">
        <w:r w:rsidR="008C37FB" w:rsidRPr="008C37FB" w:rsidDel="00166DA0">
          <w:rPr>
            <w:rFonts w:asciiTheme="minorHAnsi" w:hAnsiTheme="minorHAnsi" w:cstheme="minorHAnsi"/>
            <w:sz w:val="22"/>
            <w:szCs w:val="22"/>
          </w:rPr>
          <w:delText>ing associated with early-life factors and thyroid cancer incidence by a HR of at least 2 to 3-fold each would be necessary to explain the observed associations</w:delText>
        </w:r>
        <w:commentRangeEnd w:id="873"/>
        <w:r w:rsidR="007C1B7A" w:rsidDel="00166DA0">
          <w:rPr>
            <w:rStyle w:val="CommentReference"/>
            <w:rFonts w:asciiTheme="minorHAnsi" w:eastAsiaTheme="minorEastAsia" w:hAnsiTheme="minorHAnsi" w:cstheme="minorBidi"/>
            <w:lang w:eastAsia="ja-JP"/>
          </w:rPr>
          <w:commentReference w:id="873"/>
        </w:r>
        <w:commentRangeEnd w:id="874"/>
        <w:r w:rsidR="00653407" w:rsidDel="00166DA0">
          <w:rPr>
            <w:rStyle w:val="CommentReference"/>
            <w:rFonts w:asciiTheme="minorHAnsi" w:eastAsiaTheme="minorEastAsia" w:hAnsiTheme="minorHAnsi" w:cstheme="minorBidi"/>
            <w:lang w:eastAsia="ja-JP"/>
          </w:rPr>
          <w:commentReference w:id="874"/>
        </w:r>
        <w:r w:rsidR="008C37FB" w:rsidRPr="008C37FB" w:rsidDel="00166DA0">
          <w:rPr>
            <w:rFonts w:asciiTheme="minorHAnsi" w:hAnsiTheme="minorHAnsi" w:cstheme="minorHAnsi"/>
            <w:sz w:val="22"/>
            <w:szCs w:val="22"/>
          </w:rPr>
          <w:delText xml:space="preserve">, </w:delText>
        </w:r>
      </w:del>
      <w:del w:id="892" w:author="Tran, Thi-Van-Trinh (NIH/NCI) [F]" w:date="2024-09-01T22:12:00Z" w16du:dateUtc="2024-09-02T02:12:00Z">
        <w:r w:rsidR="008C37FB" w:rsidRPr="008C37FB" w:rsidDel="00FD2545">
          <w:rPr>
            <w:rFonts w:asciiTheme="minorHAnsi" w:hAnsiTheme="minorHAnsi" w:cstheme="minorHAnsi"/>
            <w:sz w:val="22"/>
            <w:szCs w:val="22"/>
          </w:rPr>
          <w:delText>the absence of information on diet</w:delText>
        </w:r>
      </w:del>
      <w:ins w:id="893" w:author="Troisi, Rebecca (NIH/NCI) [E]" w:date="2024-08-22T12:07:00Z" w16du:dateUtc="2024-08-22T16:07:00Z">
        <w:del w:id="894" w:author="Tran, Thi-Van-Trinh (NIH/NCI) [F]" w:date="2024-09-01T22:12:00Z" w16du:dateUtc="2024-09-02T02:12:00Z">
          <w:r w:rsidR="002864D8" w:rsidDel="00FD2545">
            <w:rPr>
              <w:rFonts w:asciiTheme="minorHAnsi" w:hAnsiTheme="minorHAnsi" w:cstheme="minorHAnsi"/>
              <w:sz w:val="22"/>
              <w:szCs w:val="22"/>
            </w:rPr>
            <w:delText xml:space="preserve"> or other factors?</w:delText>
          </w:r>
        </w:del>
      </w:ins>
      <w:del w:id="895" w:author="Tran, Thi-Van-Trinh (NIH/NCI) [F]" w:date="2024-09-01T22:12:00Z" w16du:dateUtc="2024-09-02T02:12:00Z">
        <w:r w:rsidR="008C37FB" w:rsidRPr="008C37FB" w:rsidDel="00FD2545">
          <w:rPr>
            <w:rFonts w:asciiTheme="minorHAnsi" w:hAnsiTheme="minorHAnsi" w:cstheme="minorHAnsi"/>
            <w:sz w:val="22"/>
            <w:szCs w:val="22"/>
          </w:rPr>
          <w:delText xml:space="preserve"> during childhood and adolescence is an important limitation</w:delText>
        </w:r>
      </w:del>
      <w:r w:rsidR="008C37FB" w:rsidRPr="008C37FB">
        <w:rPr>
          <w:rFonts w:asciiTheme="minorHAnsi" w:hAnsiTheme="minorHAnsi" w:cstheme="minorHAnsi"/>
          <w:sz w:val="22"/>
          <w:szCs w:val="22"/>
        </w:rPr>
        <w:t xml:space="preserve">. Lastly, we did not </w:t>
      </w:r>
      <w:del w:id="896" w:author="Tran, Thi-Van-Trinh (NIH/NCI) [F]" w:date="2024-09-01T22:16:00Z" w16du:dateUtc="2024-09-02T02:16:00Z">
        <w:r w:rsidR="008C37FB" w:rsidRPr="008C37FB" w:rsidDel="00BC528E">
          <w:rPr>
            <w:rFonts w:asciiTheme="minorHAnsi" w:hAnsiTheme="minorHAnsi" w:cstheme="minorHAnsi"/>
            <w:sz w:val="22"/>
            <w:szCs w:val="22"/>
          </w:rPr>
          <w:delText>have information on</w:delText>
        </w:r>
      </w:del>
      <w:ins w:id="897" w:author="Tran, Thi-Van-Trinh (NIH/NCI) [F]" w:date="2024-09-01T22:16:00Z" w16du:dateUtc="2024-09-02T02:16:00Z">
        <w:r w:rsidR="00BC528E">
          <w:rPr>
            <w:rFonts w:asciiTheme="minorHAnsi" w:hAnsiTheme="minorHAnsi" w:cstheme="minorHAnsi"/>
            <w:sz w:val="22"/>
            <w:szCs w:val="22"/>
          </w:rPr>
          <w:t>account for</w:t>
        </w:r>
      </w:ins>
      <w:r w:rsidR="008C37FB" w:rsidRPr="008C37FB">
        <w:rPr>
          <w:rFonts w:asciiTheme="minorHAnsi" w:hAnsiTheme="minorHAnsi" w:cstheme="minorHAnsi"/>
          <w:sz w:val="22"/>
          <w:szCs w:val="22"/>
        </w:rPr>
        <w:t xml:space="preserve"> exposure </w:t>
      </w:r>
      <w:commentRangeStart w:id="898"/>
      <w:commentRangeStart w:id="899"/>
      <w:r w:rsidR="008C37FB" w:rsidRPr="008C37FB">
        <w:rPr>
          <w:rFonts w:asciiTheme="minorHAnsi" w:hAnsiTheme="minorHAnsi" w:cstheme="minorHAnsi"/>
          <w:sz w:val="22"/>
          <w:szCs w:val="22"/>
        </w:rPr>
        <w:t>to ionizing radiation in childhood</w:t>
      </w:r>
      <w:del w:id="900" w:author="Troisi, Rebecca (NIH/NCI) [E]" w:date="2024-08-22T12:08:00Z" w16du:dateUtc="2024-08-22T16:08:00Z">
        <w:r w:rsidR="008C37FB" w:rsidRPr="008C37FB" w:rsidDel="0009580D">
          <w:rPr>
            <w:rFonts w:asciiTheme="minorHAnsi" w:hAnsiTheme="minorHAnsi" w:cstheme="minorHAnsi"/>
            <w:sz w:val="22"/>
            <w:szCs w:val="22"/>
          </w:rPr>
          <w:delText xml:space="preserve"> of thyroid </w:delText>
        </w:r>
        <w:commentRangeEnd w:id="898"/>
        <w:r w:rsidR="0009580D" w:rsidDel="0009580D">
          <w:rPr>
            <w:rStyle w:val="CommentReference"/>
            <w:rFonts w:asciiTheme="minorHAnsi" w:eastAsiaTheme="minorEastAsia" w:hAnsiTheme="minorHAnsi" w:cstheme="minorBidi"/>
            <w:lang w:eastAsia="ja-JP"/>
          </w:rPr>
          <w:commentReference w:id="898"/>
        </w:r>
      </w:del>
      <w:commentRangeEnd w:id="899"/>
      <w:r w:rsidR="00653407">
        <w:rPr>
          <w:rStyle w:val="CommentReference"/>
          <w:rFonts w:asciiTheme="minorHAnsi" w:eastAsiaTheme="minorEastAsia" w:hAnsiTheme="minorHAnsi" w:cstheme="minorBidi"/>
          <w:lang w:eastAsia="ja-JP"/>
        </w:rPr>
        <w:commentReference w:id="899"/>
      </w:r>
      <w:del w:id="901" w:author="Troisi, Rebecca (NIH/NCI) [E]" w:date="2024-08-22T12:08:00Z" w16du:dateUtc="2024-08-22T16:08:00Z">
        <w:r w:rsidR="008C37FB" w:rsidRPr="008C37FB" w:rsidDel="0009580D">
          <w:rPr>
            <w:rFonts w:asciiTheme="minorHAnsi" w:hAnsiTheme="minorHAnsi" w:cstheme="minorHAnsi"/>
            <w:sz w:val="22"/>
            <w:szCs w:val="22"/>
          </w:rPr>
          <w:delText>cancer</w:delText>
        </w:r>
      </w:del>
      <w:r w:rsidR="008C37FB" w:rsidRPr="008C37FB">
        <w:rPr>
          <w:rFonts w:asciiTheme="minorHAnsi" w:hAnsiTheme="minorHAnsi" w:cstheme="minorHAnsi"/>
          <w:sz w:val="22"/>
          <w:szCs w:val="22"/>
        </w:rPr>
        <w:t xml:space="preserve">, but it is unlikely to be a strong confounder as </w:t>
      </w:r>
      <w:r w:rsidR="000646F9">
        <w:rPr>
          <w:rFonts w:asciiTheme="minorHAnsi" w:hAnsiTheme="minorHAnsi" w:cstheme="minorHAnsi"/>
          <w:sz w:val="22"/>
          <w:szCs w:val="22"/>
        </w:rPr>
        <w:t>we would not expect it to be associated with the</w:t>
      </w:r>
      <w:r w:rsidR="008C37FB" w:rsidRPr="008C37FB">
        <w:rPr>
          <w:rFonts w:asciiTheme="minorHAnsi" w:hAnsiTheme="minorHAnsi" w:cstheme="minorHAnsi"/>
          <w:sz w:val="22"/>
          <w:szCs w:val="22"/>
        </w:rPr>
        <w:t xml:space="preserve"> </w:t>
      </w:r>
      <w:del w:id="902" w:author="Kitahara, Cari Meinhold(NIH/NCI) [E]" w:date="2024-09-16T13:04:00Z" w16du:dateUtc="2024-09-16T17:04:00Z">
        <w:r w:rsidR="008C37FB" w:rsidRPr="008C37FB" w:rsidDel="00A227B5">
          <w:rPr>
            <w:rFonts w:asciiTheme="minorHAnsi" w:hAnsiTheme="minorHAnsi" w:cstheme="minorHAnsi"/>
            <w:sz w:val="22"/>
            <w:szCs w:val="22"/>
          </w:rPr>
          <w:delText xml:space="preserve">childhood and adolescent </w:delText>
        </w:r>
      </w:del>
      <w:r w:rsidR="008C37FB" w:rsidRPr="008C37FB">
        <w:rPr>
          <w:rFonts w:asciiTheme="minorHAnsi" w:hAnsiTheme="minorHAnsi" w:cstheme="minorHAnsi"/>
          <w:sz w:val="22"/>
          <w:szCs w:val="22"/>
        </w:rPr>
        <w:t>exposures</w:t>
      </w:r>
      <w:r w:rsidR="000646F9">
        <w:rPr>
          <w:rFonts w:asciiTheme="minorHAnsi" w:hAnsiTheme="minorHAnsi" w:cstheme="minorHAnsi"/>
          <w:sz w:val="22"/>
          <w:szCs w:val="22"/>
        </w:rPr>
        <w:t xml:space="preserve"> examined in the current study.</w:t>
      </w:r>
    </w:p>
    <w:p w14:paraId="481F5F7D" w14:textId="73AC0532" w:rsidR="00DD32ED" w:rsidRPr="008C37FB" w:rsidRDefault="00035D5D" w:rsidP="003C77CE">
      <w:pPr>
        <w:pStyle w:val="Heading1"/>
      </w:pPr>
      <w:r w:rsidRPr="008C37FB">
        <w:t>Conclusion</w:t>
      </w:r>
    </w:p>
    <w:p w14:paraId="67D82B4D" w14:textId="4EEAC75B" w:rsidR="00DB3EF0" w:rsidRDefault="002B1AF5" w:rsidP="008C37FB">
      <w:pPr>
        <w:spacing w:line="360" w:lineRule="auto"/>
        <w:rPr>
          <w:rFonts w:cstheme="minorHAnsi"/>
        </w:rPr>
      </w:pPr>
      <w:r>
        <w:rPr>
          <w:rFonts w:cstheme="minorHAnsi"/>
        </w:rPr>
        <w:t>In conclusion, t</w:t>
      </w:r>
      <w:r w:rsidR="000B2D1C">
        <w:rPr>
          <w:rFonts w:cstheme="minorHAnsi"/>
        </w:rPr>
        <w:t>he current</w:t>
      </w:r>
      <w:r w:rsidR="008C37FB" w:rsidRPr="008C37FB">
        <w:rPr>
          <w:rFonts w:cstheme="minorHAnsi"/>
        </w:rPr>
        <w:t xml:space="preserve"> study</w:t>
      </w:r>
      <w:r w:rsidR="000B2D1C">
        <w:rPr>
          <w:rFonts w:cstheme="minorHAnsi"/>
        </w:rPr>
        <w:t xml:space="preserve"> </w:t>
      </w:r>
      <w:r w:rsidR="00326FA1" w:rsidRPr="008C37FB">
        <w:rPr>
          <w:rFonts w:cstheme="minorHAnsi"/>
        </w:rPr>
        <w:t>supports</w:t>
      </w:r>
      <w:r w:rsidR="008C37FB" w:rsidRPr="008C37FB">
        <w:rPr>
          <w:rFonts w:cstheme="minorHAnsi"/>
        </w:rPr>
        <w:t xml:space="preserve"> the </w:t>
      </w:r>
      <w:r w:rsidR="006A63E3">
        <w:rPr>
          <w:rFonts w:cstheme="minorHAnsi"/>
        </w:rPr>
        <w:t>influence</w:t>
      </w:r>
      <w:r w:rsidR="008C37FB" w:rsidRPr="008C37FB">
        <w:rPr>
          <w:rFonts w:cstheme="minorHAnsi"/>
        </w:rPr>
        <w:t xml:space="preserve"> of early-life exposures</w:t>
      </w:r>
      <w:r w:rsidR="00790394">
        <w:rPr>
          <w:rFonts w:cstheme="minorHAnsi"/>
        </w:rPr>
        <w:t>, including</w:t>
      </w:r>
      <w:r w:rsidR="00CB0545">
        <w:rPr>
          <w:rFonts w:cstheme="minorHAnsi"/>
        </w:rPr>
        <w:t xml:space="preserve"> </w:t>
      </w:r>
      <w:del w:id="903" w:author="Kitahara, Cari Meinhold(NIH/NCI) [E]" w:date="2024-09-16T13:04:00Z" w16du:dateUtc="2024-09-16T17:04:00Z">
        <w:r w:rsidR="00CB0545" w:rsidDel="00A227B5">
          <w:rPr>
            <w:rFonts w:cstheme="minorHAnsi"/>
          </w:rPr>
          <w:delText>perceived</w:delText>
        </w:r>
        <w:r w:rsidR="00790394" w:rsidDel="00A227B5">
          <w:rPr>
            <w:rFonts w:cstheme="minorHAnsi"/>
          </w:rPr>
          <w:delText xml:space="preserve"> </w:delText>
        </w:r>
      </w:del>
      <w:ins w:id="904" w:author="Kitahara, Cari Meinhold(NIH/NCI) [E]" w:date="2024-09-16T13:04:00Z" w16du:dateUtc="2024-09-16T17:04:00Z">
        <w:r w:rsidR="00A227B5">
          <w:rPr>
            <w:rFonts w:cstheme="minorHAnsi"/>
          </w:rPr>
          <w:t xml:space="preserve">relative </w:t>
        </w:r>
      </w:ins>
      <w:r w:rsidR="00790394">
        <w:rPr>
          <w:rFonts w:cstheme="minorHAnsi"/>
        </w:rPr>
        <w:t xml:space="preserve">body size, ever not having enough to eat, and </w:t>
      </w:r>
      <w:r w:rsidR="00D24EFA" w:rsidRPr="00D67DBC">
        <w:rPr>
          <w:rFonts w:cstheme="minorHAnsi"/>
        </w:rPr>
        <w:t>higher household education levels</w:t>
      </w:r>
      <w:r w:rsidR="00D24EFA">
        <w:rPr>
          <w:rFonts w:cstheme="minorHAnsi"/>
        </w:rPr>
        <w:t>,</w:t>
      </w:r>
      <w:r w:rsidR="00D24EFA" w:rsidRPr="00D67DBC">
        <w:rPr>
          <w:rFonts w:cstheme="minorHAnsi"/>
        </w:rPr>
        <w:t xml:space="preserve"> </w:t>
      </w:r>
      <w:r w:rsidR="008C37FB" w:rsidRPr="008C37FB">
        <w:rPr>
          <w:rFonts w:cstheme="minorHAnsi"/>
        </w:rPr>
        <w:t xml:space="preserve">on </w:t>
      </w:r>
      <w:r w:rsidR="006A63E3">
        <w:rPr>
          <w:rFonts w:cstheme="minorHAnsi"/>
        </w:rPr>
        <w:t xml:space="preserve">subsequent </w:t>
      </w:r>
      <w:r w:rsidR="008C37FB" w:rsidRPr="008C37FB">
        <w:rPr>
          <w:rFonts w:cstheme="minorHAnsi"/>
        </w:rPr>
        <w:t>DTC incidence</w:t>
      </w:r>
      <w:r w:rsidR="00A20D9A">
        <w:rPr>
          <w:rFonts w:cstheme="minorHAnsi"/>
        </w:rPr>
        <w:t xml:space="preserve">. </w:t>
      </w:r>
      <w:r w:rsidR="005344FB">
        <w:rPr>
          <w:rFonts w:cstheme="minorHAnsi"/>
        </w:rPr>
        <w:t>These findings</w:t>
      </w:r>
      <w:r w:rsidR="008C37FB" w:rsidRPr="008C37FB">
        <w:rPr>
          <w:rFonts w:cstheme="minorHAnsi"/>
        </w:rPr>
        <w:t xml:space="preserve"> offer further </w:t>
      </w:r>
      <w:ins w:id="905" w:author="Kitahara, Cari Meinhold(NIH/NCI) [E]" w:date="2024-09-16T13:05:00Z" w16du:dateUtc="2024-09-16T17:05:00Z">
        <w:r w:rsidR="00A227B5">
          <w:rPr>
            <w:rFonts w:cstheme="minorHAnsi"/>
          </w:rPr>
          <w:t>clues into the etiology of DTC</w:t>
        </w:r>
      </w:ins>
      <w:del w:id="906" w:author="Kitahara, Cari Meinhold(NIH/NCI) [E]" w:date="2024-09-16T13:05:00Z" w16du:dateUtc="2024-09-16T17:05:00Z">
        <w:r w:rsidR="008C37FB" w:rsidRPr="008C37FB" w:rsidDel="00A227B5">
          <w:rPr>
            <w:rFonts w:cstheme="minorHAnsi"/>
          </w:rPr>
          <w:delText>insights into understanding the DTC early age at diagnosis</w:delText>
        </w:r>
      </w:del>
      <w:r w:rsidR="006E0078">
        <w:rPr>
          <w:rFonts w:cstheme="minorHAnsi"/>
        </w:rPr>
        <w:t xml:space="preserve">, </w:t>
      </w:r>
      <w:ins w:id="907" w:author="Kitahara, Cari Meinhold(NIH/NCI) [E]" w:date="2024-09-16T13:05:00Z" w16du:dateUtc="2024-09-16T17:05:00Z">
        <w:r w:rsidR="00A227B5">
          <w:rPr>
            <w:rFonts w:cstheme="minorHAnsi"/>
          </w:rPr>
          <w:t xml:space="preserve">including a possible role of </w:t>
        </w:r>
      </w:ins>
      <w:del w:id="908" w:author="Kitahara, Cari Meinhold(NIH/NCI) [E]" w:date="2024-09-16T13:05:00Z" w16du:dateUtc="2024-09-16T17:05:00Z">
        <w:r w:rsidR="006E0078" w:rsidDel="00A227B5">
          <w:rPr>
            <w:rFonts w:cstheme="minorHAnsi"/>
          </w:rPr>
          <w:delText xml:space="preserve">which may involve </w:delText>
        </w:r>
        <w:r w:rsidR="0039410F" w:rsidDel="00A227B5">
          <w:rPr>
            <w:rFonts w:cstheme="minorHAnsi"/>
          </w:rPr>
          <w:delText>altered</w:delText>
        </w:r>
      </w:del>
      <w:ins w:id="909" w:author="Kitahara, Cari Meinhold(NIH/NCI) [E]" w:date="2024-09-16T13:05:00Z" w16du:dateUtc="2024-09-16T17:05:00Z">
        <w:r w:rsidR="00A227B5">
          <w:rPr>
            <w:rFonts w:cstheme="minorHAnsi"/>
          </w:rPr>
          <w:t>early-life growth</w:t>
        </w:r>
      </w:ins>
      <w:ins w:id="910" w:author="Kitahara, Cari Meinhold(NIH/NCI) [E]" w:date="2024-09-16T13:06:00Z" w16du:dateUtc="2024-09-16T17:06:00Z">
        <w:r w:rsidR="00A227B5">
          <w:rPr>
            <w:rFonts w:cstheme="minorHAnsi"/>
          </w:rPr>
          <w:t xml:space="preserve"> and nutrition</w:t>
        </w:r>
      </w:ins>
      <w:del w:id="911" w:author="Kitahara, Cari Meinhold(NIH/NCI) [E]" w:date="2024-09-16T13:06:00Z" w16du:dateUtc="2024-09-16T17:06:00Z">
        <w:r w:rsidR="0039410F" w:rsidDel="00A227B5">
          <w:rPr>
            <w:rFonts w:cstheme="minorHAnsi"/>
          </w:rPr>
          <w:delText xml:space="preserve"> </w:delText>
        </w:r>
        <w:r w:rsidR="007B09E9" w:rsidDel="00A227B5">
          <w:rPr>
            <w:rFonts w:cstheme="minorHAnsi"/>
          </w:rPr>
          <w:delText>growth</w:delText>
        </w:r>
        <w:r w:rsidR="0039410F" w:rsidDel="00A227B5">
          <w:rPr>
            <w:rFonts w:cstheme="minorHAnsi"/>
          </w:rPr>
          <w:delText>-related</w:delText>
        </w:r>
        <w:r w:rsidR="007B09E9" w:rsidDel="00A227B5">
          <w:rPr>
            <w:rFonts w:cstheme="minorHAnsi"/>
          </w:rPr>
          <w:delText xml:space="preserve"> hormon</w:delText>
        </w:r>
        <w:r w:rsidR="0039410F" w:rsidDel="00A227B5">
          <w:rPr>
            <w:rFonts w:cstheme="minorHAnsi"/>
          </w:rPr>
          <w:delText>e</w:delText>
        </w:r>
        <w:r w:rsidR="006E0078" w:rsidDel="00A227B5">
          <w:rPr>
            <w:rFonts w:cstheme="minorHAnsi"/>
          </w:rPr>
          <w:delText xml:space="preserve"> levels</w:delText>
        </w:r>
      </w:del>
      <w:ins w:id="912" w:author="O'Brien, Katie (NIH/NIEHS) [E]" w:date="2024-08-31T08:11:00Z" w16du:dateUtc="2024-08-31T12:11:00Z">
        <w:del w:id="913" w:author="Kitahara, Cari Meinhold(NIH/NCI) [E]" w:date="2024-09-16T13:06:00Z" w16du:dateUtc="2024-09-16T17:06:00Z">
          <w:r w:rsidR="009166EA" w:rsidDel="00A227B5">
            <w:rPr>
              <w:rFonts w:cstheme="minorHAnsi"/>
            </w:rPr>
            <w:delText xml:space="preserve"> during </w:delText>
          </w:r>
        </w:del>
        <w:del w:id="914" w:author="Kitahara, Cari Meinhold(NIH/NCI) [E]" w:date="2024-09-16T13:05:00Z" w16du:dateUtc="2024-09-16T17:05:00Z">
          <w:r w:rsidR="009166EA" w:rsidDel="00A227B5">
            <w:rPr>
              <w:rFonts w:cstheme="minorHAnsi"/>
            </w:rPr>
            <w:delText xml:space="preserve">the </w:delText>
          </w:r>
        </w:del>
        <w:del w:id="915" w:author="Kitahara, Cari Meinhold(NIH/NCI) [E]" w:date="2024-09-16T13:06:00Z" w16du:dateUtc="2024-09-16T17:06:00Z">
          <w:r w:rsidR="009166EA" w:rsidDel="00A227B5">
            <w:rPr>
              <w:rFonts w:cstheme="minorHAnsi"/>
            </w:rPr>
            <w:delText>childhood and adolescen</w:delText>
          </w:r>
        </w:del>
        <w:del w:id="916" w:author="Kitahara, Cari Meinhold(NIH/NCI) [E]" w:date="2024-09-16T13:05:00Z" w16du:dateUtc="2024-09-16T17:05:00Z">
          <w:r w:rsidR="009166EA" w:rsidDel="00A227B5">
            <w:rPr>
              <w:rFonts w:cstheme="minorHAnsi"/>
            </w:rPr>
            <w:delText>t years</w:delText>
          </w:r>
        </w:del>
      </w:ins>
      <w:r w:rsidR="008C37FB" w:rsidRPr="008C37FB">
        <w:rPr>
          <w:rFonts w:cstheme="minorHAnsi"/>
        </w:rPr>
        <w:t>.</w:t>
      </w:r>
      <w:r w:rsidR="006E0078">
        <w:rPr>
          <w:rFonts w:cstheme="minorHAnsi"/>
        </w:rPr>
        <w:t xml:space="preserve"> </w:t>
      </w:r>
    </w:p>
    <w:p w14:paraId="52D7F1C1" w14:textId="77777777" w:rsidR="00DB3EF0" w:rsidRDefault="00DB3EF0">
      <w:pPr>
        <w:rPr>
          <w:rFonts w:cstheme="minorHAnsi"/>
        </w:rPr>
      </w:pPr>
      <w:r>
        <w:rPr>
          <w:rFonts w:cstheme="minorHAnsi"/>
        </w:rPr>
        <w:br w:type="page"/>
      </w:r>
    </w:p>
    <w:p w14:paraId="159F82A3" w14:textId="4B4B53F9" w:rsidR="00E46B4A" w:rsidRDefault="00DB3EF0" w:rsidP="00BA264F">
      <w:pPr>
        <w:pStyle w:val="Heading1"/>
      </w:pPr>
      <w:r>
        <w:lastRenderedPageBreak/>
        <w:t>References</w:t>
      </w:r>
    </w:p>
    <w:bookmarkStart w:id="917" w:name="_Hlk177476436"/>
    <w:p w14:paraId="6B81A4C8" w14:textId="22CD92F1" w:rsidR="00EE10BB" w:rsidRPr="00EE10BB" w:rsidRDefault="00E46B4A" w:rsidP="00EE10BB">
      <w:pPr>
        <w:pStyle w:val="EndNoteBibliography"/>
        <w:spacing w:after="0"/>
        <w:ind w:left="720" w:hanging="720"/>
      </w:pPr>
      <w:r>
        <w:rPr>
          <w:lang w:eastAsia="ja-JP"/>
        </w:rPr>
        <w:fldChar w:fldCharType="begin"/>
      </w:r>
      <w:r>
        <w:rPr>
          <w:lang w:eastAsia="ja-JP"/>
        </w:rPr>
        <w:instrText xml:space="preserve"> ADDIN EN.REFLIST </w:instrText>
      </w:r>
      <w:r>
        <w:rPr>
          <w:lang w:eastAsia="ja-JP"/>
        </w:rPr>
        <w:fldChar w:fldCharType="separate"/>
      </w:r>
      <w:r w:rsidR="00EE10BB" w:rsidRPr="00EE10BB">
        <w:t>1</w:t>
      </w:r>
      <w:r w:rsidR="00EE10BB" w:rsidRPr="00EE10BB">
        <w:tab/>
        <w:t xml:space="preserve">Ferlay J, E. M., Lam F, Colombet M, Mery L, Piñeros M, Znaor A, Soerjomataram I, Bray F. </w:t>
      </w:r>
      <w:r w:rsidR="00EE10BB" w:rsidRPr="00EE10BB">
        <w:rPr>
          <w:i/>
        </w:rPr>
        <w:t>Global Cancer Observatory: Cancer Today. Lyon, France: International Agency for Research on Cancer</w:t>
      </w:r>
      <w:r w:rsidR="00EE10BB" w:rsidRPr="00EE10BB">
        <w:t xml:space="preserve">, </w:t>
      </w:r>
      <w:hyperlink r:id="rId13" w:history="1">
        <w:r w:rsidR="00EE10BB" w:rsidRPr="00EE10BB">
          <w:rPr>
            <w:rStyle w:val="Hyperlink"/>
          </w:rPr>
          <w:t>https://gco.iarc.fr/today</w:t>
        </w:r>
      </w:hyperlink>
      <w:r w:rsidR="00EE10BB" w:rsidRPr="00EE10BB">
        <w:t xml:space="preserve"> Accessed December 29, 2023, (2020).</w:t>
      </w:r>
    </w:p>
    <w:p w14:paraId="40A11EDB" w14:textId="77777777" w:rsidR="00EE10BB" w:rsidRPr="00EE10BB" w:rsidRDefault="00EE10BB" w:rsidP="00EE10BB">
      <w:pPr>
        <w:pStyle w:val="EndNoteBibliography"/>
        <w:spacing w:after="0"/>
        <w:ind w:left="720" w:hanging="720"/>
      </w:pPr>
      <w:r w:rsidRPr="00EE10BB">
        <w:t>2</w:t>
      </w:r>
      <w:r w:rsidRPr="00EE10BB">
        <w:tab/>
        <w:t xml:space="preserve">Kitahara, C. M. &amp; Schneider, A. B. Epidemiology of Thyroid Cancer. </w:t>
      </w:r>
      <w:r w:rsidRPr="00EE10BB">
        <w:rPr>
          <w:i/>
        </w:rPr>
        <w:t>Cancer epidemiology, biomarkers &amp; prevention : a publication of the American Association for Cancer Research, cosponsored by the American Society of Preventive Oncology</w:t>
      </w:r>
      <w:r w:rsidRPr="00EE10BB">
        <w:t xml:space="preserve"> </w:t>
      </w:r>
      <w:r w:rsidRPr="00EE10BB">
        <w:rPr>
          <w:b/>
        </w:rPr>
        <w:t>31</w:t>
      </w:r>
      <w:r w:rsidRPr="00EE10BB">
        <w:t>, 1284-1297 (2022).</w:t>
      </w:r>
    </w:p>
    <w:p w14:paraId="57459602" w14:textId="77777777" w:rsidR="00EE10BB" w:rsidRPr="00EE10BB" w:rsidRDefault="00EE10BB" w:rsidP="00EE10BB">
      <w:pPr>
        <w:pStyle w:val="EndNoteBibliography"/>
        <w:spacing w:after="0"/>
        <w:ind w:left="720" w:hanging="720"/>
      </w:pPr>
      <w:r w:rsidRPr="00EE10BB">
        <w:t>3</w:t>
      </w:r>
      <w:r w:rsidRPr="00EE10BB">
        <w:tab/>
        <w:t>Durante, C.</w:t>
      </w:r>
      <w:r w:rsidRPr="00EE10BB">
        <w:rPr>
          <w:i/>
        </w:rPr>
        <w:t xml:space="preserve"> et al.</w:t>
      </w:r>
      <w:r w:rsidRPr="00EE10BB">
        <w:t xml:space="preserve"> The natural history of benign thyroid nodules. </w:t>
      </w:r>
      <w:r w:rsidRPr="00EE10BB">
        <w:rPr>
          <w:i/>
        </w:rPr>
        <w:t>Jama</w:t>
      </w:r>
      <w:r w:rsidRPr="00EE10BB">
        <w:t xml:space="preserve"> </w:t>
      </w:r>
      <w:r w:rsidRPr="00EE10BB">
        <w:rPr>
          <w:b/>
        </w:rPr>
        <w:t>313</w:t>
      </w:r>
      <w:r w:rsidRPr="00EE10BB">
        <w:t>, 926-935 (2015).</w:t>
      </w:r>
    </w:p>
    <w:p w14:paraId="79BF35B1" w14:textId="77777777" w:rsidR="00EE10BB" w:rsidRPr="00EE10BB" w:rsidRDefault="00EE10BB" w:rsidP="00EE10BB">
      <w:pPr>
        <w:pStyle w:val="EndNoteBibliography"/>
        <w:spacing w:after="0"/>
        <w:ind w:left="720" w:hanging="720"/>
      </w:pPr>
      <w:r w:rsidRPr="00EE10BB">
        <w:t>4</w:t>
      </w:r>
      <w:r w:rsidRPr="00EE10BB">
        <w:tab/>
        <w:t>Angell, T. E.</w:t>
      </w:r>
      <w:r w:rsidRPr="00EE10BB">
        <w:rPr>
          <w:i/>
        </w:rPr>
        <w:t xml:space="preserve"> et al.</w:t>
      </w:r>
      <w:r w:rsidRPr="00EE10BB">
        <w:t xml:space="preserve"> Differential Growth Rates of Benign vs. Malignant Thyroid Nodules. </w:t>
      </w:r>
      <w:r w:rsidRPr="00EE10BB">
        <w:rPr>
          <w:i/>
        </w:rPr>
        <w:t>The Journal of clinical endocrinology and metabolism</w:t>
      </w:r>
      <w:r w:rsidRPr="00EE10BB">
        <w:t xml:space="preserve"> </w:t>
      </w:r>
      <w:r w:rsidRPr="00EE10BB">
        <w:rPr>
          <w:b/>
        </w:rPr>
        <w:t>102</w:t>
      </w:r>
      <w:r w:rsidRPr="00EE10BB">
        <w:t>, 4642-4647 (2017).</w:t>
      </w:r>
    </w:p>
    <w:p w14:paraId="1F5A1760" w14:textId="4BCB0178" w:rsidR="00EE10BB" w:rsidRPr="00EE10BB" w:rsidRDefault="00EE10BB" w:rsidP="00EE10BB">
      <w:pPr>
        <w:pStyle w:val="EndNoteBibliography"/>
        <w:spacing w:after="0"/>
        <w:ind w:left="720" w:hanging="720"/>
      </w:pPr>
      <w:r w:rsidRPr="00EE10BB">
        <w:t>5</w:t>
      </w:r>
      <w:r w:rsidRPr="00EE10BB">
        <w:tab/>
        <w:t xml:space="preserve">Surveillance Research Program, N. C. I. </w:t>
      </w:r>
      <w:r w:rsidRPr="00EE10BB">
        <w:rPr>
          <w:i/>
        </w:rPr>
        <w:t>SEER*Explorer: An interactive website for SEER cancer statistics [Internet]</w:t>
      </w:r>
      <w:r w:rsidRPr="00EE10BB">
        <w:t xml:space="preserve">, </w:t>
      </w:r>
      <w:hyperlink r:id="rId14" w:history="1">
        <w:r w:rsidRPr="00EE10BB">
          <w:rPr>
            <w:rStyle w:val="Hyperlink"/>
          </w:rPr>
          <w:t>https://seer.cancer.gov/statistics-network/explorer/</w:t>
        </w:r>
      </w:hyperlink>
      <w:r w:rsidRPr="00EE10BB">
        <w:t xml:space="preserve"> Accessed April 17, 2024.</w:t>
      </w:r>
    </w:p>
    <w:p w14:paraId="761DBE78" w14:textId="77777777" w:rsidR="00EE10BB" w:rsidRPr="00EE10BB" w:rsidRDefault="00EE10BB" w:rsidP="00EE10BB">
      <w:pPr>
        <w:pStyle w:val="EndNoteBibliography"/>
        <w:spacing w:after="0"/>
        <w:ind w:left="720" w:hanging="720"/>
      </w:pPr>
      <w:r w:rsidRPr="00EE10BB">
        <w:t>6</w:t>
      </w:r>
      <w:r w:rsidRPr="00EE10BB">
        <w:tab/>
        <w:t>Frederiksen, H.</w:t>
      </w:r>
      <w:r w:rsidRPr="00EE10BB">
        <w:rPr>
          <w:i/>
        </w:rPr>
        <w:t xml:space="preserve"> et al.</w:t>
      </w:r>
      <w:r w:rsidRPr="00EE10BB">
        <w:t xml:space="preserve"> Sex-specific Estrogen Levels and Reference Intervals from Infancy to Late Adulthood Determined by LC-MS/MS. </w:t>
      </w:r>
      <w:r w:rsidRPr="00EE10BB">
        <w:rPr>
          <w:i/>
        </w:rPr>
        <w:t>The Journal of clinical endocrinology and metabolism</w:t>
      </w:r>
      <w:r w:rsidRPr="00EE10BB">
        <w:t xml:space="preserve"> </w:t>
      </w:r>
      <w:r w:rsidRPr="00EE10BB">
        <w:rPr>
          <w:b/>
        </w:rPr>
        <w:t>105</w:t>
      </w:r>
      <w:r w:rsidRPr="00EE10BB">
        <w:t>, 754-768 (2020).</w:t>
      </w:r>
    </w:p>
    <w:p w14:paraId="605EBC8A" w14:textId="77777777" w:rsidR="00EE10BB" w:rsidRPr="00EE10BB" w:rsidRDefault="00EE10BB" w:rsidP="00EE10BB">
      <w:pPr>
        <w:pStyle w:val="EndNoteBibliography"/>
        <w:spacing w:after="0"/>
        <w:ind w:left="720" w:hanging="720"/>
      </w:pPr>
      <w:r w:rsidRPr="00EE10BB">
        <w:t>7</w:t>
      </w:r>
      <w:r w:rsidRPr="00EE10BB">
        <w:tab/>
        <w:t xml:space="preserve">Toublanc, J. E. Modifications of growth hormone secretion during female puberty. </w:t>
      </w:r>
      <w:r w:rsidRPr="00EE10BB">
        <w:rPr>
          <w:i/>
        </w:rPr>
        <w:t>Ann N Y Acad Sci</w:t>
      </w:r>
      <w:r w:rsidRPr="00EE10BB">
        <w:t xml:space="preserve"> </w:t>
      </w:r>
      <w:r w:rsidRPr="00EE10BB">
        <w:rPr>
          <w:b/>
        </w:rPr>
        <w:t>816</w:t>
      </w:r>
      <w:r w:rsidRPr="00EE10BB">
        <w:t>, 60-75 (1997).</w:t>
      </w:r>
    </w:p>
    <w:p w14:paraId="538B9B9B" w14:textId="77777777" w:rsidR="00EE10BB" w:rsidRPr="00EE10BB" w:rsidRDefault="00EE10BB" w:rsidP="00EE10BB">
      <w:pPr>
        <w:pStyle w:val="EndNoteBibliography"/>
        <w:spacing w:after="0"/>
        <w:ind w:left="720" w:hanging="720"/>
      </w:pPr>
      <w:r w:rsidRPr="00EE10BB">
        <w:t>8</w:t>
      </w:r>
      <w:r w:rsidRPr="00EE10BB">
        <w:tab/>
        <w:t xml:space="preserve">Savage, M. O., Smith, C. P., Dunger, D. B., Gale, E. A., Holly, J. M. &amp; Preece, M. A. Insulin and growth factors adaptation to normal puberty. </w:t>
      </w:r>
      <w:r w:rsidRPr="00EE10BB">
        <w:rPr>
          <w:i/>
        </w:rPr>
        <w:t>Horm Res</w:t>
      </w:r>
      <w:r w:rsidRPr="00EE10BB">
        <w:t xml:space="preserve"> </w:t>
      </w:r>
      <w:r w:rsidRPr="00EE10BB">
        <w:rPr>
          <w:b/>
        </w:rPr>
        <w:t>37 Suppl 3</w:t>
      </w:r>
      <w:r w:rsidRPr="00EE10BB">
        <w:t>, 70-73 (1992).</w:t>
      </w:r>
    </w:p>
    <w:p w14:paraId="46F5ADDF" w14:textId="77777777" w:rsidR="00EE10BB" w:rsidRPr="00EE10BB" w:rsidRDefault="00EE10BB" w:rsidP="00EE10BB">
      <w:pPr>
        <w:pStyle w:val="EndNoteBibliography"/>
        <w:spacing w:after="0"/>
        <w:ind w:left="720" w:hanging="720"/>
      </w:pPr>
      <w:r w:rsidRPr="00EE10BB">
        <w:t>9</w:t>
      </w:r>
      <w:r w:rsidRPr="00EE10BB">
        <w:tab/>
        <w:t xml:space="preserve">Löfqvist, C., Andersson, E., Gelander, L., Rosberg, S., Blum, W. F. &amp; Wikland, K. A. Reference Values for IGF-I throughout Childhood and Adolescence: A Model that Accounts Simultaneously for the Effect of Gender, Age, and Puberty. </w:t>
      </w:r>
      <w:r w:rsidRPr="00EE10BB">
        <w:rPr>
          <w:i/>
        </w:rPr>
        <w:t>The Journal of Clinical Endocrinology &amp; Metabolism</w:t>
      </w:r>
      <w:r w:rsidRPr="00EE10BB">
        <w:t xml:space="preserve"> </w:t>
      </w:r>
      <w:r w:rsidRPr="00EE10BB">
        <w:rPr>
          <w:b/>
        </w:rPr>
        <w:t>86</w:t>
      </w:r>
      <w:r w:rsidRPr="00EE10BB">
        <w:t>, 5870-5876 (2001).</w:t>
      </w:r>
    </w:p>
    <w:p w14:paraId="65E82CC3" w14:textId="77777777" w:rsidR="00EE10BB" w:rsidRPr="00EE10BB" w:rsidRDefault="00EE10BB" w:rsidP="00EE10BB">
      <w:pPr>
        <w:pStyle w:val="EndNoteBibliography"/>
        <w:spacing w:after="0"/>
        <w:ind w:left="720" w:hanging="720"/>
      </w:pPr>
      <w:r w:rsidRPr="00EE10BB">
        <w:t>10</w:t>
      </w:r>
      <w:r w:rsidRPr="00EE10BB">
        <w:tab/>
        <w:t xml:space="preserve">Manole, D., Schildknecht, B., Gosnell, B., Adams, E. &amp; Derwahl, M. Estrogen promotes growth of human thyroid tumor cells by different molecular mechanisms. </w:t>
      </w:r>
      <w:r w:rsidRPr="00EE10BB">
        <w:rPr>
          <w:i/>
        </w:rPr>
        <w:t>The Journal of clinical endocrinology and metabolism</w:t>
      </w:r>
      <w:r w:rsidRPr="00EE10BB">
        <w:t xml:space="preserve"> </w:t>
      </w:r>
      <w:r w:rsidRPr="00EE10BB">
        <w:rPr>
          <w:b/>
        </w:rPr>
        <w:t>86</w:t>
      </w:r>
      <w:r w:rsidRPr="00EE10BB">
        <w:t>, 1072-1077 (2001).</w:t>
      </w:r>
    </w:p>
    <w:p w14:paraId="3684C557" w14:textId="77777777" w:rsidR="00EE10BB" w:rsidRPr="00EE10BB" w:rsidRDefault="00EE10BB" w:rsidP="00EE10BB">
      <w:pPr>
        <w:pStyle w:val="EndNoteBibliography"/>
        <w:spacing w:after="0"/>
        <w:ind w:left="720" w:hanging="720"/>
      </w:pPr>
      <w:r w:rsidRPr="00EE10BB">
        <w:t>11</w:t>
      </w:r>
      <w:r w:rsidRPr="00EE10BB">
        <w:tab/>
        <w:t xml:space="preserve">Dumont, J. E., Maenhaut, C., Pirson, I., Baptist, M. &amp; Roger, P. P. Growth factors controlling the thyroid gland. </w:t>
      </w:r>
      <w:r w:rsidRPr="00EE10BB">
        <w:rPr>
          <w:i/>
        </w:rPr>
        <w:t>Bailliere's clinical endocrinology and metabolism</w:t>
      </w:r>
      <w:r w:rsidRPr="00EE10BB">
        <w:t xml:space="preserve"> </w:t>
      </w:r>
      <w:r w:rsidRPr="00EE10BB">
        <w:rPr>
          <w:b/>
        </w:rPr>
        <w:t>5</w:t>
      </w:r>
      <w:r w:rsidRPr="00EE10BB">
        <w:t>, 727-754 (1991).</w:t>
      </w:r>
    </w:p>
    <w:p w14:paraId="45A23BA2" w14:textId="77777777" w:rsidR="00EE10BB" w:rsidRPr="00EE10BB" w:rsidRDefault="00EE10BB" w:rsidP="00EE10BB">
      <w:pPr>
        <w:pStyle w:val="EndNoteBibliography"/>
        <w:spacing w:after="0"/>
        <w:ind w:left="720" w:hanging="720"/>
      </w:pPr>
      <w:r w:rsidRPr="00EE10BB">
        <w:t>12</w:t>
      </w:r>
      <w:r w:rsidRPr="00EE10BB">
        <w:tab/>
        <w:t xml:space="preserve">Derwahl, M. &amp; Nicula, D. Estrogen and its role in thyroid cancer. </w:t>
      </w:r>
      <w:r w:rsidRPr="00EE10BB">
        <w:rPr>
          <w:i/>
        </w:rPr>
        <w:t>Endocrine-related cancer</w:t>
      </w:r>
      <w:r w:rsidRPr="00EE10BB">
        <w:t xml:space="preserve"> </w:t>
      </w:r>
      <w:r w:rsidRPr="00EE10BB">
        <w:rPr>
          <w:b/>
        </w:rPr>
        <w:t>21</w:t>
      </w:r>
      <w:r w:rsidRPr="00EE10BB">
        <w:t>, T273-283 (2014).</w:t>
      </w:r>
    </w:p>
    <w:p w14:paraId="74138B49" w14:textId="77777777" w:rsidR="00EE10BB" w:rsidRPr="00EE10BB" w:rsidRDefault="00EE10BB" w:rsidP="00EE10BB">
      <w:pPr>
        <w:pStyle w:val="EndNoteBibliography"/>
        <w:spacing w:after="0"/>
        <w:ind w:left="720" w:hanging="720"/>
      </w:pPr>
      <w:r w:rsidRPr="00EE10BB">
        <w:t>13</w:t>
      </w:r>
      <w:r w:rsidRPr="00EE10BB">
        <w:tab/>
        <w:t>Yane, K.</w:t>
      </w:r>
      <w:r w:rsidRPr="00EE10BB">
        <w:rPr>
          <w:i/>
        </w:rPr>
        <w:t xml:space="preserve"> et al.</w:t>
      </w:r>
      <w:r w:rsidRPr="00EE10BB">
        <w:t xml:space="preserve"> Expression of the estrogen receptor in human thyroid neoplasms. </w:t>
      </w:r>
      <w:r w:rsidRPr="00EE10BB">
        <w:rPr>
          <w:i/>
        </w:rPr>
        <w:t>Cancer letters</w:t>
      </w:r>
      <w:r w:rsidRPr="00EE10BB">
        <w:t xml:space="preserve"> </w:t>
      </w:r>
      <w:r w:rsidRPr="00EE10BB">
        <w:rPr>
          <w:b/>
        </w:rPr>
        <w:t>84</w:t>
      </w:r>
      <w:r w:rsidRPr="00EE10BB">
        <w:t>, 59-66 (1994).</w:t>
      </w:r>
    </w:p>
    <w:p w14:paraId="3B273C5E" w14:textId="77777777" w:rsidR="00EE10BB" w:rsidRPr="00EE10BB" w:rsidRDefault="00EE10BB" w:rsidP="00EE10BB">
      <w:pPr>
        <w:pStyle w:val="EndNoteBibliography"/>
        <w:spacing w:after="0"/>
        <w:ind w:left="720" w:hanging="720"/>
      </w:pPr>
      <w:r w:rsidRPr="00EE10BB">
        <w:t>14</w:t>
      </w:r>
      <w:r w:rsidRPr="00EE10BB">
        <w:tab/>
        <w:t>Manzella, L.</w:t>
      </w:r>
      <w:r w:rsidRPr="00EE10BB">
        <w:rPr>
          <w:i/>
        </w:rPr>
        <w:t xml:space="preserve"> et al.</w:t>
      </w:r>
      <w:r w:rsidRPr="00EE10BB">
        <w:t xml:space="preserve"> Activation of the IGF Axis in Thyroid Cancer: Implications for Tumorigenesis and Treatment. </w:t>
      </w:r>
      <w:r w:rsidRPr="00EE10BB">
        <w:rPr>
          <w:i/>
        </w:rPr>
        <w:t>Int J Mol Sci</w:t>
      </w:r>
      <w:r w:rsidRPr="00EE10BB">
        <w:t xml:space="preserve"> </w:t>
      </w:r>
      <w:r w:rsidRPr="00EE10BB">
        <w:rPr>
          <w:b/>
        </w:rPr>
        <w:t>20</w:t>
      </w:r>
      <w:r w:rsidRPr="00EE10BB">
        <w:t xml:space="preserve"> (2019).</w:t>
      </w:r>
    </w:p>
    <w:p w14:paraId="2044EDF2" w14:textId="77777777" w:rsidR="00EE10BB" w:rsidRPr="00EE10BB" w:rsidRDefault="00EE10BB" w:rsidP="00EE10BB">
      <w:pPr>
        <w:pStyle w:val="EndNoteBibliography"/>
        <w:spacing w:after="0"/>
        <w:ind w:left="720" w:hanging="720"/>
      </w:pPr>
      <w:r w:rsidRPr="00EE10BB">
        <w:t>15</w:t>
      </w:r>
      <w:r w:rsidRPr="00EE10BB">
        <w:tab/>
        <w:t>Hurson, A. N.</w:t>
      </w:r>
      <w:r w:rsidRPr="00EE10BB">
        <w:rPr>
          <w:i/>
        </w:rPr>
        <w:t xml:space="preserve"> et al.</w:t>
      </w:r>
      <w:r w:rsidRPr="00EE10BB">
        <w:t xml:space="preserve"> Risk factors for breast cancer subtypes by race and ethnicity: A scoping review. </w:t>
      </w:r>
      <w:r w:rsidRPr="00EE10BB">
        <w:rPr>
          <w:i/>
        </w:rPr>
        <w:t>Journal of the National Cancer Institute</w:t>
      </w:r>
      <w:r w:rsidRPr="00EE10BB">
        <w:t xml:space="preserve"> 10.1093/jnci/djae172 (2024).</w:t>
      </w:r>
    </w:p>
    <w:p w14:paraId="7D0DB3A7" w14:textId="77777777" w:rsidR="00EE10BB" w:rsidRPr="00EE10BB" w:rsidRDefault="00EE10BB" w:rsidP="00EE10BB">
      <w:pPr>
        <w:pStyle w:val="EndNoteBibliography"/>
        <w:spacing w:after="0"/>
        <w:ind w:left="720" w:hanging="720"/>
      </w:pPr>
      <w:r w:rsidRPr="00EE10BB">
        <w:t>16</w:t>
      </w:r>
      <w:r w:rsidRPr="00EE10BB">
        <w:tab/>
        <w:t>Raglan, O.</w:t>
      </w:r>
      <w:r w:rsidRPr="00EE10BB">
        <w:rPr>
          <w:i/>
        </w:rPr>
        <w:t xml:space="preserve"> et al.</w:t>
      </w:r>
      <w:r w:rsidRPr="00EE10BB">
        <w:t xml:space="preserve"> Risk factors for endometrial cancer: An umbrella review of the literature. </w:t>
      </w:r>
      <w:r w:rsidRPr="00EE10BB">
        <w:rPr>
          <w:i/>
        </w:rPr>
        <w:t>International journal of cancer</w:t>
      </w:r>
      <w:r w:rsidRPr="00EE10BB">
        <w:t xml:space="preserve"> </w:t>
      </w:r>
      <w:r w:rsidRPr="00EE10BB">
        <w:rPr>
          <w:b/>
        </w:rPr>
        <w:t>145</w:t>
      </w:r>
      <w:r w:rsidRPr="00EE10BB">
        <w:t>, 1719-1730 (2019).</w:t>
      </w:r>
    </w:p>
    <w:p w14:paraId="74836FEF" w14:textId="77777777" w:rsidR="00EE10BB" w:rsidRPr="00EE10BB" w:rsidRDefault="00EE10BB" w:rsidP="00EE10BB">
      <w:pPr>
        <w:pStyle w:val="EndNoteBibliography"/>
        <w:spacing w:after="0"/>
        <w:ind w:left="720" w:hanging="720"/>
      </w:pPr>
      <w:r w:rsidRPr="00EE10BB">
        <w:t>17</w:t>
      </w:r>
      <w:r w:rsidRPr="00EE10BB">
        <w:tab/>
        <w:t xml:space="preserve">La Vecchia, C. Ovarian cancer: epidemiology and risk factors. </w:t>
      </w:r>
      <w:r w:rsidRPr="00EE10BB">
        <w:rPr>
          <w:i/>
        </w:rPr>
        <w:t>Eur J Cancer Prev</w:t>
      </w:r>
      <w:r w:rsidRPr="00EE10BB">
        <w:t xml:space="preserve"> </w:t>
      </w:r>
      <w:r w:rsidRPr="00EE10BB">
        <w:rPr>
          <w:b/>
        </w:rPr>
        <w:t>26</w:t>
      </w:r>
      <w:r w:rsidRPr="00EE10BB">
        <w:t>, 55-62 (2017).</w:t>
      </w:r>
    </w:p>
    <w:p w14:paraId="082152AC" w14:textId="77777777" w:rsidR="00EE10BB" w:rsidRPr="00EE10BB" w:rsidRDefault="00EE10BB" w:rsidP="00EE10BB">
      <w:pPr>
        <w:pStyle w:val="EndNoteBibliography"/>
        <w:spacing w:after="0"/>
        <w:ind w:left="720" w:hanging="720"/>
      </w:pPr>
      <w:r w:rsidRPr="00EE10BB">
        <w:t>18</w:t>
      </w:r>
      <w:r w:rsidRPr="00EE10BB">
        <w:tab/>
        <w:t xml:space="preserve">Kitahara, C. M., Gamborg, M., Berrington de González, A., Sørensen, T. I. &amp; Baker, J. L. Childhood height and body mass index were associated with risk of adult thyroid cancer in a large cohort study. </w:t>
      </w:r>
      <w:r w:rsidRPr="00EE10BB">
        <w:rPr>
          <w:i/>
        </w:rPr>
        <w:t>Cancer research</w:t>
      </w:r>
      <w:r w:rsidRPr="00EE10BB">
        <w:t xml:space="preserve"> </w:t>
      </w:r>
      <w:r w:rsidRPr="00EE10BB">
        <w:rPr>
          <w:b/>
        </w:rPr>
        <w:t>74</w:t>
      </w:r>
      <w:r w:rsidRPr="00EE10BB">
        <w:t>, 235-242 (2014).</w:t>
      </w:r>
    </w:p>
    <w:p w14:paraId="71730140" w14:textId="77777777" w:rsidR="00EE10BB" w:rsidRPr="00EE10BB" w:rsidRDefault="00EE10BB" w:rsidP="00EE10BB">
      <w:pPr>
        <w:pStyle w:val="EndNoteBibliography"/>
        <w:spacing w:after="0"/>
        <w:ind w:left="720" w:hanging="720"/>
      </w:pPr>
      <w:r w:rsidRPr="00EE10BB">
        <w:t>19</w:t>
      </w:r>
      <w:r w:rsidRPr="00EE10BB">
        <w:tab/>
        <w:t>Farfel, A.</w:t>
      </w:r>
      <w:r w:rsidRPr="00EE10BB">
        <w:rPr>
          <w:i/>
        </w:rPr>
        <w:t xml:space="preserve"> et al.</w:t>
      </w:r>
      <w:r w:rsidRPr="00EE10BB">
        <w:t xml:space="preserve"> Predictors for thyroid carcinoma in Israel: a national cohort of 1,624,310 adolescents followed for up to 40 years. </w:t>
      </w:r>
      <w:r w:rsidRPr="00EE10BB">
        <w:rPr>
          <w:i/>
        </w:rPr>
        <w:t>Thyroid : official journal of the American Thyroid Association</w:t>
      </w:r>
      <w:r w:rsidRPr="00EE10BB">
        <w:t xml:space="preserve"> </w:t>
      </w:r>
      <w:r w:rsidRPr="00EE10BB">
        <w:rPr>
          <w:b/>
        </w:rPr>
        <w:t>24</w:t>
      </w:r>
      <w:r w:rsidRPr="00EE10BB">
        <w:t>, 987-993 (2014).</w:t>
      </w:r>
    </w:p>
    <w:p w14:paraId="2ACF7754" w14:textId="77777777" w:rsidR="00EE10BB" w:rsidRPr="00EE10BB" w:rsidRDefault="00EE10BB" w:rsidP="00EE10BB">
      <w:pPr>
        <w:pStyle w:val="EndNoteBibliography"/>
        <w:spacing w:after="0"/>
        <w:ind w:left="720" w:hanging="720"/>
      </w:pPr>
      <w:r w:rsidRPr="00EE10BB">
        <w:t>20</w:t>
      </w:r>
      <w:r w:rsidRPr="00EE10BB">
        <w:tab/>
        <w:t>Furer, A.</w:t>
      </w:r>
      <w:r w:rsidRPr="00EE10BB">
        <w:rPr>
          <w:i/>
        </w:rPr>
        <w:t xml:space="preserve"> et al.</w:t>
      </w:r>
      <w:r w:rsidRPr="00EE10BB">
        <w:t xml:space="preserve"> Adolescent obesity and midlife cancer risk: a population-based cohort study of 2·3 million adolescents in Israel. </w:t>
      </w:r>
      <w:r w:rsidRPr="00EE10BB">
        <w:rPr>
          <w:i/>
        </w:rPr>
        <w:t>The lancet. Diabetes &amp; endocrinology</w:t>
      </w:r>
      <w:r w:rsidRPr="00EE10BB">
        <w:t xml:space="preserve"> </w:t>
      </w:r>
      <w:r w:rsidRPr="00EE10BB">
        <w:rPr>
          <w:b/>
        </w:rPr>
        <w:t>8</w:t>
      </w:r>
      <w:r w:rsidRPr="00EE10BB">
        <w:t>, 216-225 (2020).</w:t>
      </w:r>
    </w:p>
    <w:p w14:paraId="48AC8245" w14:textId="77777777" w:rsidR="00EE10BB" w:rsidRPr="00EE10BB" w:rsidRDefault="00EE10BB" w:rsidP="00EE10BB">
      <w:pPr>
        <w:pStyle w:val="EndNoteBibliography"/>
        <w:spacing w:after="0"/>
        <w:ind w:left="720" w:hanging="720"/>
      </w:pPr>
      <w:r w:rsidRPr="00EE10BB">
        <w:lastRenderedPageBreak/>
        <w:t>21</w:t>
      </w:r>
      <w:r w:rsidRPr="00EE10BB">
        <w:tab/>
        <w:t>Kim, K. N.</w:t>
      </w:r>
      <w:r w:rsidRPr="00EE10BB">
        <w:rPr>
          <w:i/>
        </w:rPr>
        <w:t xml:space="preserve"> et al.</w:t>
      </w:r>
      <w:r w:rsidRPr="00EE10BB">
        <w:t xml:space="preserve"> Adolescent overweight and obesity and the risk of papillary thyroid cancer in adulthood: a large-scale case-control study. </w:t>
      </w:r>
      <w:r w:rsidRPr="00EE10BB">
        <w:rPr>
          <w:i/>
        </w:rPr>
        <w:t>Sci Rep</w:t>
      </w:r>
      <w:r w:rsidRPr="00EE10BB">
        <w:t xml:space="preserve"> </w:t>
      </w:r>
      <w:r w:rsidRPr="00EE10BB">
        <w:rPr>
          <w:b/>
        </w:rPr>
        <w:t>10</w:t>
      </w:r>
      <w:r w:rsidRPr="00EE10BB">
        <w:t>, 5000 (2020).</w:t>
      </w:r>
    </w:p>
    <w:p w14:paraId="49144BF9" w14:textId="77777777" w:rsidR="00EE10BB" w:rsidRPr="00EE10BB" w:rsidRDefault="00EE10BB" w:rsidP="00EE10BB">
      <w:pPr>
        <w:pStyle w:val="EndNoteBibliography"/>
        <w:spacing w:after="0"/>
        <w:ind w:left="720" w:hanging="720"/>
      </w:pPr>
      <w:r w:rsidRPr="00EE10BB">
        <w:t>22</w:t>
      </w:r>
      <w:r w:rsidRPr="00EE10BB">
        <w:tab/>
        <w:t>Mannathazhathu, A. S.</w:t>
      </w:r>
      <w:r w:rsidRPr="00EE10BB">
        <w:rPr>
          <w:i/>
        </w:rPr>
        <w:t xml:space="preserve"> et al.</w:t>
      </w:r>
      <w:r w:rsidRPr="00EE10BB">
        <w:t xml:space="preserve"> Reproductive factors and thyroid cancer risk: Meta-analysis. </w:t>
      </w:r>
      <w:r w:rsidRPr="00EE10BB">
        <w:rPr>
          <w:i/>
        </w:rPr>
        <w:t>Head Neck</w:t>
      </w:r>
      <w:r w:rsidRPr="00EE10BB">
        <w:t xml:space="preserve"> </w:t>
      </w:r>
      <w:r w:rsidRPr="00EE10BB">
        <w:rPr>
          <w:b/>
        </w:rPr>
        <w:t>41</w:t>
      </w:r>
      <w:r w:rsidRPr="00EE10BB">
        <w:t>, 4199-4208 (2019).</w:t>
      </w:r>
    </w:p>
    <w:p w14:paraId="0A381332" w14:textId="77777777" w:rsidR="00EE10BB" w:rsidRPr="00EE10BB" w:rsidRDefault="00EE10BB" w:rsidP="00EE10BB">
      <w:pPr>
        <w:pStyle w:val="EndNoteBibliography"/>
        <w:spacing w:after="0"/>
        <w:ind w:left="720" w:hanging="720"/>
      </w:pPr>
      <w:r w:rsidRPr="00EE10BB">
        <w:t>23</w:t>
      </w:r>
      <w:r w:rsidRPr="00EE10BB">
        <w:tab/>
        <w:t>O'Grady, T. J.</w:t>
      </w:r>
      <w:r w:rsidRPr="00EE10BB">
        <w:rPr>
          <w:i/>
        </w:rPr>
        <w:t xml:space="preserve"> et al.</w:t>
      </w:r>
      <w:r w:rsidRPr="00EE10BB">
        <w:t xml:space="preserve"> Association of hormonal and reproductive factors with differentiated thyroid cancer risk in women: a pooled prospective cohort analysis. </w:t>
      </w:r>
      <w:r w:rsidRPr="00EE10BB">
        <w:rPr>
          <w:i/>
        </w:rPr>
        <w:t>International journal of epidemiology</w:t>
      </w:r>
      <w:r w:rsidRPr="00EE10BB">
        <w:t xml:space="preserve"> </w:t>
      </w:r>
      <w:r w:rsidRPr="00EE10BB">
        <w:rPr>
          <w:b/>
        </w:rPr>
        <w:t>53</w:t>
      </w:r>
      <w:r w:rsidRPr="00EE10BB">
        <w:t xml:space="preserve"> (2024).</w:t>
      </w:r>
    </w:p>
    <w:p w14:paraId="7993C8CA" w14:textId="77777777" w:rsidR="00EE10BB" w:rsidRPr="00EE10BB" w:rsidRDefault="00EE10BB" w:rsidP="00EE10BB">
      <w:pPr>
        <w:pStyle w:val="EndNoteBibliography"/>
        <w:spacing w:after="0"/>
        <w:ind w:left="720" w:hanging="720"/>
      </w:pPr>
      <w:r w:rsidRPr="00EE10BB">
        <w:t>24</w:t>
      </w:r>
      <w:r w:rsidRPr="00EE10BB">
        <w:tab/>
        <w:t xml:space="preserve">Schubart, J. R., Eliassen, A. H., Schilling, A. &amp; Goldenberg, D. Reproductive Factors and Risk of Thyroid Cancer in Women: An Analysis in the Nurses' Health Study II. </w:t>
      </w:r>
      <w:r w:rsidRPr="00EE10BB">
        <w:rPr>
          <w:i/>
        </w:rPr>
        <w:t>Womens Health Issues</w:t>
      </w:r>
      <w:r w:rsidRPr="00EE10BB">
        <w:t xml:space="preserve"> </w:t>
      </w:r>
      <w:r w:rsidRPr="00EE10BB">
        <w:rPr>
          <w:b/>
        </w:rPr>
        <w:t>31</w:t>
      </w:r>
      <w:r w:rsidRPr="00EE10BB">
        <w:t>, 494-502 (2021).</w:t>
      </w:r>
    </w:p>
    <w:p w14:paraId="2C11991A" w14:textId="77777777" w:rsidR="00EE10BB" w:rsidRPr="00EE10BB" w:rsidRDefault="00EE10BB" w:rsidP="00EE10BB">
      <w:pPr>
        <w:pStyle w:val="EndNoteBibliography"/>
        <w:spacing w:after="0"/>
        <w:ind w:left="720" w:hanging="720"/>
      </w:pPr>
      <w:r w:rsidRPr="00EE10BB">
        <w:t>25</w:t>
      </w:r>
      <w:r w:rsidRPr="00EE10BB">
        <w:tab/>
        <w:t>Abe, J. V.</w:t>
      </w:r>
      <w:r w:rsidRPr="00EE10BB">
        <w:rPr>
          <w:i/>
        </w:rPr>
        <w:t xml:space="preserve"> et al.</w:t>
      </w:r>
      <w:r w:rsidRPr="00EE10BB">
        <w:t xml:space="preserve"> Reproductive Factors and Thyroid Cancer Risk: The Multiethnic Cohort Study. </w:t>
      </w:r>
      <w:r w:rsidRPr="00EE10BB">
        <w:rPr>
          <w:i/>
        </w:rPr>
        <w:t>J Womens Health (Larchmt)</w:t>
      </w:r>
      <w:r w:rsidRPr="00EE10BB">
        <w:t xml:space="preserve"> 10.1089/jwh.2023.0947 (2024).</w:t>
      </w:r>
    </w:p>
    <w:p w14:paraId="5A8F891B" w14:textId="77777777" w:rsidR="00EE10BB" w:rsidRPr="00EE10BB" w:rsidRDefault="00EE10BB" w:rsidP="00EE10BB">
      <w:pPr>
        <w:pStyle w:val="EndNoteBibliography"/>
        <w:spacing w:after="0"/>
        <w:ind w:left="720" w:hanging="720"/>
      </w:pPr>
      <w:r w:rsidRPr="00EE10BB">
        <w:t>26</w:t>
      </w:r>
      <w:r w:rsidRPr="00EE10BB">
        <w:tab/>
        <w:t>Gu, F.</w:t>
      </w:r>
      <w:r w:rsidRPr="00EE10BB">
        <w:rPr>
          <w:i/>
        </w:rPr>
        <w:t xml:space="preserve"> et al.</w:t>
      </w:r>
      <w:r w:rsidRPr="00EE10BB">
        <w:t xml:space="preserve"> Urinary concentrations of estrogens and estrogen metabolites and smoking in caucasian women. </w:t>
      </w:r>
      <w:r w:rsidRPr="00EE10BB">
        <w:rPr>
          <w:i/>
        </w:rPr>
        <w:t>Cancer epidemiology, biomarkers &amp; prevention : a publication of the American Association for Cancer Research, cosponsored by the American Society of Preventive Oncology</w:t>
      </w:r>
      <w:r w:rsidRPr="00EE10BB">
        <w:t xml:space="preserve"> </w:t>
      </w:r>
      <w:r w:rsidRPr="00EE10BB">
        <w:rPr>
          <w:b/>
        </w:rPr>
        <w:t>22</w:t>
      </w:r>
      <w:r w:rsidRPr="00EE10BB">
        <w:t>, 58-68 (2013).</w:t>
      </w:r>
    </w:p>
    <w:p w14:paraId="08721BCA" w14:textId="77777777" w:rsidR="00EE10BB" w:rsidRPr="00EE10BB" w:rsidRDefault="00EE10BB" w:rsidP="00EE10BB">
      <w:pPr>
        <w:pStyle w:val="EndNoteBibliography"/>
        <w:spacing w:after="0"/>
        <w:ind w:left="720" w:hanging="720"/>
      </w:pPr>
      <w:r w:rsidRPr="00EE10BB">
        <w:t>27</w:t>
      </w:r>
      <w:r w:rsidRPr="00EE10BB">
        <w:tab/>
        <w:t>Denny, L.</w:t>
      </w:r>
      <w:r w:rsidRPr="00EE10BB">
        <w:rPr>
          <w:i/>
        </w:rPr>
        <w:t xml:space="preserve"> et al.</w:t>
      </w:r>
      <w:r w:rsidRPr="00EE10BB">
        <w:t xml:space="preserve"> Social inequalities in cancer risk factors and health-care access.  (2021).</w:t>
      </w:r>
    </w:p>
    <w:p w14:paraId="5E53FDC6" w14:textId="77777777" w:rsidR="00EE10BB" w:rsidRPr="00EE10BB" w:rsidRDefault="00EE10BB" w:rsidP="00EE10BB">
      <w:pPr>
        <w:pStyle w:val="EndNoteBibliography"/>
        <w:spacing w:after="0"/>
        <w:ind w:left="720" w:hanging="720"/>
      </w:pPr>
      <w:r w:rsidRPr="00EE10BB">
        <w:t>28</w:t>
      </w:r>
      <w:r w:rsidRPr="00EE10BB">
        <w:tab/>
        <w:t xml:space="preserve">Lim, H., Devesa, S. S., Sosa, J. A., Check, D. &amp; Kitahara, C. M. Trends in Thyroid Cancer Incidence and Mortality in the United States, 1974-2013. </w:t>
      </w:r>
      <w:r w:rsidRPr="00EE10BB">
        <w:rPr>
          <w:i/>
        </w:rPr>
        <w:t>Jama</w:t>
      </w:r>
      <w:r w:rsidRPr="00EE10BB">
        <w:t xml:space="preserve"> </w:t>
      </w:r>
      <w:r w:rsidRPr="00EE10BB">
        <w:rPr>
          <w:b/>
        </w:rPr>
        <w:t>317</w:t>
      </w:r>
      <w:r w:rsidRPr="00EE10BB">
        <w:t>, 1338-1348 (2017).</w:t>
      </w:r>
    </w:p>
    <w:p w14:paraId="62E5421B" w14:textId="77777777" w:rsidR="00EE10BB" w:rsidRPr="00EE10BB" w:rsidRDefault="00EE10BB" w:rsidP="00EE10BB">
      <w:pPr>
        <w:pStyle w:val="EndNoteBibliography"/>
        <w:spacing w:after="0"/>
        <w:ind w:left="720" w:hanging="720"/>
      </w:pPr>
      <w:r w:rsidRPr="00EE10BB">
        <w:t>29</w:t>
      </w:r>
      <w:r w:rsidRPr="00EE10BB">
        <w:tab/>
        <w:t>Sandler, D. P.</w:t>
      </w:r>
      <w:r w:rsidRPr="00EE10BB">
        <w:rPr>
          <w:i/>
        </w:rPr>
        <w:t xml:space="preserve"> et al.</w:t>
      </w:r>
      <w:r w:rsidRPr="00EE10BB">
        <w:t xml:space="preserve"> The Sister Study Cohort: Baseline Methods and Participant Characteristics. </w:t>
      </w:r>
      <w:r w:rsidRPr="00EE10BB">
        <w:rPr>
          <w:i/>
        </w:rPr>
        <w:t>Environ Health Perspect</w:t>
      </w:r>
      <w:r w:rsidRPr="00EE10BB">
        <w:t xml:space="preserve"> </w:t>
      </w:r>
      <w:r w:rsidRPr="00EE10BB">
        <w:rPr>
          <w:b/>
        </w:rPr>
        <w:t>125</w:t>
      </w:r>
      <w:r w:rsidRPr="00EE10BB">
        <w:t>, 127003 (2017).</w:t>
      </w:r>
    </w:p>
    <w:p w14:paraId="297480EA" w14:textId="66AB093D" w:rsidR="00EE10BB" w:rsidRPr="00EE10BB" w:rsidRDefault="00EE10BB" w:rsidP="00EE10BB">
      <w:pPr>
        <w:pStyle w:val="EndNoteBibliography"/>
        <w:spacing w:after="0"/>
        <w:ind w:left="720" w:hanging="720"/>
      </w:pPr>
      <w:r w:rsidRPr="00EE10BB">
        <w:t>30</w:t>
      </w:r>
      <w:r w:rsidRPr="00EE10BB">
        <w:tab/>
      </w:r>
      <w:r w:rsidRPr="00EE10BB">
        <w:rPr>
          <w:i/>
        </w:rPr>
        <w:t>Cohort participation status &amp; response rates</w:t>
      </w:r>
      <w:r w:rsidRPr="00EE10BB">
        <w:t xml:space="preserve">, </w:t>
      </w:r>
      <w:hyperlink r:id="rId15" w:history="1">
        <w:r w:rsidRPr="00EE10BB">
          <w:rPr>
            <w:rStyle w:val="Hyperlink"/>
          </w:rPr>
          <w:t>https://sisterstudy.niehs.nih.gov/English/response-rates.htm</w:t>
        </w:r>
      </w:hyperlink>
      <w:r w:rsidRPr="00EE10BB">
        <w:t xml:space="preserve"> Accessed January 2, 2023.</w:t>
      </w:r>
    </w:p>
    <w:p w14:paraId="24C8D558" w14:textId="77777777" w:rsidR="00EE10BB" w:rsidRPr="00EE10BB" w:rsidRDefault="00EE10BB" w:rsidP="00EE10BB">
      <w:pPr>
        <w:pStyle w:val="EndNoteBibliography"/>
        <w:spacing w:after="0"/>
        <w:ind w:left="720" w:hanging="720"/>
      </w:pPr>
      <w:r w:rsidRPr="00EE10BB">
        <w:t>31</w:t>
      </w:r>
      <w:r w:rsidRPr="00EE10BB">
        <w:tab/>
        <w:t xml:space="preserve">Niehoff, N. M., White, A. J. &amp; Sandler, D. P. Childhood and teenage physical activity and breast cancer risk. </w:t>
      </w:r>
      <w:r w:rsidRPr="00EE10BB">
        <w:rPr>
          <w:i/>
        </w:rPr>
        <w:t>Breast cancer research and treatment</w:t>
      </w:r>
      <w:r w:rsidRPr="00EE10BB">
        <w:t xml:space="preserve"> </w:t>
      </w:r>
      <w:r w:rsidRPr="00EE10BB">
        <w:rPr>
          <w:b/>
        </w:rPr>
        <w:t>164</w:t>
      </w:r>
      <w:r w:rsidRPr="00EE10BB">
        <w:t>, 697-705 (2017).</w:t>
      </w:r>
    </w:p>
    <w:p w14:paraId="5095A776" w14:textId="364BCF7B" w:rsidR="00EE10BB" w:rsidRPr="00EE10BB" w:rsidRDefault="00EE10BB" w:rsidP="00EE10BB">
      <w:pPr>
        <w:pStyle w:val="EndNoteBibliography"/>
        <w:spacing w:after="0"/>
        <w:ind w:left="720" w:hanging="720"/>
      </w:pPr>
      <w:r w:rsidRPr="00EE10BB">
        <w:t>32</w:t>
      </w:r>
      <w:r w:rsidRPr="00EE10BB">
        <w:tab/>
      </w:r>
      <w:r w:rsidRPr="00EE10BB">
        <w:rPr>
          <w:i/>
        </w:rPr>
        <w:t>The Sister Study baseline data collection, section: Alcohol</w:t>
      </w:r>
      <w:r w:rsidRPr="00EE10BB">
        <w:t xml:space="preserve">, </w:t>
      </w:r>
      <w:hyperlink r:id="rId16" w:history="1">
        <w:r w:rsidRPr="00EE10BB">
          <w:rPr>
            <w:rStyle w:val="Hyperlink"/>
          </w:rPr>
          <w:t>https://sisterstudy.niehs.nih.gov/English/images/docs/Sec%20AL_Alcohol_v2.08_acc.pdf</w:t>
        </w:r>
      </w:hyperlink>
      <w:r w:rsidRPr="00EE10BB">
        <w:t xml:space="preserve"> Accessed September 2, 2024.</w:t>
      </w:r>
    </w:p>
    <w:p w14:paraId="5AAA3C5C" w14:textId="77777777" w:rsidR="00EE10BB" w:rsidRPr="00EE10BB" w:rsidRDefault="00EE10BB" w:rsidP="00EE10BB">
      <w:pPr>
        <w:pStyle w:val="EndNoteBibliography"/>
        <w:spacing w:after="0"/>
        <w:ind w:left="720" w:hanging="720"/>
      </w:pPr>
      <w:r w:rsidRPr="00EE10BB">
        <w:t>33</w:t>
      </w:r>
      <w:r w:rsidRPr="00EE10BB">
        <w:tab/>
        <w:t xml:space="preserve">VanderWeele, T. J. &amp; Ding, P. Sensitivity Analysis in Observational Research: Introducing the E-Value. </w:t>
      </w:r>
      <w:r w:rsidRPr="00EE10BB">
        <w:rPr>
          <w:i/>
        </w:rPr>
        <w:t>Ann Intern Med</w:t>
      </w:r>
      <w:r w:rsidRPr="00EE10BB">
        <w:t xml:space="preserve"> </w:t>
      </w:r>
      <w:r w:rsidRPr="00EE10BB">
        <w:rPr>
          <w:b/>
        </w:rPr>
        <w:t>167</w:t>
      </w:r>
      <w:r w:rsidRPr="00EE10BB">
        <w:t>, 268-274 (2017).</w:t>
      </w:r>
    </w:p>
    <w:p w14:paraId="17E8E78B" w14:textId="77777777" w:rsidR="00EE10BB" w:rsidRPr="00EE10BB" w:rsidRDefault="00EE10BB" w:rsidP="00EE10BB">
      <w:pPr>
        <w:pStyle w:val="EndNoteBibliography"/>
        <w:spacing w:after="0"/>
        <w:ind w:left="720" w:hanging="720"/>
      </w:pPr>
      <w:r w:rsidRPr="00EE10BB">
        <w:t>34</w:t>
      </w:r>
      <w:r w:rsidRPr="00EE10BB">
        <w:tab/>
        <w:t xml:space="preserve">Mathur, M. B., Ding, P., Riddell, C. A. &amp; VanderWeele, T. J. Web Site and R Package for Computing E-values. </w:t>
      </w:r>
      <w:r w:rsidRPr="00EE10BB">
        <w:rPr>
          <w:i/>
        </w:rPr>
        <w:t>Epidemiology</w:t>
      </w:r>
      <w:r w:rsidRPr="00EE10BB">
        <w:t xml:space="preserve"> </w:t>
      </w:r>
      <w:r w:rsidRPr="00EE10BB">
        <w:rPr>
          <w:b/>
        </w:rPr>
        <w:t>29</w:t>
      </w:r>
      <w:r w:rsidRPr="00EE10BB">
        <w:t>, e45-e47 (2018).</w:t>
      </w:r>
    </w:p>
    <w:p w14:paraId="7970DA90" w14:textId="77777777" w:rsidR="00EE10BB" w:rsidRPr="00EE10BB" w:rsidRDefault="00EE10BB" w:rsidP="00EE10BB">
      <w:pPr>
        <w:pStyle w:val="EndNoteBibliography"/>
        <w:spacing w:after="0"/>
        <w:ind w:left="720" w:hanging="720"/>
      </w:pPr>
      <w:r w:rsidRPr="00EE10BB">
        <w:t>35</w:t>
      </w:r>
      <w:r w:rsidRPr="00EE10BB">
        <w:tab/>
        <w:t xml:space="preserve">Fryar, C. D., Carroll, M. D. &amp; Ogden, C. L. Prevalence of overweight, obesity, and extreme obesity among adults: United States, trends 1960–1962 through 2009–2010. </w:t>
      </w:r>
      <w:r w:rsidRPr="00EE10BB">
        <w:rPr>
          <w:i/>
        </w:rPr>
        <w:t>Hyattsville, MD: National Center for Health Statistics</w:t>
      </w:r>
      <w:r w:rsidRPr="00EE10BB">
        <w:t xml:space="preserve"> (2012).</w:t>
      </w:r>
    </w:p>
    <w:p w14:paraId="48F719A6" w14:textId="77777777" w:rsidR="00EE10BB" w:rsidRPr="00EE10BB" w:rsidRDefault="00EE10BB" w:rsidP="00EE10BB">
      <w:pPr>
        <w:pStyle w:val="EndNoteBibliography"/>
        <w:spacing w:after="0"/>
        <w:ind w:left="720" w:hanging="720"/>
      </w:pPr>
      <w:r w:rsidRPr="00EE10BB">
        <w:t>36</w:t>
      </w:r>
      <w:r w:rsidRPr="00EE10BB">
        <w:tab/>
        <w:t xml:space="preserve">Bann, D., Johnson, W., Li, L., Kuh, D. &amp; Hardy, R. Socioeconomic inequalities in childhood and adolescent body-mass index, weight, and height from 1953 to 2015: an analysis of four longitudinal, observational, British birth cohort studies. </w:t>
      </w:r>
      <w:r w:rsidRPr="00EE10BB">
        <w:rPr>
          <w:i/>
        </w:rPr>
        <w:t>Lancet Public Health</w:t>
      </w:r>
      <w:r w:rsidRPr="00EE10BB">
        <w:t xml:space="preserve"> </w:t>
      </w:r>
      <w:r w:rsidRPr="00EE10BB">
        <w:rPr>
          <w:b/>
        </w:rPr>
        <w:t>3</w:t>
      </w:r>
      <w:r w:rsidRPr="00EE10BB">
        <w:t>, e194-e203 (2018).</w:t>
      </w:r>
    </w:p>
    <w:p w14:paraId="051417FC" w14:textId="77777777" w:rsidR="00EE10BB" w:rsidRPr="00EE10BB" w:rsidRDefault="00EE10BB" w:rsidP="00EE10BB">
      <w:pPr>
        <w:pStyle w:val="EndNoteBibliography"/>
        <w:spacing w:after="0"/>
        <w:ind w:left="720" w:hanging="720"/>
      </w:pPr>
      <w:r w:rsidRPr="00EE10BB">
        <w:t>37</w:t>
      </w:r>
      <w:r w:rsidRPr="00EE10BB">
        <w:tab/>
        <w:t xml:space="preserve">Kitahara, C. M., Schneider, A. B. &amp; Brenner, A. V. 839Thyroid Cancer. In: Michael Thun, Martha S. Linet, James R. Cerhan, Christopher A. Haiman, &amp; David Schottenfeld (eds). </w:t>
      </w:r>
      <w:r w:rsidRPr="00EE10BB">
        <w:rPr>
          <w:i/>
        </w:rPr>
        <w:t>Cancer Epidemiology and Prevention</w:t>
      </w:r>
      <w:r w:rsidRPr="00EE10BB">
        <w:t xml:space="preserve">  10.1093/oso/9780190238667.003.0044   0 (Oxford University Press, 2017).</w:t>
      </w:r>
    </w:p>
    <w:p w14:paraId="6F0F22EB" w14:textId="77777777" w:rsidR="00EE10BB" w:rsidRPr="00EE10BB" w:rsidRDefault="00EE10BB" w:rsidP="00EE10BB">
      <w:pPr>
        <w:pStyle w:val="EndNoteBibliography"/>
        <w:spacing w:after="0"/>
        <w:ind w:left="720" w:hanging="720"/>
      </w:pPr>
      <w:r w:rsidRPr="00EE10BB">
        <w:t>38</w:t>
      </w:r>
      <w:r w:rsidRPr="00EE10BB">
        <w:tab/>
        <w:t xml:space="preserve">González-Rodríguez, P., Füllgrabe, J. &amp; Joseph, B. The hunger strikes back: an epigenetic memory for autophagy. </w:t>
      </w:r>
      <w:r w:rsidRPr="00EE10BB">
        <w:rPr>
          <w:i/>
        </w:rPr>
        <w:t>Cell Death Differ</w:t>
      </w:r>
      <w:r w:rsidRPr="00EE10BB">
        <w:t xml:space="preserve"> </w:t>
      </w:r>
      <w:r w:rsidRPr="00EE10BB">
        <w:rPr>
          <w:b/>
        </w:rPr>
        <w:t>30</w:t>
      </w:r>
      <w:r w:rsidRPr="00EE10BB">
        <w:t>, 1404-1415 (2023).</w:t>
      </w:r>
    </w:p>
    <w:p w14:paraId="5C713853" w14:textId="77777777" w:rsidR="00EE10BB" w:rsidRPr="00EE10BB" w:rsidRDefault="00EE10BB" w:rsidP="00EE10BB">
      <w:pPr>
        <w:pStyle w:val="EndNoteBibliography"/>
        <w:spacing w:after="0"/>
        <w:ind w:left="720" w:hanging="720"/>
      </w:pPr>
      <w:r w:rsidRPr="00EE10BB">
        <w:t>39</w:t>
      </w:r>
      <w:r w:rsidRPr="00EE10BB">
        <w:tab/>
        <w:t xml:space="preserve">Thissen, J. P., Ketelslegers, J. M. &amp; Underwood, L. E. Nutritional regulation of the insulin-like growth factors. </w:t>
      </w:r>
      <w:r w:rsidRPr="00EE10BB">
        <w:rPr>
          <w:i/>
        </w:rPr>
        <w:t>Endocr Rev</w:t>
      </w:r>
      <w:r w:rsidRPr="00EE10BB">
        <w:t xml:space="preserve"> </w:t>
      </w:r>
      <w:r w:rsidRPr="00EE10BB">
        <w:rPr>
          <w:b/>
        </w:rPr>
        <w:t>15</w:t>
      </w:r>
      <w:r w:rsidRPr="00EE10BB">
        <w:t>, 80-101 (1994).</w:t>
      </w:r>
    </w:p>
    <w:p w14:paraId="3E6E31D1" w14:textId="77777777" w:rsidR="00EE10BB" w:rsidRPr="00EE10BB" w:rsidRDefault="00EE10BB" w:rsidP="00EE10BB">
      <w:pPr>
        <w:pStyle w:val="EndNoteBibliography"/>
        <w:spacing w:after="0"/>
        <w:ind w:left="720" w:hanging="720"/>
      </w:pPr>
      <w:r w:rsidRPr="00EE10BB">
        <w:lastRenderedPageBreak/>
        <w:t>40</w:t>
      </w:r>
      <w:r w:rsidRPr="00EE10BB">
        <w:tab/>
        <w:t xml:space="preserve">Ong, K., Kratzsch, J., Kiess, W. &amp; Dunger, D. Circulating IGF-I levels in childhood are related to both current body composition and early postnatal growth rate. </w:t>
      </w:r>
      <w:r w:rsidRPr="00EE10BB">
        <w:rPr>
          <w:i/>
        </w:rPr>
        <w:t>The Journal of clinical endocrinology and metabolism</w:t>
      </w:r>
      <w:r w:rsidRPr="00EE10BB">
        <w:t xml:space="preserve"> </w:t>
      </w:r>
      <w:r w:rsidRPr="00EE10BB">
        <w:rPr>
          <w:b/>
        </w:rPr>
        <w:t>87</w:t>
      </w:r>
      <w:r w:rsidRPr="00EE10BB">
        <w:t>, 1041-1044 (2002).</w:t>
      </w:r>
    </w:p>
    <w:p w14:paraId="745E75A8" w14:textId="77777777" w:rsidR="00EE10BB" w:rsidRPr="00EE10BB" w:rsidRDefault="00EE10BB" w:rsidP="00EE10BB">
      <w:pPr>
        <w:pStyle w:val="EndNoteBibliography"/>
        <w:spacing w:after="0"/>
        <w:ind w:left="720" w:hanging="720"/>
      </w:pPr>
      <w:r w:rsidRPr="00EE10BB">
        <w:t>41</w:t>
      </w:r>
      <w:r w:rsidRPr="00EE10BB">
        <w:tab/>
        <w:t>Elias, S. G.</w:t>
      </w:r>
      <w:r w:rsidRPr="00EE10BB">
        <w:rPr>
          <w:i/>
        </w:rPr>
        <w:t xml:space="preserve"> et al.</w:t>
      </w:r>
      <w:r w:rsidRPr="00EE10BB">
        <w:t xml:space="preserve"> Long term consequences of the 1944-1945 Dutch famine on the insulin-like growth factor axis. </w:t>
      </w:r>
      <w:r w:rsidRPr="00EE10BB">
        <w:rPr>
          <w:i/>
        </w:rPr>
        <w:t>International journal of cancer</w:t>
      </w:r>
      <w:r w:rsidRPr="00EE10BB">
        <w:t xml:space="preserve"> </w:t>
      </w:r>
      <w:r w:rsidRPr="00EE10BB">
        <w:rPr>
          <w:b/>
        </w:rPr>
        <w:t>108</w:t>
      </w:r>
      <w:r w:rsidRPr="00EE10BB">
        <w:t>, 628-630 (2004).</w:t>
      </w:r>
    </w:p>
    <w:p w14:paraId="045BB185" w14:textId="77777777" w:rsidR="00EE10BB" w:rsidRPr="00EE10BB" w:rsidRDefault="00EE10BB" w:rsidP="00EE10BB">
      <w:pPr>
        <w:pStyle w:val="EndNoteBibliography"/>
        <w:spacing w:after="0"/>
        <w:ind w:left="720" w:hanging="720"/>
      </w:pPr>
      <w:r w:rsidRPr="00EE10BB">
        <w:t>42</w:t>
      </w:r>
      <w:r w:rsidRPr="00EE10BB">
        <w:tab/>
        <w:t xml:space="preserve">Pollak, M. N., Schernhammer, E. S. &amp; Hankinson, S. E. Insulin-like growth factors and neoplasia. </w:t>
      </w:r>
      <w:r w:rsidRPr="00EE10BB">
        <w:rPr>
          <w:i/>
        </w:rPr>
        <w:t>Nat Rev Cancer</w:t>
      </w:r>
      <w:r w:rsidRPr="00EE10BB">
        <w:t xml:space="preserve"> </w:t>
      </w:r>
      <w:r w:rsidRPr="00EE10BB">
        <w:rPr>
          <w:b/>
        </w:rPr>
        <w:t>4</w:t>
      </w:r>
      <w:r w:rsidRPr="00EE10BB">
        <w:t>, 505-518 (2004).</w:t>
      </w:r>
    </w:p>
    <w:p w14:paraId="613EF86D" w14:textId="77777777" w:rsidR="00EE10BB" w:rsidRPr="00EE10BB" w:rsidRDefault="00EE10BB" w:rsidP="00EE10BB">
      <w:pPr>
        <w:pStyle w:val="EndNoteBibliography"/>
        <w:spacing w:after="0"/>
        <w:ind w:left="720" w:hanging="720"/>
      </w:pPr>
      <w:r w:rsidRPr="00EE10BB">
        <w:t>43</w:t>
      </w:r>
      <w:r w:rsidRPr="00EE10BB">
        <w:tab/>
        <w:t xml:space="preserve">Karagiannis, A., Kassi, E., Chatzigeorgiou, A. &amp; Koutsilieris, M. IGF Bioregulation System in Benign and Malignant Thyroid Nodular Disease: A Systematic Review. </w:t>
      </w:r>
      <w:r w:rsidRPr="00EE10BB">
        <w:rPr>
          <w:i/>
        </w:rPr>
        <w:t>In Vivo</w:t>
      </w:r>
      <w:r w:rsidRPr="00EE10BB">
        <w:t xml:space="preserve"> </w:t>
      </w:r>
      <w:r w:rsidRPr="00EE10BB">
        <w:rPr>
          <w:b/>
        </w:rPr>
        <w:t>34</w:t>
      </w:r>
      <w:r w:rsidRPr="00EE10BB">
        <w:t>, 3069-3091 (2020).</w:t>
      </w:r>
    </w:p>
    <w:p w14:paraId="6F6A12A0" w14:textId="77777777" w:rsidR="00EE10BB" w:rsidRPr="00EE10BB" w:rsidRDefault="00EE10BB" w:rsidP="00EE10BB">
      <w:pPr>
        <w:pStyle w:val="EndNoteBibliography"/>
        <w:spacing w:after="0"/>
        <w:ind w:left="720" w:hanging="720"/>
      </w:pPr>
      <w:r w:rsidRPr="00EE10BB">
        <w:t>44</w:t>
      </w:r>
      <w:r w:rsidRPr="00EE10BB">
        <w:tab/>
        <w:t xml:space="preserve">Siegel, G. &amp; Tomer, Y. Is there an association between acromegaly and thyroid carcinoma? A critical review of the literature. </w:t>
      </w:r>
      <w:r w:rsidRPr="00EE10BB">
        <w:rPr>
          <w:i/>
        </w:rPr>
        <w:t>Endocr Res</w:t>
      </w:r>
      <w:r w:rsidRPr="00EE10BB">
        <w:t xml:space="preserve"> </w:t>
      </w:r>
      <w:r w:rsidRPr="00EE10BB">
        <w:rPr>
          <w:b/>
        </w:rPr>
        <w:t>31</w:t>
      </w:r>
      <w:r w:rsidRPr="00EE10BB">
        <w:t>, 51-58 (2005).</w:t>
      </w:r>
    </w:p>
    <w:p w14:paraId="568B4BD5" w14:textId="77777777" w:rsidR="00EE10BB" w:rsidRPr="00EE10BB" w:rsidRDefault="00EE10BB" w:rsidP="00EE10BB">
      <w:pPr>
        <w:pStyle w:val="EndNoteBibliography"/>
        <w:spacing w:after="0"/>
        <w:ind w:left="720" w:hanging="720"/>
      </w:pPr>
      <w:r w:rsidRPr="00EE10BB">
        <w:t>45</w:t>
      </w:r>
      <w:r w:rsidRPr="00EE10BB">
        <w:tab/>
        <w:t>Dal, J.</w:t>
      </w:r>
      <w:r w:rsidRPr="00EE10BB">
        <w:rPr>
          <w:i/>
        </w:rPr>
        <w:t xml:space="preserve"> et al.</w:t>
      </w:r>
      <w:r w:rsidRPr="00EE10BB">
        <w:t xml:space="preserve"> Cancer Incidence in Patients With Acromegaly: A Cohort Study and Meta-Analysis of the Literature. </w:t>
      </w:r>
      <w:r w:rsidRPr="00EE10BB">
        <w:rPr>
          <w:i/>
        </w:rPr>
        <w:t>The Journal of clinical endocrinology and metabolism</w:t>
      </w:r>
      <w:r w:rsidRPr="00EE10BB">
        <w:t xml:space="preserve"> </w:t>
      </w:r>
      <w:r w:rsidRPr="00EE10BB">
        <w:rPr>
          <w:b/>
        </w:rPr>
        <w:t>103</w:t>
      </w:r>
      <w:r w:rsidRPr="00EE10BB">
        <w:t>, 2182-2188 (2018).</w:t>
      </w:r>
    </w:p>
    <w:p w14:paraId="2ED698E1" w14:textId="77777777" w:rsidR="00EE10BB" w:rsidRPr="00EE10BB" w:rsidRDefault="00EE10BB" w:rsidP="00EE10BB">
      <w:pPr>
        <w:pStyle w:val="EndNoteBibliography"/>
        <w:spacing w:after="0"/>
        <w:ind w:left="720" w:hanging="720"/>
      </w:pPr>
      <w:r w:rsidRPr="00EE10BB">
        <w:t>46</w:t>
      </w:r>
      <w:r w:rsidRPr="00EE10BB">
        <w:tab/>
        <w:t>Schmidt, J. A.</w:t>
      </w:r>
      <w:r w:rsidRPr="00EE10BB">
        <w:rPr>
          <w:i/>
        </w:rPr>
        <w:t xml:space="preserve"> et al.</w:t>
      </w:r>
      <w:r w:rsidRPr="00EE10BB">
        <w:t xml:space="preserve"> Insulin-like growth factor-i and risk of differentiated thyroid carcinoma in the European prospective investigation into cancer and nutrition. </w:t>
      </w:r>
      <w:r w:rsidRPr="00EE10BB">
        <w:rPr>
          <w:i/>
        </w:rPr>
        <w:t>Cancer epidemiology, biomarkers &amp; prevention : a publication of the American Association for Cancer Research, cosponsored by the American Society of Preventive Oncology</w:t>
      </w:r>
      <w:r w:rsidRPr="00EE10BB">
        <w:t xml:space="preserve"> </w:t>
      </w:r>
      <w:r w:rsidRPr="00EE10BB">
        <w:rPr>
          <w:b/>
        </w:rPr>
        <w:t>23</w:t>
      </w:r>
      <w:r w:rsidRPr="00EE10BB">
        <w:t>, 976-985 (2014).</w:t>
      </w:r>
    </w:p>
    <w:p w14:paraId="0C902544" w14:textId="77777777" w:rsidR="00EE10BB" w:rsidRPr="00EE10BB" w:rsidRDefault="00EE10BB" w:rsidP="00EE10BB">
      <w:pPr>
        <w:pStyle w:val="EndNoteBibliography"/>
        <w:spacing w:after="0"/>
        <w:ind w:left="720" w:hanging="720"/>
      </w:pPr>
      <w:r w:rsidRPr="00EE10BB">
        <w:t>47</w:t>
      </w:r>
      <w:r w:rsidRPr="00EE10BB">
        <w:tab/>
        <w:t>Knuppel, A.</w:t>
      </w:r>
      <w:r w:rsidRPr="00EE10BB">
        <w:rPr>
          <w:i/>
        </w:rPr>
        <w:t xml:space="preserve"> et al.</w:t>
      </w:r>
      <w:r w:rsidRPr="00EE10BB">
        <w:t xml:space="preserve"> Circulating Insulin-like Growth Factor-I Concentrations and Risk of 30 Cancers: Prospective Analyses in UK Biobank. </w:t>
      </w:r>
      <w:r w:rsidRPr="00EE10BB">
        <w:rPr>
          <w:i/>
        </w:rPr>
        <w:t>Cancer research</w:t>
      </w:r>
      <w:r w:rsidRPr="00EE10BB">
        <w:t xml:space="preserve"> </w:t>
      </w:r>
      <w:r w:rsidRPr="00EE10BB">
        <w:rPr>
          <w:b/>
        </w:rPr>
        <w:t>80</w:t>
      </w:r>
      <w:r w:rsidRPr="00EE10BB">
        <w:t>, 4014-4021 (2020).</w:t>
      </w:r>
    </w:p>
    <w:p w14:paraId="3E91EDA8" w14:textId="77777777" w:rsidR="00EE10BB" w:rsidRPr="00EE10BB" w:rsidRDefault="00EE10BB" w:rsidP="00EE10BB">
      <w:pPr>
        <w:pStyle w:val="EndNoteBibliography"/>
        <w:spacing w:after="0"/>
        <w:ind w:left="720" w:hanging="720"/>
      </w:pPr>
      <w:r w:rsidRPr="00EE10BB">
        <w:t>48</w:t>
      </w:r>
      <w:r w:rsidRPr="00EE10BB">
        <w:tab/>
        <w:t xml:space="preserve">Piper, J. M. &amp; Kennedy, D. L. Oral contraceptives in the United States: trends in content and potency. </w:t>
      </w:r>
      <w:r w:rsidRPr="00EE10BB">
        <w:rPr>
          <w:i/>
        </w:rPr>
        <w:t>International journal of epidemiology</w:t>
      </w:r>
      <w:r w:rsidRPr="00EE10BB">
        <w:t xml:space="preserve"> </w:t>
      </w:r>
      <w:r w:rsidRPr="00EE10BB">
        <w:rPr>
          <w:b/>
        </w:rPr>
        <w:t>16</w:t>
      </w:r>
      <w:r w:rsidRPr="00EE10BB">
        <w:t>, 215-221 (1987).</w:t>
      </w:r>
    </w:p>
    <w:p w14:paraId="42083549" w14:textId="77777777" w:rsidR="00EE10BB" w:rsidRPr="00EE10BB" w:rsidRDefault="00EE10BB" w:rsidP="00EE10BB">
      <w:pPr>
        <w:pStyle w:val="EndNoteBibliography"/>
        <w:spacing w:after="0"/>
        <w:ind w:left="720" w:hanging="720"/>
      </w:pPr>
      <w:r w:rsidRPr="00EE10BB">
        <w:t>49</w:t>
      </w:r>
      <w:r w:rsidRPr="00EE10BB">
        <w:tab/>
        <w:t xml:space="preserve">Gallo, M. F., Nanda, K., Grimes, D. A., Lopez, L. M. &amp; Schulz, K. F. 20 µg versus &gt;20 µg estrogen combined oral contraceptives for contraception. </w:t>
      </w:r>
      <w:r w:rsidRPr="00EE10BB">
        <w:rPr>
          <w:i/>
        </w:rPr>
        <w:t>Cochrane Database Syst Rev</w:t>
      </w:r>
      <w:r w:rsidRPr="00EE10BB">
        <w:t xml:space="preserve"> </w:t>
      </w:r>
      <w:r w:rsidRPr="00EE10BB">
        <w:rPr>
          <w:b/>
        </w:rPr>
        <w:t>2013</w:t>
      </w:r>
      <w:r w:rsidRPr="00EE10BB">
        <w:t>, Cd003989 (2013).</w:t>
      </w:r>
    </w:p>
    <w:p w14:paraId="206D1636" w14:textId="5DD4545E" w:rsidR="00EE10BB" w:rsidRPr="00EE10BB" w:rsidRDefault="00EE10BB" w:rsidP="00EE10BB">
      <w:pPr>
        <w:pStyle w:val="EndNoteBibliography"/>
        <w:spacing w:after="0"/>
        <w:ind w:left="720" w:hanging="720"/>
      </w:pPr>
      <w:r w:rsidRPr="00EE10BB">
        <w:t>50</w:t>
      </w:r>
      <w:r w:rsidRPr="00EE10BB">
        <w:tab/>
        <w:t xml:space="preserve">National Institute of Diabetes and Digestive and Kidney Diseases. </w:t>
      </w:r>
      <w:r w:rsidRPr="00EE10BB">
        <w:rPr>
          <w:i/>
        </w:rPr>
        <w:t>Overweight &amp; Obesity Statistics</w:t>
      </w:r>
      <w:r w:rsidRPr="00EE10BB">
        <w:t xml:space="preserve">, </w:t>
      </w:r>
      <w:hyperlink r:id="rId17" w:history="1">
        <w:r w:rsidRPr="00EE10BB">
          <w:rPr>
            <w:rStyle w:val="Hyperlink"/>
          </w:rPr>
          <w:t>https://www.niddk.nih.gov/health-information/health-statistics/overweight-obesity</w:t>
        </w:r>
      </w:hyperlink>
      <w:r w:rsidRPr="00EE10BB">
        <w:t xml:space="preserve"> Accessed August 08, 2024.</w:t>
      </w:r>
    </w:p>
    <w:p w14:paraId="49B9DE39" w14:textId="77777777" w:rsidR="00EE10BB" w:rsidRPr="00EE10BB" w:rsidRDefault="00EE10BB" w:rsidP="00EE10BB">
      <w:pPr>
        <w:pStyle w:val="EndNoteBibliography"/>
        <w:ind w:left="720" w:hanging="720"/>
      </w:pPr>
      <w:r w:rsidRPr="00EE10BB">
        <w:t>51</w:t>
      </w:r>
      <w:r w:rsidRPr="00EE10BB">
        <w:tab/>
        <w:t xml:space="preserve">NCD Risk Factor Collaboration (NCD-RisC). Worldwide trends in underweight and obesity from 1990 to 2022: a pooled analysis of 3663 population-representative studies with 222 million children, adolescents, and adults. </w:t>
      </w:r>
      <w:r w:rsidRPr="00EE10BB">
        <w:rPr>
          <w:i/>
        </w:rPr>
        <w:t>Lancet (London, England)</w:t>
      </w:r>
      <w:r w:rsidRPr="00EE10BB">
        <w:t xml:space="preserve"> </w:t>
      </w:r>
      <w:r w:rsidRPr="00EE10BB">
        <w:rPr>
          <w:b/>
        </w:rPr>
        <w:t>403</w:t>
      </w:r>
      <w:r w:rsidRPr="00EE10BB">
        <w:t>, 1027-1050 (2024).</w:t>
      </w:r>
    </w:p>
    <w:p w14:paraId="7A571163" w14:textId="71B862F9" w:rsidR="00DB3EF0" w:rsidRDefault="00E46B4A" w:rsidP="00DB3EF0">
      <w:pPr>
        <w:rPr>
          <w:lang w:eastAsia="ja-JP"/>
        </w:rPr>
      </w:pPr>
      <w:r>
        <w:rPr>
          <w:lang w:eastAsia="ja-JP"/>
        </w:rPr>
        <w:fldChar w:fldCharType="end"/>
      </w:r>
      <w:bookmarkEnd w:id="917"/>
    </w:p>
    <w:p w14:paraId="0A85663B" w14:textId="23E146F5" w:rsidR="00BA264F" w:rsidRDefault="00BA264F">
      <w:pPr>
        <w:rPr>
          <w:lang w:eastAsia="ja-JP"/>
        </w:rPr>
      </w:pPr>
      <w:r>
        <w:rPr>
          <w:lang w:eastAsia="ja-JP"/>
        </w:rPr>
        <w:br w:type="page"/>
      </w:r>
    </w:p>
    <w:p w14:paraId="0C8168A3" w14:textId="77777777" w:rsidR="00BA264F" w:rsidRPr="00A45EDC" w:rsidRDefault="00BA264F" w:rsidP="00BA264F">
      <w:pPr>
        <w:pStyle w:val="Heading1"/>
        <w:jc w:val="both"/>
        <w:rPr>
          <w:rFonts w:cstheme="minorHAnsi"/>
          <w:sz w:val="22"/>
          <w:szCs w:val="22"/>
          <w:shd w:val="clear" w:color="auto" w:fill="FFFFFF"/>
        </w:rPr>
      </w:pPr>
      <w:r w:rsidRPr="00A45EDC">
        <w:rPr>
          <w:rFonts w:cstheme="minorHAnsi"/>
          <w:sz w:val="22"/>
          <w:szCs w:val="22"/>
          <w:shd w:val="clear" w:color="auto" w:fill="FFFFFF"/>
        </w:rPr>
        <w:lastRenderedPageBreak/>
        <w:t>Author Contribution statement</w:t>
      </w:r>
    </w:p>
    <w:p w14:paraId="5B97F61A" w14:textId="77777777" w:rsidR="00BA264F" w:rsidRPr="00A45EDC" w:rsidRDefault="00BA264F" w:rsidP="00BA264F">
      <w:pPr>
        <w:spacing w:line="360" w:lineRule="auto"/>
        <w:jc w:val="both"/>
        <w:rPr>
          <w:rFonts w:cstheme="minorHAnsi"/>
          <w:shd w:val="clear" w:color="auto" w:fill="FFFFFF"/>
        </w:rPr>
      </w:pPr>
      <w:r w:rsidRPr="00A45EDC">
        <w:rPr>
          <w:rFonts w:cstheme="minorHAnsi"/>
          <w:shd w:val="clear" w:color="auto" w:fill="FFFFFF"/>
        </w:rPr>
        <w:t>T.V.T.T. contributed to the analysis, interpretation, drafting of the article, and approval of the final version; C.M.K. contributed to the concept, interpretation, critical review of the manuscript, and approval of the final version; K.O., R.T., and D.S. contributed to the interpretation, critical review of the manuscript, and approval of the final version.</w:t>
      </w:r>
    </w:p>
    <w:p w14:paraId="6FC928D2" w14:textId="77777777" w:rsidR="00BA264F" w:rsidRPr="00A45EDC" w:rsidRDefault="00BA264F" w:rsidP="00BA264F">
      <w:pPr>
        <w:spacing w:line="360" w:lineRule="auto"/>
        <w:jc w:val="both"/>
        <w:rPr>
          <w:rFonts w:cstheme="minorHAnsi"/>
          <w:shd w:val="clear" w:color="auto" w:fill="FFFFFF"/>
        </w:rPr>
      </w:pPr>
      <w:r w:rsidRPr="00A45EDC">
        <w:rPr>
          <w:rFonts w:cstheme="minorHAnsi"/>
          <w:shd w:val="clear" w:color="auto" w:fill="FFFFFF"/>
        </w:rPr>
        <w:t>All authors have no disclosure to report.</w:t>
      </w:r>
    </w:p>
    <w:p w14:paraId="132FF747" w14:textId="77777777" w:rsidR="00BA264F" w:rsidRPr="00A45EDC" w:rsidRDefault="00BA264F" w:rsidP="00BA264F">
      <w:pPr>
        <w:pStyle w:val="Heading1"/>
        <w:jc w:val="both"/>
        <w:rPr>
          <w:rFonts w:cstheme="minorHAnsi"/>
          <w:sz w:val="22"/>
          <w:szCs w:val="22"/>
          <w:shd w:val="clear" w:color="auto" w:fill="FFFFFF"/>
        </w:rPr>
      </w:pPr>
      <w:r w:rsidRPr="00A45EDC">
        <w:rPr>
          <w:rFonts w:cstheme="minorHAnsi"/>
          <w:sz w:val="22"/>
          <w:szCs w:val="22"/>
          <w:shd w:val="clear" w:color="auto" w:fill="FFFFFF"/>
        </w:rPr>
        <w:t>Funding statement</w:t>
      </w:r>
    </w:p>
    <w:p w14:paraId="322E235B" w14:textId="77777777" w:rsidR="00BA264F" w:rsidRPr="00A45EDC" w:rsidRDefault="00BA264F" w:rsidP="00BA264F">
      <w:pPr>
        <w:spacing w:line="360" w:lineRule="auto"/>
        <w:jc w:val="both"/>
        <w:rPr>
          <w:rFonts w:cstheme="minorHAnsi"/>
          <w:shd w:val="clear" w:color="auto" w:fill="FFFFFF"/>
        </w:rPr>
      </w:pPr>
      <w:r w:rsidRPr="00A45EDC">
        <w:rPr>
          <w:rFonts w:cstheme="minorHAnsi"/>
          <w:shd w:val="clear" w:color="auto" w:fill="FFFFFF"/>
        </w:rPr>
        <w:t xml:space="preserve">This research was funded by the Intramural Research Program of the National Cancer Institute, </w:t>
      </w:r>
      <w:r>
        <w:rPr>
          <w:rFonts w:cstheme="minorHAnsi"/>
          <w:shd w:val="clear" w:color="auto" w:fill="FFFFFF"/>
        </w:rPr>
        <w:t>and</w:t>
      </w:r>
      <w:r w:rsidRPr="0037381F">
        <w:rPr>
          <w:rFonts w:cstheme="minorHAnsi"/>
          <w:shd w:val="clear" w:color="auto" w:fill="FFFFFF"/>
        </w:rPr>
        <w:t xml:space="preserve"> the Intramural Research Program of the National Institute of Environmental Health Sciences, National Institutes of Health (Z1AES044005 to D.P.S.).</w:t>
      </w:r>
    </w:p>
    <w:p w14:paraId="2F0F1541" w14:textId="77777777" w:rsidR="00BA264F" w:rsidRPr="00A45EDC" w:rsidRDefault="00BA264F" w:rsidP="00BA264F">
      <w:pPr>
        <w:spacing w:after="240" w:line="360" w:lineRule="auto"/>
        <w:jc w:val="both"/>
        <w:rPr>
          <w:rFonts w:cstheme="minorHAnsi"/>
          <w:b/>
          <w:color w:val="000000"/>
        </w:rPr>
      </w:pPr>
      <w:r w:rsidRPr="00A45EDC">
        <w:rPr>
          <w:rStyle w:val="Heading1Char"/>
          <w:rFonts w:cstheme="minorHAnsi"/>
        </w:rPr>
        <w:t>Correspondence to:</w:t>
      </w:r>
      <w:r w:rsidRPr="00A45EDC">
        <w:rPr>
          <w:rFonts w:cstheme="minorHAnsi"/>
          <w:b/>
          <w:color w:val="000000"/>
        </w:rPr>
        <w:t xml:space="preserve"> </w:t>
      </w:r>
    </w:p>
    <w:p w14:paraId="70AF251E" w14:textId="77777777" w:rsidR="00BA264F" w:rsidRPr="00A45EDC" w:rsidRDefault="00BA264F" w:rsidP="00BA264F">
      <w:pPr>
        <w:spacing w:after="240" w:line="360" w:lineRule="auto"/>
        <w:jc w:val="both"/>
        <w:rPr>
          <w:rFonts w:cstheme="minorHAnsi"/>
          <w:bCs/>
          <w:color w:val="000000"/>
        </w:rPr>
      </w:pPr>
      <w:r w:rsidRPr="00A45EDC">
        <w:rPr>
          <w:rFonts w:cstheme="minorHAnsi"/>
          <w:bCs/>
          <w:color w:val="000000"/>
        </w:rPr>
        <w:t>Cari M. Kitahara, PhD, MHS, 9609 Medical Center Drive, Rm 7E-456, Bethesda, MD 20892, kitaharac@mail.nih.gov</w:t>
      </w:r>
    </w:p>
    <w:p w14:paraId="146BF422" w14:textId="77777777" w:rsidR="00DC26E9" w:rsidRDefault="00DC26E9" w:rsidP="00DB3EF0">
      <w:pPr>
        <w:rPr>
          <w:lang w:eastAsia="ja-JP"/>
        </w:rPr>
      </w:pPr>
    </w:p>
    <w:p w14:paraId="6E9D9B7B" w14:textId="77777777" w:rsidR="00DC26E9" w:rsidRDefault="00DC26E9" w:rsidP="00DB3EF0">
      <w:pPr>
        <w:rPr>
          <w:lang w:eastAsia="ja-JP"/>
        </w:rPr>
      </w:pPr>
    </w:p>
    <w:p w14:paraId="7C2C0821" w14:textId="77777777" w:rsidR="00DC26E9" w:rsidRPr="008C37FB" w:rsidRDefault="00DC26E9" w:rsidP="00DC26E9">
      <w:pPr>
        <w:spacing w:line="360" w:lineRule="auto"/>
        <w:jc w:val="both"/>
        <w:rPr>
          <w:rFonts w:cstheme="minorHAnsi"/>
        </w:rPr>
      </w:pPr>
    </w:p>
    <w:bookmarkEnd w:id="1"/>
    <w:p w14:paraId="702554DD" w14:textId="77777777" w:rsidR="00DC26E9" w:rsidRPr="00DB3EF0" w:rsidRDefault="00DC26E9" w:rsidP="00DB3EF0">
      <w:pPr>
        <w:rPr>
          <w:lang w:eastAsia="ja-JP"/>
        </w:rPr>
      </w:pPr>
    </w:p>
    <w:sectPr w:rsidR="00DC26E9" w:rsidRPr="00DB3EF0" w:rsidSect="00E6798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1" w:author="O'Brien, Katie (NIH/NIEHS) [E]" w:date="2024-08-30T15:20:00Z" w:initials="MOU">
    <w:p w14:paraId="5AEF125E" w14:textId="77777777" w:rsidR="000779C1" w:rsidRDefault="000779C1" w:rsidP="000779C1">
      <w:r>
        <w:rPr>
          <w:rStyle w:val="CommentReference"/>
        </w:rPr>
        <w:annotationRef/>
      </w:r>
      <w:r>
        <w:rPr>
          <w:rFonts w:eastAsiaTheme="minorEastAsia"/>
          <w:color w:val="000000"/>
          <w:kern w:val="0"/>
          <w:sz w:val="20"/>
          <w:szCs w:val="20"/>
          <w:lang w:eastAsia="ja-JP"/>
          <w14:ligatures w14:val="none"/>
        </w:rPr>
        <w:t>Sometimes they ARE the hormonal exposures (not proxies)</w:t>
      </w:r>
    </w:p>
  </w:comment>
  <w:comment w:id="34" w:author="O'Brien, Katie (NIH/NIEHS) [E]" w:date="2024-08-30T15:17:00Z" w:initials="MOU">
    <w:p w14:paraId="2818C5C3" w14:textId="099BFDF8" w:rsidR="000779C1" w:rsidRDefault="000779C1" w:rsidP="000779C1">
      <w:r>
        <w:rPr>
          <w:rStyle w:val="CommentReference"/>
        </w:rPr>
        <w:annotationRef/>
      </w:r>
      <w:r>
        <w:rPr>
          <w:rFonts w:eastAsiaTheme="minorEastAsia"/>
          <w:color w:val="000000"/>
          <w:kern w:val="0"/>
          <w:sz w:val="20"/>
          <w:szCs w:val="20"/>
          <w:lang w:eastAsia="ja-JP"/>
          <w14:ligatures w14:val="none"/>
        </w:rPr>
        <w:t>You should find a way to cite your other Sis paper somewhere in here.</w:t>
      </w:r>
    </w:p>
  </w:comment>
  <w:comment w:id="35" w:author="Tran, Thi-Van-Trinh (NIH/NCI) [F]" w:date="2024-09-19T10:37:00Z" w:initials="TT">
    <w:p w14:paraId="746A2E04" w14:textId="77777777" w:rsidR="008E64FA" w:rsidRDefault="008E64FA" w:rsidP="008E64FA">
      <w:pPr>
        <w:pStyle w:val="CommentText"/>
      </w:pPr>
      <w:r>
        <w:rPr>
          <w:rStyle w:val="CommentReference"/>
        </w:rPr>
        <w:annotationRef/>
      </w:r>
      <w:r>
        <w:t>The other paper is in review currently. I think we can wait until it’s published to cite it here.</w:t>
      </w:r>
    </w:p>
  </w:comment>
  <w:comment w:id="41" w:author="Troisi, Rebecca (NIH/NCI) [E]" w:date="2024-08-22T10:54:00Z" w:initials="RT">
    <w:p w14:paraId="331AE2C2" w14:textId="4604FB68" w:rsidR="002E3CC2" w:rsidRDefault="002E3CC2" w:rsidP="002E3CC2">
      <w:pPr>
        <w:pStyle w:val="CommentText"/>
      </w:pPr>
      <w:r>
        <w:rPr>
          <w:rStyle w:val="CommentReference"/>
        </w:rPr>
        <w:annotationRef/>
      </w:r>
      <w:r>
        <w:t>Promoting?</w:t>
      </w:r>
    </w:p>
  </w:comment>
  <w:comment w:id="42" w:author="O'Brien, Katie (NIH/NIEHS) [E]" w:date="2024-08-30T15:22:00Z" w:initials="MOU">
    <w:p w14:paraId="018726D1" w14:textId="77777777" w:rsidR="000779C1" w:rsidRDefault="000779C1" w:rsidP="000779C1">
      <w:r>
        <w:rPr>
          <w:rStyle w:val="CommentReference"/>
        </w:rPr>
        <w:annotationRef/>
      </w:r>
      <w:r>
        <w:rPr>
          <w:rFonts w:eastAsiaTheme="minorEastAsia"/>
          <w:color w:val="000000"/>
          <w:kern w:val="0"/>
          <w:sz w:val="20"/>
          <w:szCs w:val="20"/>
          <w:lang w:eastAsia="ja-JP"/>
          <w14:ligatures w14:val="none"/>
        </w:rPr>
        <w:t>I agree this wording is weird. Maybe just “.. could also contribute to thyroid cancer incidence.”</w:t>
      </w:r>
    </w:p>
  </w:comment>
  <w:comment w:id="54" w:author="O'Brien, Katie (NIH/NIEHS) [E]" w:date="2024-08-30T15:30:00Z" w:initials="MOU">
    <w:p w14:paraId="446C31C3" w14:textId="77777777" w:rsidR="008839E8" w:rsidRDefault="008839E8" w:rsidP="008839E8">
      <w:r>
        <w:rPr>
          <w:rStyle w:val="CommentReference"/>
        </w:rPr>
        <w:annotationRef/>
      </w:r>
      <w:r>
        <w:rPr>
          <w:rFonts w:eastAsiaTheme="minorEastAsia"/>
          <w:color w:val="000000"/>
          <w:kern w:val="0"/>
          <w:sz w:val="20"/>
          <w:szCs w:val="20"/>
          <w:lang w:eastAsia="ja-JP"/>
          <w14:ligatures w14:val="none"/>
        </w:rPr>
        <w:t>See if you like this better - the dashes didn’t make sense to me</w:t>
      </w:r>
    </w:p>
  </w:comment>
  <w:comment w:id="62" w:author="O'Brien, Katie (NIH/NIEHS) [E]" w:date="2024-08-30T15:31:00Z" w:initials="MOU">
    <w:p w14:paraId="70C7BEA6" w14:textId="77777777" w:rsidR="008839E8" w:rsidRDefault="008839E8" w:rsidP="008839E8">
      <w:r>
        <w:rPr>
          <w:rStyle w:val="CommentReference"/>
        </w:rPr>
        <w:annotationRef/>
      </w:r>
      <w:r>
        <w:rPr>
          <w:rFonts w:eastAsiaTheme="minorEastAsia"/>
          <w:color w:val="000000"/>
          <w:kern w:val="0"/>
          <w:sz w:val="20"/>
          <w:szCs w:val="20"/>
          <w:lang w:eastAsia="ja-JP"/>
          <w14:ligatures w14:val="none"/>
        </w:rPr>
        <w:t>Hazard ratios = rates not risk</w:t>
      </w:r>
    </w:p>
  </w:comment>
  <w:comment w:id="66" w:author="Troisi, Rebecca (NIH/NCI) [E]" w:date="2024-08-22T10:57:00Z" w:initials="RT">
    <w:p w14:paraId="6966CB1E" w14:textId="035615FD" w:rsidR="00263F9E" w:rsidRDefault="00263F9E" w:rsidP="00263F9E">
      <w:pPr>
        <w:pStyle w:val="CommentText"/>
      </w:pPr>
      <w:r>
        <w:rPr>
          <w:rStyle w:val="CommentReference"/>
        </w:rPr>
        <w:annotationRef/>
      </w:r>
      <w:r>
        <w:t>Why have cancer treatment if cancer cases have been excluded?</w:t>
      </w:r>
    </w:p>
  </w:comment>
  <w:comment w:id="67" w:author="Tran, Thi-Van-Trinh (NIH/NCI) [F]" w:date="2024-09-02T17:26:00Z" w:initials="TT">
    <w:p w14:paraId="77FBDEE4" w14:textId="77777777" w:rsidR="004537D7" w:rsidRDefault="004537D7" w:rsidP="004537D7">
      <w:pPr>
        <w:pStyle w:val="CommentText"/>
      </w:pPr>
      <w:r>
        <w:rPr>
          <w:rStyle w:val="CommentReference"/>
        </w:rPr>
        <w:annotationRef/>
      </w:r>
      <w:r>
        <w:t>I suppose there may be some minor mismatch between the variables indicating for cancer diagnosis and cancer treatment prior to baseline. To ensure that we exclude all potential prevalent cancer diagnosis and keep it in line with our In-utero paper, I suggest that we keep the exclusion criteria as is.</w:t>
      </w:r>
    </w:p>
  </w:comment>
  <w:comment w:id="83" w:author="O'Brien, Katie (NIH/NIEHS) [E]" w:date="2024-08-30T15:48:00Z" w:initials="MOU">
    <w:p w14:paraId="2434C715" w14:textId="16DC796E" w:rsidR="008504CA" w:rsidRDefault="008504CA" w:rsidP="008504CA">
      <w:r>
        <w:rPr>
          <w:rStyle w:val="CommentReference"/>
        </w:rPr>
        <w:annotationRef/>
      </w:r>
      <w:r>
        <w:rPr>
          <w:rFonts w:eastAsiaTheme="minorEastAsia"/>
          <w:color w:val="000000"/>
          <w:kern w:val="0"/>
          <w:sz w:val="20"/>
          <w:szCs w:val="20"/>
          <w:lang w:eastAsia="ja-JP"/>
          <w14:ligatures w14:val="none"/>
        </w:rPr>
        <w:t xml:space="preserve">For what it’s worth, we don’t think  this variable is accurately reported. If you look at the distribution of responses, it is not normally distributed and there are a lot of people that just say age 18. </w:t>
      </w:r>
    </w:p>
    <w:p w14:paraId="17C63D0F" w14:textId="77777777" w:rsidR="008504CA" w:rsidRDefault="008504CA" w:rsidP="008504CA"/>
    <w:p w14:paraId="706E3056" w14:textId="77777777" w:rsidR="008504CA" w:rsidRDefault="008504CA" w:rsidP="008504CA">
      <w:r>
        <w:rPr>
          <w:rFonts w:eastAsiaTheme="minorEastAsia"/>
          <w:color w:val="000000"/>
          <w:kern w:val="0"/>
          <w:sz w:val="20"/>
          <w:szCs w:val="20"/>
          <w:lang w:eastAsia="ja-JP"/>
          <w14:ligatures w14:val="none"/>
        </w:rPr>
        <w:t>Mandy Goldberg has done a lot of work on these pubertal markers and breast/uterine/ovarian cancers and I think is leaning towards leaving this measure out.</w:t>
      </w:r>
    </w:p>
  </w:comment>
  <w:comment w:id="150" w:author="Troisi, Rebecca (NIH/NCI) [E]" w:date="2024-08-22T11:02:00Z" w:initials="RT">
    <w:p w14:paraId="287B5659" w14:textId="31CB92AA" w:rsidR="00B63074" w:rsidRDefault="00B63074" w:rsidP="00B63074">
      <w:pPr>
        <w:pStyle w:val="CommentText"/>
      </w:pPr>
      <w:r>
        <w:rPr>
          <w:rStyle w:val="CommentReference"/>
        </w:rPr>
        <w:annotationRef/>
      </w:r>
      <w:r>
        <w:t>Can you include the instrument used to collect the data or cite another paper?</w:t>
      </w:r>
    </w:p>
  </w:comment>
  <w:comment w:id="151" w:author="O'Brien, Katie (NIH/NIEHS) [E]" w:date="2024-08-30T15:49:00Z" w:initials="MOU">
    <w:p w14:paraId="2798DC88" w14:textId="77777777" w:rsidR="008504CA" w:rsidRDefault="008504CA" w:rsidP="008504CA">
      <w:r>
        <w:rPr>
          <w:rStyle w:val="CommentReference"/>
        </w:rPr>
        <w:annotationRef/>
      </w:r>
      <w:hyperlink r:id="rId1" w:history="1">
        <w:r w:rsidRPr="0034314C">
          <w:rPr>
            <w:rStyle w:val="Hyperlink"/>
            <w:rFonts w:eastAsiaTheme="minorEastAsia"/>
            <w:kern w:val="0"/>
            <w:sz w:val="20"/>
            <w:szCs w:val="20"/>
            <w:lang w:eastAsia="ja-JP"/>
            <w14:ligatures w14:val="none"/>
          </w:rPr>
          <w:t>https://pubmed.ncbi.nlm.nih.gov/28500399/</w:t>
        </w:r>
      </w:hyperlink>
    </w:p>
    <w:p w14:paraId="1A336931" w14:textId="77777777" w:rsidR="008504CA" w:rsidRDefault="008504CA" w:rsidP="008504CA"/>
  </w:comment>
  <w:comment w:id="179" w:author="Troisi, Rebecca (NIH/NCI) [E]" w:date="2024-08-22T11:03:00Z" w:initials="RT">
    <w:p w14:paraId="7C566F49" w14:textId="78788348" w:rsidR="003756D4" w:rsidRDefault="003756D4" w:rsidP="003756D4">
      <w:pPr>
        <w:pStyle w:val="CommentText"/>
      </w:pPr>
      <w:r>
        <w:rPr>
          <w:rStyle w:val="CommentReference"/>
        </w:rPr>
        <w:annotationRef/>
      </w:r>
      <w:r>
        <w:t>Were the number of drinks collected per year?  Or were number of drinks per year derived from questions asking about number of drinks per week?</w:t>
      </w:r>
    </w:p>
  </w:comment>
  <w:comment w:id="224" w:author="Troisi, Rebecca (NIH/NCI) [E]" w:date="2024-08-22T11:04:00Z" w:initials="RT">
    <w:p w14:paraId="1E78ED87" w14:textId="3F2E533F" w:rsidR="002155C2" w:rsidRDefault="002155C2" w:rsidP="002155C2">
      <w:pPr>
        <w:pStyle w:val="CommentText"/>
      </w:pPr>
      <w:r>
        <w:rPr>
          <w:rStyle w:val="CommentReference"/>
        </w:rPr>
        <w:annotationRef/>
      </w:r>
      <w:r>
        <w:t>For all analyses, or only analyses of smoking, drinking and birth control use?</w:t>
      </w:r>
    </w:p>
  </w:comment>
  <w:comment w:id="230" w:author="Kitahara, Cari Meinhold(NIH/NCI) [E]" w:date="2024-09-16T12:17:00Z" w:initials="KCM[">
    <w:p w14:paraId="3F593E0E" w14:textId="77777777" w:rsidR="008A48AE" w:rsidRDefault="008A48AE" w:rsidP="008A48AE">
      <w:pPr>
        <w:pStyle w:val="CommentText"/>
      </w:pPr>
      <w:r>
        <w:rPr>
          <w:rStyle w:val="CommentReference"/>
        </w:rPr>
        <w:annotationRef/>
      </w:r>
      <w:r>
        <w:t>Were these asked as separate questions?  I am not sure it makes sense to combine them.  “small town” and “rural” mean almost the same thing.</w:t>
      </w:r>
    </w:p>
  </w:comment>
  <w:comment w:id="231" w:author="Tran, Thi-Van-Trinh (NIH/NCI) [F]" w:date="2024-09-17T22:37:00Z" w:initials="TTVT([">
    <w:p w14:paraId="1FBE04A0" w14:textId="77777777" w:rsidR="003B24E7" w:rsidRDefault="003B24E7" w:rsidP="003B24E7">
      <w:pPr>
        <w:pStyle w:val="CommentText"/>
      </w:pPr>
      <w:r>
        <w:rPr>
          <w:rStyle w:val="CommentReference"/>
        </w:rPr>
        <w:annotationRef/>
      </w:r>
      <w:r>
        <w:t>I updated the analysis accordingly and the results remained consistent.</w:t>
      </w:r>
    </w:p>
  </w:comment>
  <w:comment w:id="258" w:author="Troisi, Rebecca (NIH/NCI) [E]" w:date="2024-08-22T11:07:00Z" w:initials="RT">
    <w:p w14:paraId="0ECBE2A3" w14:textId="63C6BCB3" w:rsidR="00622809" w:rsidRDefault="00622809" w:rsidP="00622809">
      <w:pPr>
        <w:pStyle w:val="CommentText"/>
      </w:pPr>
      <w:r>
        <w:rPr>
          <w:rStyle w:val="CommentReference"/>
        </w:rPr>
        <w:annotationRef/>
      </w:r>
      <w:r>
        <w:t>If possible, mention how much missing data there were and whether it was associated with case status</w:t>
      </w:r>
    </w:p>
  </w:comment>
  <w:comment w:id="270" w:author="Troisi, Rebecca (NIH/NCI) [E]" w:date="2024-08-22T11:20:00Z" w:initials="RT">
    <w:p w14:paraId="511F4B83" w14:textId="77777777" w:rsidR="006B4BDB" w:rsidRDefault="006B4BDB" w:rsidP="006B4BDB">
      <w:pPr>
        <w:pStyle w:val="CommentText"/>
      </w:pPr>
      <w:r>
        <w:rPr>
          <w:rStyle w:val="CommentReference"/>
        </w:rPr>
        <w:annotationRef/>
      </w:r>
      <w:r>
        <w:t>What are the implications of starting follow-up at baseline?  Could you miss a strong association between childhood/adolescent factors and fatal thyroid cancer as these cases wouldn’t live to join the cohort?  Is there a way to address this possibility in the analysis or discussion?</w:t>
      </w:r>
    </w:p>
  </w:comment>
  <w:comment w:id="271" w:author="O'Brien, Katie (NIH/NIEHS) [E]" w:date="2024-08-30T16:11:00Z" w:initials="MOU">
    <w:p w14:paraId="1770B560" w14:textId="77777777" w:rsidR="00B175CF" w:rsidRDefault="00B175CF" w:rsidP="00B175CF">
      <w:r>
        <w:rPr>
          <w:rStyle w:val="CommentReference"/>
        </w:rPr>
        <w:annotationRef/>
      </w:r>
      <w:r>
        <w:rPr>
          <w:rFonts w:eastAsiaTheme="minorEastAsia"/>
          <w:kern w:val="0"/>
          <w:sz w:val="20"/>
          <w:szCs w:val="20"/>
          <w:lang w:eastAsia="ja-JP"/>
          <w14:ligatures w14:val="none"/>
        </w:rPr>
        <w:t>We have to start follow-up at baseline as that is when we start having truly prospective ‘real-time’ data. Yes, some women with very early / very aggressive cancers can be missed, but I don’t see a way around that other than stating a birth cohort and following everyone for 80 years. HRs are interpreted  to be ‘among women who joined the study and after controlling for age’</w:t>
      </w:r>
    </w:p>
  </w:comment>
  <w:comment w:id="275" w:author="Troisi, Rebecca (NIH/NCI) [E]" w:date="2024-08-22T11:08:00Z" w:initials="RT">
    <w:p w14:paraId="5DC8C03F" w14:textId="4CC6B08F" w:rsidR="00A50341" w:rsidRDefault="00A50341" w:rsidP="00A50341">
      <w:pPr>
        <w:pStyle w:val="CommentText"/>
      </w:pPr>
      <w:r>
        <w:rPr>
          <w:rStyle w:val="CommentReference"/>
        </w:rPr>
        <w:annotationRef/>
      </w:r>
      <w:r>
        <w:t xml:space="preserve">So participant is dropped from analysis?  Reviewers always seem to comment on how you deal with missing values. </w:t>
      </w:r>
    </w:p>
  </w:comment>
  <w:comment w:id="276" w:author="O'Brien, Katie (NIH/NIEHS) [E]" w:date="2024-08-30T16:05:00Z" w:initials="MOU">
    <w:p w14:paraId="4727B586" w14:textId="77777777" w:rsidR="00413F89" w:rsidRDefault="00413F89" w:rsidP="00413F89">
      <w:r>
        <w:rPr>
          <w:rStyle w:val="CommentReference"/>
        </w:rPr>
        <w:annotationRef/>
      </w:r>
      <w:r>
        <w:rPr>
          <w:rFonts w:eastAsiaTheme="minorEastAsia"/>
          <w:color w:val="000000"/>
          <w:kern w:val="0"/>
          <w:sz w:val="20"/>
          <w:szCs w:val="20"/>
          <w:lang w:eastAsia="ja-JP"/>
          <w14:ligatures w14:val="none"/>
        </w:rPr>
        <w:t xml:space="preserve">The numbers of missing are very small so I doubt it matters, but it does seem strange to me that you would keep in the categorical missing (with a missing category) but exclude the continuous. I think I would either exclude all or do multiple imputation? A compromise would be the missing data category + impute mean for continuous variables. </w:t>
      </w:r>
    </w:p>
  </w:comment>
  <w:comment w:id="280" w:author="Troisi, Rebecca (NIH/NCI) [E]" w:date="2024-08-22T11:10:00Z" w:initials="RT">
    <w:p w14:paraId="2BF95AD2" w14:textId="3E6DCF20" w:rsidR="00B572C6" w:rsidRDefault="00B572C6" w:rsidP="00B572C6">
      <w:pPr>
        <w:pStyle w:val="CommentText"/>
      </w:pPr>
      <w:r>
        <w:rPr>
          <w:rStyle w:val="CommentReference"/>
        </w:rPr>
        <w:annotationRef/>
      </w:r>
      <w:r>
        <w:t>How was no evidence determined?  P values?  Percent change in estimates?</w:t>
      </w:r>
    </w:p>
  </w:comment>
  <w:comment w:id="295" w:author="Troisi, Rebecca (NIH/NCI) [E]" w:date="2024-08-22T11:14:00Z" w:initials="RT">
    <w:p w14:paraId="4DE41C1F" w14:textId="77777777" w:rsidR="00AB5A9D" w:rsidRDefault="00AB5A9D" w:rsidP="00AB5A9D">
      <w:pPr>
        <w:pStyle w:val="CommentText"/>
      </w:pPr>
      <w:r>
        <w:rPr>
          <w:rStyle w:val="CommentReference"/>
        </w:rPr>
        <w:annotationRef/>
      </w:r>
      <w:r>
        <w:t>What about those who turn 50 during follow-up with a dx after 50?  Maybe I’m not understanding this.</w:t>
      </w:r>
    </w:p>
  </w:comment>
  <w:comment w:id="335" w:author="Troisi, Rebecca (NIH/NCI) [E]" w:date="2024-08-22T11:17:00Z" w:initials="RT">
    <w:p w14:paraId="4E8F7FF3" w14:textId="77777777" w:rsidR="004B2167" w:rsidRDefault="004B2167" w:rsidP="004B2167">
      <w:pPr>
        <w:pStyle w:val="CommentText"/>
      </w:pPr>
      <w:r>
        <w:rPr>
          <w:rStyle w:val="CommentReference"/>
        </w:rPr>
        <w:annotationRef/>
      </w:r>
      <w:r>
        <w:t>Nice!</w:t>
      </w:r>
    </w:p>
  </w:comment>
  <w:comment w:id="336" w:author="O'Brien, Katie (NIH/NIEHS) [E]" w:date="2024-08-30T16:37:00Z" w:initials="MOU">
    <w:p w14:paraId="60841295" w14:textId="77777777" w:rsidR="000F42C1" w:rsidRDefault="000F42C1" w:rsidP="000F42C1">
      <w:r>
        <w:rPr>
          <w:rStyle w:val="CommentReference"/>
        </w:rPr>
        <w:annotationRef/>
      </w:r>
      <w:r>
        <w:rPr>
          <w:rFonts w:eastAsiaTheme="minorEastAsia"/>
          <w:kern w:val="0"/>
          <w:sz w:val="20"/>
          <w:szCs w:val="20"/>
          <w:lang w:eastAsia="ja-JP"/>
          <w14:ligatures w14:val="none"/>
        </w:rPr>
        <w:t>Ok as is, but consider adding a column for cases as well, especially since you include race/ethnicity as a covariate</w:t>
      </w:r>
    </w:p>
  </w:comment>
  <w:comment w:id="338" w:author="Troisi, Rebecca (NIH/NCI) [E]" w:date="2024-08-22T11:22:00Z" w:initials="RT">
    <w:p w14:paraId="0A4ECA8C" w14:textId="784DB311" w:rsidR="00827690" w:rsidRDefault="00827690" w:rsidP="00827690">
      <w:pPr>
        <w:pStyle w:val="CommentText"/>
      </w:pPr>
      <w:r>
        <w:rPr>
          <w:rStyle w:val="CommentReference"/>
        </w:rPr>
        <w:annotationRef/>
      </w:r>
      <w:r>
        <w:t>Why not include the association with BMI?</w:t>
      </w:r>
    </w:p>
  </w:comment>
  <w:comment w:id="339" w:author="Tran, Thi-Van-Trinh (NIH/NCI) [F]" w:date="2024-09-02T22:09:00Z" w:initials="TTVT([">
    <w:p w14:paraId="7AB48DF6" w14:textId="77777777" w:rsidR="00292975" w:rsidRDefault="00292975" w:rsidP="00292975">
      <w:pPr>
        <w:pStyle w:val="CommentText"/>
      </w:pPr>
      <w:r>
        <w:rPr>
          <w:rStyle w:val="CommentReference"/>
        </w:rPr>
        <w:annotationRef/>
      </w:r>
      <w:r>
        <w:t>Because BMI was measured at baseline and we are interested in childhood and adolescent factors. Hence, I considered baseline BMI as an effect modifier instead</w:t>
      </w:r>
    </w:p>
  </w:comment>
  <w:comment w:id="340" w:author="Troisi, Rebecca (NIH/NCI) [E]" w:date="2024-08-22T11:28:00Z" w:initials="RT">
    <w:p w14:paraId="4C30C505" w14:textId="6537860A" w:rsidR="001A7704" w:rsidRDefault="007946C8" w:rsidP="001A7704">
      <w:pPr>
        <w:pStyle w:val="CommentText"/>
      </w:pPr>
      <w:r>
        <w:rPr>
          <w:rStyle w:val="CommentReference"/>
        </w:rPr>
        <w:annotationRef/>
      </w:r>
      <w:r w:rsidR="001A7704">
        <w:t>The incidence rate for those who started later than age 20 appears a bit lower than for those who started earlier.  Why not include those estimates in table 2?  Is any use of OCs associated with lower risk?</w:t>
      </w:r>
    </w:p>
  </w:comment>
  <w:comment w:id="346" w:author="O'Brien, Katie (NIH/NIEHS) [E]" w:date="2024-08-30T17:07:00Z" w:initials="MOU">
    <w:p w14:paraId="2DF411B8" w14:textId="77777777" w:rsidR="005E1361" w:rsidRDefault="005E1361" w:rsidP="005E1361">
      <w:r>
        <w:rPr>
          <w:rStyle w:val="CommentReference"/>
        </w:rPr>
        <w:annotationRef/>
      </w:r>
      <w:r>
        <w:rPr>
          <w:rFonts w:eastAsiaTheme="minorEastAsia"/>
          <w:color w:val="000000"/>
          <w:kern w:val="0"/>
          <w:sz w:val="20"/>
          <w:szCs w:val="20"/>
          <w:lang w:eastAsia="ja-JP"/>
          <w14:ligatures w14:val="none"/>
        </w:rPr>
        <w:t>Conversely? Aren’t these consistent? Education and SES are probably more correlated for older generations - less education = more likely to not have enough food for your kids to eat</w:t>
      </w:r>
    </w:p>
  </w:comment>
  <w:comment w:id="349" w:author="O'Brien, Katie (NIH/NIEHS) [E]" w:date="2024-08-30T17:20:00Z" w:initials="MOU">
    <w:p w14:paraId="0C3F0BD8" w14:textId="77777777" w:rsidR="00430C1F" w:rsidRDefault="00430C1F" w:rsidP="00430C1F">
      <w:r>
        <w:rPr>
          <w:rStyle w:val="CommentReference"/>
        </w:rPr>
        <w:annotationRef/>
      </w:r>
      <w:r>
        <w:rPr>
          <w:rFonts w:eastAsiaTheme="minorEastAsia"/>
          <w:color w:val="000000"/>
          <w:kern w:val="0"/>
          <w:sz w:val="20"/>
          <w:szCs w:val="20"/>
          <w:lang w:eastAsia="ja-JP"/>
          <w14:ligatures w14:val="none"/>
        </w:rPr>
        <w:t>Consider dropping age attained adult height</w:t>
      </w:r>
    </w:p>
  </w:comment>
  <w:comment w:id="388" w:author="O'Brien, Katie (NIH/NIEHS) [E]" w:date="2024-08-30T17:22:00Z" w:initials="MOU">
    <w:p w14:paraId="63B80E74" w14:textId="77777777" w:rsidR="00430C1F" w:rsidRDefault="00430C1F" w:rsidP="00430C1F">
      <w:r>
        <w:rPr>
          <w:rStyle w:val="CommentReference"/>
        </w:rPr>
        <w:annotationRef/>
      </w:r>
      <w:r>
        <w:rPr>
          <w:rFonts w:eastAsiaTheme="minorEastAsia"/>
          <w:color w:val="000000"/>
          <w:kern w:val="0"/>
          <w:sz w:val="20"/>
          <w:szCs w:val="20"/>
          <w:lang w:eastAsia="ja-JP"/>
          <w14:ligatures w14:val="none"/>
        </w:rPr>
        <w:t>What is the justification for these variables specifically? is this based on a DAG? The “interesting” ones? If this was an a priori sensitivity analsysis then include in methods. If it wasn’t then find some other way to explain?</w:t>
      </w:r>
    </w:p>
  </w:comment>
  <w:comment w:id="458" w:author="O'Brien, Katie (NIH/NIEHS) [E]" w:date="2024-08-30T17:32:00Z" w:initials="MOU">
    <w:p w14:paraId="267A1C2F" w14:textId="77777777" w:rsidR="00B76237" w:rsidRDefault="00B76237" w:rsidP="00B76237">
      <w:r>
        <w:rPr>
          <w:rStyle w:val="CommentReference"/>
        </w:rPr>
        <w:annotationRef/>
      </w:r>
      <w:r>
        <w:rPr>
          <w:rFonts w:eastAsiaTheme="minorEastAsia"/>
          <w:color w:val="000000"/>
          <w:kern w:val="0"/>
          <w:sz w:val="20"/>
          <w:szCs w:val="20"/>
          <w:lang w:eastAsia="ja-JP"/>
          <w14:ligatures w14:val="none"/>
        </w:rPr>
        <w:t>Add a short re-explanation of what the e-values mean?</w:t>
      </w:r>
    </w:p>
  </w:comment>
  <w:comment w:id="463" w:author="Troisi, Rebecca (NIH/NCI) [E]" w:date="2024-08-22T12:04:00Z" w:initials="RT">
    <w:p w14:paraId="2C115BD0" w14:textId="77777777" w:rsidR="00166DA0" w:rsidRDefault="00166DA0" w:rsidP="00166DA0">
      <w:pPr>
        <w:pStyle w:val="CommentText"/>
      </w:pPr>
      <w:r>
        <w:rPr>
          <w:rStyle w:val="CommentReference"/>
        </w:rPr>
        <w:annotationRef/>
      </w:r>
      <w:r>
        <w:t>This should be included in the results section.</w:t>
      </w:r>
    </w:p>
  </w:comment>
  <w:comment w:id="464" w:author="O'Brien, Katie (NIH/NIEHS) [E]" w:date="2024-08-31T08:10:00Z" w:initials="MOU">
    <w:p w14:paraId="30FC0AF6" w14:textId="77777777" w:rsidR="00166DA0" w:rsidRDefault="00166DA0" w:rsidP="00166DA0">
      <w:r>
        <w:rPr>
          <w:rStyle w:val="CommentReference"/>
        </w:rPr>
        <w:annotationRef/>
      </w:r>
      <w:r>
        <w:rPr>
          <w:rFonts w:eastAsiaTheme="minorEastAsia"/>
          <w:color w:val="000000"/>
          <w:kern w:val="0"/>
          <w:sz w:val="20"/>
          <w:szCs w:val="20"/>
          <w:lang w:eastAsia="ja-JP"/>
          <w14:ligatures w14:val="none"/>
        </w:rPr>
        <w:t>I agree some of the explanation of e-values should go in the results. I would reframe as “although we were missing information on some potential confounders (diet, etc.), our assessment of e-values showed that their effects would have to be very large to strongly influence results.”</w:t>
      </w:r>
    </w:p>
  </w:comment>
  <w:comment w:id="538" w:author="O'Brien, Katie (NIH/NIEHS) [E]" w:date="2024-08-31T07:36:00Z" w:initials="MOU">
    <w:p w14:paraId="7133FA89" w14:textId="77777777" w:rsidR="00A036F0" w:rsidRDefault="00A036F0" w:rsidP="00A036F0">
      <w:r>
        <w:rPr>
          <w:rStyle w:val="CommentReference"/>
        </w:rPr>
        <w:annotationRef/>
      </w:r>
      <w:r>
        <w:rPr>
          <w:rFonts w:eastAsiaTheme="minorEastAsia"/>
          <w:color w:val="000000"/>
          <w:kern w:val="0"/>
          <w:sz w:val="20"/>
          <w:szCs w:val="20"/>
          <w:lang w:eastAsia="ja-JP"/>
          <w14:ligatures w14:val="none"/>
        </w:rPr>
        <w:t>This is where the subtle distinction comes in</w:t>
      </w:r>
    </w:p>
  </w:comment>
  <w:comment w:id="508" w:author="O'Brien, Katie (NIH/NIEHS) [E]" w:date="2024-08-31T07:40:00Z" w:initials="MOU">
    <w:p w14:paraId="3152C18D" w14:textId="77777777" w:rsidR="00A036F0" w:rsidRDefault="00A036F0" w:rsidP="00A036F0">
      <w:r>
        <w:rPr>
          <w:rStyle w:val="CommentReference"/>
        </w:rPr>
        <w:annotationRef/>
      </w:r>
      <w:r>
        <w:rPr>
          <w:rFonts w:eastAsiaTheme="minorEastAsia"/>
          <w:color w:val="000000"/>
          <w:kern w:val="0"/>
          <w:sz w:val="20"/>
          <w:szCs w:val="20"/>
          <w:lang w:eastAsia="ja-JP"/>
          <w14:ligatures w14:val="none"/>
        </w:rPr>
        <w:t>I don’t think you should necessarily restrict yourself to only talking about statistically significant findings, but if you say “there were no statistically significant findings, except…” that “exception” should be significant.</w:t>
      </w:r>
    </w:p>
  </w:comment>
  <w:comment w:id="509" w:author="O'Brien, Katie (NIH/NIEHS) [E]" w:date="2024-08-31T07:42:00Z" w:initials="MOU">
    <w:p w14:paraId="2CCC6C0A" w14:textId="77777777" w:rsidR="00A036F0" w:rsidRDefault="00A036F0" w:rsidP="00A036F0">
      <w:r>
        <w:rPr>
          <w:rStyle w:val="CommentReference"/>
        </w:rPr>
        <w:annotationRef/>
      </w:r>
      <w:r>
        <w:rPr>
          <w:rFonts w:eastAsiaTheme="minorEastAsia"/>
          <w:kern w:val="0"/>
          <w:sz w:val="20"/>
          <w:szCs w:val="20"/>
          <w:lang w:eastAsia="ja-JP"/>
          <w14:ligatures w14:val="none"/>
        </w:rPr>
        <w:t>You should either focus on highlighting those that are statistically significant and be clear which ones are not but almost, or just skip the language on statistical significance altogether and focus on the ones that you think are important. (I vote the latter.)</w:t>
      </w:r>
    </w:p>
  </w:comment>
  <w:comment w:id="567" w:author="O'Brien, Katie (NIH/NIEHS) [E]" w:date="2024-08-31T07:40:00Z" w:initials="MOU">
    <w:p w14:paraId="363AF56A" w14:textId="77777777" w:rsidR="00A003D3" w:rsidRDefault="00A003D3" w:rsidP="00A003D3">
      <w:r>
        <w:rPr>
          <w:rStyle w:val="CommentReference"/>
        </w:rPr>
        <w:annotationRef/>
      </w:r>
      <w:r>
        <w:rPr>
          <w:rFonts w:eastAsiaTheme="minorEastAsia"/>
          <w:color w:val="000000"/>
          <w:kern w:val="0"/>
          <w:sz w:val="20"/>
          <w:szCs w:val="20"/>
          <w:lang w:eastAsia="ja-JP"/>
          <w14:ligatures w14:val="none"/>
        </w:rPr>
        <w:t>I don’t think you should necessarily restrict yourself to only talking about statistically significant findings, but if you say “there were no statistically significant findings, except…” that “exception” should be significant.</w:t>
      </w:r>
    </w:p>
  </w:comment>
  <w:comment w:id="568" w:author="O'Brien, Katie (NIH/NIEHS) [E]" w:date="2024-08-31T07:42:00Z" w:initials="MOU">
    <w:p w14:paraId="0EE5AA2B" w14:textId="77777777" w:rsidR="00A003D3" w:rsidRDefault="00A003D3" w:rsidP="00A003D3">
      <w:r>
        <w:rPr>
          <w:rStyle w:val="CommentReference"/>
        </w:rPr>
        <w:annotationRef/>
      </w:r>
      <w:r>
        <w:rPr>
          <w:rFonts w:eastAsiaTheme="minorEastAsia"/>
          <w:kern w:val="0"/>
          <w:sz w:val="20"/>
          <w:szCs w:val="20"/>
          <w:lang w:eastAsia="ja-JP"/>
          <w14:ligatures w14:val="none"/>
        </w:rPr>
        <w:t>You should either focus on highlighting those that are statistically significant and be clear which ones are not but almost, or just skip the language on statistical significance altogether and focus on the ones that you think are important. (I vote the latter.)</w:t>
      </w:r>
    </w:p>
  </w:comment>
  <w:comment w:id="570" w:author="O'Brien, Katie (NIH/NIEHS) [E]" w:date="2024-08-31T08:02:00Z" w:initials="MOU">
    <w:p w14:paraId="693CE730" w14:textId="77777777" w:rsidR="0021652E" w:rsidRDefault="0021652E" w:rsidP="0021652E">
      <w:r>
        <w:rPr>
          <w:rStyle w:val="CommentReference"/>
        </w:rPr>
        <w:annotationRef/>
      </w:r>
      <w:r>
        <w:rPr>
          <w:rFonts w:eastAsiaTheme="minorEastAsia"/>
          <w:kern w:val="0"/>
          <w:sz w:val="20"/>
          <w:szCs w:val="20"/>
          <w:lang w:eastAsia="ja-JP"/>
          <w14:ligatures w14:val="none"/>
        </w:rPr>
        <w:t>You don’t really want to “control” for mediating factors though do you? (Unless you are doing a full blown mediation analysis and trying to estimate direct effects) Account for? Consider?</w:t>
      </w:r>
    </w:p>
  </w:comment>
  <w:comment w:id="595" w:author="O'Brien, Katie (NIH/NIEHS) [E]" w:date="2024-08-31T07:47:00Z" w:initials="MOU">
    <w:p w14:paraId="29864B4B" w14:textId="77777777" w:rsidR="00C55F26" w:rsidRDefault="00C55F26" w:rsidP="00C55F26">
      <w:r>
        <w:rPr>
          <w:rStyle w:val="CommentReference"/>
        </w:rPr>
        <w:annotationRef/>
      </w:r>
      <w:r>
        <w:rPr>
          <w:rFonts w:eastAsiaTheme="minorEastAsia"/>
          <w:color w:val="000000"/>
          <w:kern w:val="0"/>
          <w:sz w:val="20"/>
          <w:szCs w:val="20"/>
          <w:lang w:eastAsia="ja-JP"/>
          <w14:ligatures w14:val="none"/>
        </w:rPr>
        <w:t>I changed because I thought the interaction as a whole was interesting and relevant, not just the lighter as a teen and lower BMI at baseline finding. Feel fret change back if you disagree.</w:t>
      </w:r>
    </w:p>
  </w:comment>
  <w:comment w:id="577" w:author="Troisi, Rebecca (NIH/NCI) [E]" w:date="2024-08-22T11:52:00Z" w:initials="RT">
    <w:p w14:paraId="7B173029" w14:textId="14F4FBB5" w:rsidR="009B56A1" w:rsidRDefault="009B56A1" w:rsidP="009B56A1">
      <w:pPr>
        <w:pStyle w:val="CommentText"/>
      </w:pPr>
      <w:r>
        <w:rPr>
          <w:rStyle w:val="CommentReference"/>
        </w:rPr>
        <w:annotationRef/>
      </w:r>
      <w:r>
        <w:t>Does this contradict with the sentence below?</w:t>
      </w:r>
    </w:p>
  </w:comment>
  <w:comment w:id="607" w:author="Troisi, Rebecca (NIH/NCI) [E]" w:date="2024-08-22T11:53:00Z" w:initials="RT">
    <w:p w14:paraId="4A0EBD1B" w14:textId="77777777" w:rsidR="00494F16" w:rsidRDefault="00494F16" w:rsidP="00494F16">
      <w:pPr>
        <w:pStyle w:val="CommentText"/>
      </w:pPr>
      <w:r>
        <w:rPr>
          <w:rStyle w:val="CommentReference"/>
        </w:rPr>
        <w:annotationRef/>
      </w:r>
      <w:r>
        <w:t>here</w:t>
      </w:r>
    </w:p>
  </w:comment>
  <w:comment w:id="634" w:author="O'Brien, Katie (NIH/NIEHS) [E]" w:date="2024-08-31T07:52:00Z" w:initials="MOU">
    <w:p w14:paraId="03DAC223" w14:textId="77777777" w:rsidR="00C55F26" w:rsidRDefault="00C55F26" w:rsidP="00C55F26">
      <w:r>
        <w:rPr>
          <w:rStyle w:val="CommentReference"/>
        </w:rPr>
        <w:annotationRef/>
      </w:r>
      <w:r>
        <w:rPr>
          <w:rFonts w:eastAsiaTheme="minorEastAsia"/>
          <w:color w:val="000000"/>
          <w:kern w:val="0"/>
          <w:sz w:val="20"/>
          <w:szCs w:val="20"/>
          <w:lang w:eastAsia="ja-JP"/>
          <w14:ligatures w14:val="none"/>
        </w:rPr>
        <w:t>Interesting. You’ve done a good job trying to make sense of all of this.</w:t>
      </w:r>
    </w:p>
  </w:comment>
  <w:comment w:id="650" w:author="O'Brien, Katie (NIH/NIEHS) [E]" w:date="2024-08-31T07:58:00Z" w:initials="MOU">
    <w:p w14:paraId="42A2CEB8" w14:textId="77777777" w:rsidR="00DB3973" w:rsidRDefault="00DB3973" w:rsidP="00DB3973">
      <w:r>
        <w:rPr>
          <w:rStyle w:val="CommentReference"/>
        </w:rPr>
        <w:annotationRef/>
      </w:r>
      <w:r>
        <w:rPr>
          <w:rFonts w:eastAsiaTheme="minorEastAsia"/>
          <w:color w:val="000000"/>
          <w:kern w:val="0"/>
          <w:sz w:val="20"/>
          <w:szCs w:val="20"/>
          <w:lang w:eastAsia="ja-JP"/>
          <w14:ligatures w14:val="none"/>
        </w:rPr>
        <w:t>I would change to something like “there is limited epidemiological evidence of how IGF-1 and growth hormone levels in early life may affect cancer levels later in life.”</w:t>
      </w:r>
    </w:p>
  </w:comment>
  <w:comment w:id="696" w:author="Troisi, Rebecca (NIH/NCI) [E]" w:date="2024-08-22T11:59:00Z" w:initials="RT">
    <w:p w14:paraId="07353496" w14:textId="75D8CC36" w:rsidR="003C27C6" w:rsidRDefault="003C27C6" w:rsidP="003C27C6">
      <w:pPr>
        <w:pStyle w:val="CommentText"/>
      </w:pPr>
      <w:r>
        <w:rPr>
          <w:rStyle w:val="CommentReference"/>
        </w:rPr>
        <w:annotationRef/>
      </w:r>
      <w:r>
        <w:t>See comment about OCs in results</w:t>
      </w:r>
    </w:p>
  </w:comment>
  <w:comment w:id="702" w:author="O'Brien, Katie (NIH/NIEHS) [E]" w:date="2024-08-31T08:02:00Z" w:initials="MOU">
    <w:p w14:paraId="495AE01A" w14:textId="77777777" w:rsidR="00DB3973" w:rsidRDefault="00DB3973" w:rsidP="00DB3973">
      <w:r>
        <w:rPr>
          <w:rStyle w:val="CommentReference"/>
        </w:rPr>
        <w:annotationRef/>
      </w:r>
      <w:r>
        <w:rPr>
          <w:rFonts w:eastAsiaTheme="minorEastAsia"/>
          <w:kern w:val="0"/>
          <w:sz w:val="20"/>
          <w:szCs w:val="20"/>
          <w:lang w:eastAsia="ja-JP"/>
          <w14:ligatures w14:val="none"/>
        </w:rPr>
        <w:t>You don’t really want to “control” for mediating factors though do you? (Unless you are doing a full blown mediation analysis and trying to estimate direct effects) Account for? Consider?</w:t>
      </w:r>
    </w:p>
  </w:comment>
  <w:comment w:id="700" w:author="Troisi, Rebecca (NIH/NCI) [E]" w:date="2024-08-22T12:01:00Z" w:initials="RT">
    <w:p w14:paraId="5D5C3A94" w14:textId="1AB22244" w:rsidR="00FA17DE" w:rsidRDefault="00FA17DE" w:rsidP="00FA17DE">
      <w:pPr>
        <w:pStyle w:val="CommentText"/>
      </w:pPr>
      <w:r>
        <w:rPr>
          <w:rStyle w:val="CommentReference"/>
        </w:rPr>
        <w:annotationRef/>
      </w:r>
      <w:r>
        <w:t xml:space="preserve">Should this be earlier in the discussion?  </w:t>
      </w:r>
    </w:p>
  </w:comment>
  <w:comment w:id="721" w:author="Troisi, Rebecca (NIH/NCI) [E]" w:date="2024-08-22T12:04:00Z" w:initials="RT">
    <w:p w14:paraId="53A1956F" w14:textId="77777777" w:rsidR="007C1B7A" w:rsidRDefault="007C1B7A" w:rsidP="007C1B7A">
      <w:pPr>
        <w:pStyle w:val="CommentText"/>
      </w:pPr>
      <w:r>
        <w:rPr>
          <w:rStyle w:val="CommentReference"/>
        </w:rPr>
        <w:annotationRef/>
      </w:r>
      <w:r>
        <w:t xml:space="preserve">Is there any evidence that family hx of breast cancer affects risk of thyroid cancer?  </w:t>
      </w:r>
    </w:p>
  </w:comment>
  <w:comment w:id="815" w:author="O'Brien, Katie (NIH/NIEHS) [E]" w:date="2024-08-31T08:03:00Z" w:initials="MOU">
    <w:p w14:paraId="42F9F725" w14:textId="77777777" w:rsidR="00DB3973" w:rsidRDefault="00DB3973" w:rsidP="00DB3973">
      <w:r>
        <w:rPr>
          <w:rStyle w:val="CommentReference"/>
        </w:rPr>
        <w:annotationRef/>
      </w:r>
      <w:r>
        <w:rPr>
          <w:rFonts w:eastAsiaTheme="minorEastAsia"/>
          <w:color w:val="000000"/>
          <w:kern w:val="0"/>
          <w:sz w:val="20"/>
          <w:szCs w:val="20"/>
          <w:lang w:eastAsia="ja-JP"/>
          <w14:ligatures w14:val="none"/>
        </w:rPr>
        <w:t>Collected 2003-2009, but I agree it refers to a time period in the 30s-70s</w:t>
      </w:r>
    </w:p>
  </w:comment>
  <w:comment w:id="831" w:author="O'Brien, Katie (NIH/NIEHS) [E]" w:date="2024-08-31T08:06:00Z" w:initials="MOU">
    <w:p w14:paraId="2986FAB3" w14:textId="77777777" w:rsidR="00653407" w:rsidRDefault="00653407" w:rsidP="00653407">
      <w:r>
        <w:rPr>
          <w:rStyle w:val="CommentReference"/>
        </w:rPr>
        <w:annotationRef/>
      </w:r>
      <w:r>
        <w:rPr>
          <w:rFonts w:eastAsiaTheme="minorEastAsia"/>
          <w:color w:val="000000"/>
          <w:kern w:val="0"/>
          <w:sz w:val="20"/>
          <w:szCs w:val="20"/>
          <w:lang w:eastAsia="ja-JP"/>
          <w14:ligatures w14:val="none"/>
        </w:rPr>
        <w:t>But women in the 1980s+ haven’t gotten that much thyroid cancer yet. I think ours is currently the most relevant time frame to be studying though of course things could change in the future. Leave out as a limitation?</w:t>
      </w:r>
    </w:p>
  </w:comment>
  <w:comment w:id="832" w:author="Tran, Thi-Van-Trinh (NIH/NCI) [F]" w:date="2024-09-19T10:47:00Z" w:initials="TT">
    <w:p w14:paraId="6851F072" w14:textId="77777777" w:rsidR="006519B1" w:rsidRDefault="006519B1" w:rsidP="006519B1">
      <w:pPr>
        <w:pStyle w:val="CommentText"/>
      </w:pPr>
      <w:r>
        <w:rPr>
          <w:rStyle w:val="CommentReference"/>
        </w:rPr>
        <w:annotationRef/>
      </w:r>
      <w:r>
        <w:t xml:space="preserve">We think that this is a relevant point that needs to be discussed. We have framed it as a point to consideration rather than as a limitation: “...as childhood and adolescence for most study subjects occurred between the 1930s and 1970s, some of our results may not be generalizable to modern-day populations. For example, obesogenic diet, lifestyle, and environmental factors have become more commonplace since the late 1970s, particularly in the United States.” </w:t>
      </w:r>
    </w:p>
  </w:comment>
  <w:comment w:id="835" w:author="Troisi, Rebecca (NIH/NCI) [E]" w:date="2024-08-22T12:09:00Z" w:initials="RT">
    <w:p w14:paraId="39759391" w14:textId="53262A22" w:rsidR="009D77F1" w:rsidRDefault="009D77F1" w:rsidP="009D77F1">
      <w:pPr>
        <w:pStyle w:val="CommentText"/>
      </w:pPr>
      <w:r>
        <w:rPr>
          <w:rStyle w:val="CommentReference"/>
        </w:rPr>
        <w:annotationRef/>
      </w:r>
      <w:r>
        <w:t>From above: What are the implications of starting follow-up at baseline?  Could you miss a strong association between childhood/adolescent factors and fatal thyroid cancer as these cases wouldn’t live to join the cohort?  Is there a way to address this possibility in the analysis or discussion?</w:t>
      </w:r>
    </w:p>
  </w:comment>
  <w:comment w:id="851" w:author="O'Brien, Katie (NIH/NIEHS) [E]" w:date="2024-08-31T08:07:00Z" w:initials="MOU">
    <w:p w14:paraId="7D85D9F4" w14:textId="77777777" w:rsidR="00653407" w:rsidRDefault="00653407" w:rsidP="00653407">
      <w:r>
        <w:rPr>
          <w:rStyle w:val="CommentReference"/>
        </w:rPr>
        <w:annotationRef/>
      </w:r>
      <w:r>
        <w:rPr>
          <w:rFonts w:eastAsiaTheme="minorEastAsia"/>
          <w:color w:val="000000"/>
          <w:kern w:val="0"/>
          <w:sz w:val="20"/>
          <w:szCs w:val="20"/>
          <w:lang w:eastAsia="ja-JP"/>
          <w14:ligatures w14:val="none"/>
        </w:rPr>
        <w:t>Agree.</w:t>
      </w:r>
    </w:p>
  </w:comment>
  <w:comment w:id="873" w:author="Troisi, Rebecca (NIH/NCI) [E]" w:date="2024-08-22T12:04:00Z" w:initials="RT">
    <w:p w14:paraId="20380102" w14:textId="5474EE0F" w:rsidR="007C1B7A" w:rsidRDefault="007C1B7A" w:rsidP="007C1B7A">
      <w:pPr>
        <w:pStyle w:val="CommentText"/>
      </w:pPr>
      <w:r>
        <w:rPr>
          <w:rStyle w:val="CommentReference"/>
        </w:rPr>
        <w:annotationRef/>
      </w:r>
      <w:r>
        <w:t>This should be included in the results section.</w:t>
      </w:r>
    </w:p>
  </w:comment>
  <w:comment w:id="874" w:author="O'Brien, Katie (NIH/NIEHS) [E]" w:date="2024-08-31T08:10:00Z" w:initials="MOU">
    <w:p w14:paraId="451E046C" w14:textId="77777777" w:rsidR="00653407" w:rsidRDefault="00653407" w:rsidP="00653407">
      <w:r>
        <w:rPr>
          <w:rStyle w:val="CommentReference"/>
        </w:rPr>
        <w:annotationRef/>
      </w:r>
      <w:r>
        <w:rPr>
          <w:rFonts w:eastAsiaTheme="minorEastAsia"/>
          <w:color w:val="000000"/>
          <w:kern w:val="0"/>
          <w:sz w:val="20"/>
          <w:szCs w:val="20"/>
          <w:lang w:eastAsia="ja-JP"/>
          <w14:ligatures w14:val="none"/>
        </w:rPr>
        <w:t>I agree some of the explanation of e-values should go in the results. I would reframe as “although we were missing information on some potential confounders (diet, etc.), our assessment of e-values showed that their effects would have to be very large to strongly influence results.”</w:t>
      </w:r>
    </w:p>
  </w:comment>
  <w:comment w:id="898" w:author="Troisi, Rebecca (NIH/NCI) [E]" w:date="2024-08-22T12:08:00Z" w:initials="RT">
    <w:p w14:paraId="709A381E" w14:textId="4810B733" w:rsidR="0009580D" w:rsidRDefault="0009580D" w:rsidP="0009580D">
      <w:pPr>
        <w:pStyle w:val="CommentText"/>
      </w:pPr>
      <w:r>
        <w:rPr>
          <w:rStyle w:val="CommentReference"/>
        </w:rPr>
        <w:annotationRef/>
      </w:r>
      <w:r>
        <w:t>Also rare?</w:t>
      </w:r>
    </w:p>
  </w:comment>
  <w:comment w:id="899" w:author="O'Brien, Katie (NIH/NIEHS) [E]" w:date="2024-08-31T08:08:00Z" w:initials="MOU">
    <w:p w14:paraId="6D442A1E" w14:textId="77777777" w:rsidR="00653407" w:rsidRDefault="00653407" w:rsidP="00653407">
      <w:r>
        <w:rPr>
          <w:rStyle w:val="CommentReference"/>
        </w:rPr>
        <w:annotationRef/>
      </w:r>
      <w:r>
        <w:rPr>
          <w:rFonts w:eastAsiaTheme="minorEastAsia"/>
          <w:color w:val="000000"/>
          <w:kern w:val="0"/>
          <w:sz w:val="20"/>
          <w:szCs w:val="20"/>
          <w:lang w:eastAsia="ja-JP"/>
          <w14:ligatures w14:val="none"/>
        </w:rPr>
        <w:t>We do have this data if you want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EF125E" w15:done="1"/>
  <w15:commentEx w15:paraId="2818C5C3" w15:done="0"/>
  <w15:commentEx w15:paraId="746A2E04" w15:paraIdParent="2818C5C3" w15:done="0"/>
  <w15:commentEx w15:paraId="331AE2C2" w15:done="1"/>
  <w15:commentEx w15:paraId="018726D1" w15:paraIdParent="331AE2C2" w15:done="1"/>
  <w15:commentEx w15:paraId="446C31C3" w15:done="1"/>
  <w15:commentEx w15:paraId="70C7BEA6" w15:done="1"/>
  <w15:commentEx w15:paraId="6966CB1E" w15:done="1"/>
  <w15:commentEx w15:paraId="77FBDEE4" w15:paraIdParent="6966CB1E" w15:done="1"/>
  <w15:commentEx w15:paraId="706E3056" w15:done="1"/>
  <w15:commentEx w15:paraId="287B5659" w15:done="1"/>
  <w15:commentEx w15:paraId="1A336931" w15:paraIdParent="287B5659" w15:done="1"/>
  <w15:commentEx w15:paraId="7C566F49" w15:done="1"/>
  <w15:commentEx w15:paraId="1E78ED87" w15:done="1"/>
  <w15:commentEx w15:paraId="3F593E0E" w15:done="1"/>
  <w15:commentEx w15:paraId="1FBE04A0" w15:paraIdParent="3F593E0E" w15:done="1"/>
  <w15:commentEx w15:paraId="0ECBE2A3" w15:done="1"/>
  <w15:commentEx w15:paraId="511F4B83" w15:done="1"/>
  <w15:commentEx w15:paraId="1770B560" w15:paraIdParent="511F4B83" w15:done="1"/>
  <w15:commentEx w15:paraId="5DC8C03F" w15:done="1"/>
  <w15:commentEx w15:paraId="4727B586" w15:paraIdParent="5DC8C03F" w15:done="1"/>
  <w15:commentEx w15:paraId="2BF95AD2" w15:done="1"/>
  <w15:commentEx w15:paraId="4DE41C1F" w15:done="1"/>
  <w15:commentEx w15:paraId="4E8F7FF3" w15:done="1"/>
  <w15:commentEx w15:paraId="60841295" w15:done="1"/>
  <w15:commentEx w15:paraId="0A4ECA8C" w15:done="1"/>
  <w15:commentEx w15:paraId="7AB48DF6" w15:paraIdParent="0A4ECA8C" w15:done="1"/>
  <w15:commentEx w15:paraId="4C30C505" w15:done="1"/>
  <w15:commentEx w15:paraId="2DF411B8" w15:done="1"/>
  <w15:commentEx w15:paraId="0C3F0BD8" w15:done="1"/>
  <w15:commentEx w15:paraId="63B80E74" w15:done="1"/>
  <w15:commentEx w15:paraId="267A1C2F" w15:done="1"/>
  <w15:commentEx w15:paraId="2C115BD0" w15:done="1"/>
  <w15:commentEx w15:paraId="30FC0AF6" w15:paraIdParent="2C115BD0" w15:done="1"/>
  <w15:commentEx w15:paraId="7133FA89" w15:done="1"/>
  <w15:commentEx w15:paraId="3152C18D" w15:done="1"/>
  <w15:commentEx w15:paraId="2CCC6C0A" w15:paraIdParent="3152C18D" w15:done="1"/>
  <w15:commentEx w15:paraId="363AF56A" w15:done="1"/>
  <w15:commentEx w15:paraId="0EE5AA2B" w15:paraIdParent="363AF56A" w15:done="1"/>
  <w15:commentEx w15:paraId="693CE730" w15:done="1"/>
  <w15:commentEx w15:paraId="29864B4B" w15:done="1"/>
  <w15:commentEx w15:paraId="7B173029" w15:done="1"/>
  <w15:commentEx w15:paraId="4A0EBD1B" w15:done="1"/>
  <w15:commentEx w15:paraId="03DAC223" w15:done="1"/>
  <w15:commentEx w15:paraId="42A2CEB8" w15:done="1"/>
  <w15:commentEx w15:paraId="07353496" w15:done="1"/>
  <w15:commentEx w15:paraId="495AE01A" w15:done="1"/>
  <w15:commentEx w15:paraId="5D5C3A94" w15:done="1"/>
  <w15:commentEx w15:paraId="53A1956F" w15:done="1"/>
  <w15:commentEx w15:paraId="42F9F725" w15:done="1"/>
  <w15:commentEx w15:paraId="2986FAB3" w15:done="1"/>
  <w15:commentEx w15:paraId="6851F072" w15:paraIdParent="2986FAB3" w15:done="1"/>
  <w15:commentEx w15:paraId="39759391" w15:done="1"/>
  <w15:commentEx w15:paraId="7D85D9F4" w15:done="1"/>
  <w15:commentEx w15:paraId="20380102" w15:done="1"/>
  <w15:commentEx w15:paraId="451E046C" w15:paraIdParent="20380102" w15:done="1"/>
  <w15:commentEx w15:paraId="709A381E" w15:done="1"/>
  <w15:commentEx w15:paraId="6D442A1E" w15:paraIdParent="709A381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46A5C1" w16cex:dateUtc="2024-08-30T19:20:00Z"/>
  <w16cex:commentExtensible w16cex:durableId="474F7529" w16cex:dateUtc="2024-08-30T19:17:00Z"/>
  <w16cex:commentExtensible w16cex:durableId="06419DF8" w16cex:dateUtc="2024-09-19T14:37:00Z"/>
  <w16cex:commentExtensible w16cex:durableId="6441A542" w16cex:dateUtc="2024-08-22T14:54:00Z"/>
  <w16cex:commentExtensible w16cex:durableId="59B33B7C" w16cex:dateUtc="2024-08-30T19:22:00Z"/>
  <w16cex:commentExtensible w16cex:durableId="4566A20A" w16cex:dateUtc="2024-08-30T19:30:00Z"/>
  <w16cex:commentExtensible w16cex:durableId="588E56C1" w16cex:dateUtc="2024-08-30T19:31:00Z"/>
  <w16cex:commentExtensible w16cex:durableId="76CED23A" w16cex:dateUtc="2024-08-22T14:57:00Z"/>
  <w16cex:commentExtensible w16cex:durableId="098574D8" w16cex:dateUtc="2024-09-02T21:26:00Z"/>
  <w16cex:commentExtensible w16cex:durableId="4196E589" w16cex:dateUtc="2024-08-30T19:48:00Z"/>
  <w16cex:commentExtensible w16cex:durableId="0E0AEF56" w16cex:dateUtc="2024-08-22T15:02:00Z"/>
  <w16cex:commentExtensible w16cex:durableId="48F318F8" w16cex:dateUtc="2024-08-30T19:49:00Z"/>
  <w16cex:commentExtensible w16cex:durableId="254F0B49" w16cex:dateUtc="2024-08-22T15:03:00Z"/>
  <w16cex:commentExtensible w16cex:durableId="092865C4" w16cex:dateUtc="2024-08-22T15:04:00Z"/>
  <w16cex:commentExtensible w16cex:durableId="61723AB0" w16cex:dateUtc="2024-09-16T16:17:00Z"/>
  <w16cex:commentExtensible w16cex:durableId="04DA8B24" w16cex:dateUtc="2024-09-18T02:37:00Z"/>
  <w16cex:commentExtensible w16cex:durableId="4BC93755" w16cex:dateUtc="2024-08-22T15:07:00Z"/>
  <w16cex:commentExtensible w16cex:durableId="0B5AEA9F" w16cex:dateUtc="2024-08-22T15:20:00Z"/>
  <w16cex:commentExtensible w16cex:durableId="6CE4D0FC" w16cex:dateUtc="2024-08-30T20:11:00Z"/>
  <w16cex:commentExtensible w16cex:durableId="7157D182" w16cex:dateUtc="2024-08-22T15:08:00Z"/>
  <w16cex:commentExtensible w16cex:durableId="7EFF7E83" w16cex:dateUtc="2024-08-30T20:05:00Z"/>
  <w16cex:commentExtensible w16cex:durableId="4685DF93" w16cex:dateUtc="2024-08-22T15:10:00Z"/>
  <w16cex:commentExtensible w16cex:durableId="339152D2" w16cex:dateUtc="2024-08-22T15:14:00Z"/>
  <w16cex:commentExtensible w16cex:durableId="41E7A290" w16cex:dateUtc="2024-08-22T15:17:00Z"/>
  <w16cex:commentExtensible w16cex:durableId="11415568" w16cex:dateUtc="2024-08-30T20:37:00Z"/>
  <w16cex:commentExtensible w16cex:durableId="1130D7BD" w16cex:dateUtc="2024-08-22T15:22:00Z"/>
  <w16cex:commentExtensible w16cex:durableId="715B92AB" w16cex:dateUtc="2024-09-03T02:09:00Z"/>
  <w16cex:commentExtensible w16cex:durableId="69C6D9EB" w16cex:dateUtc="2024-08-22T15:28:00Z"/>
  <w16cex:commentExtensible w16cex:durableId="1B2AF8C4" w16cex:dateUtc="2024-08-30T21:07:00Z"/>
  <w16cex:commentExtensible w16cex:durableId="091FAB16" w16cex:dateUtc="2024-08-30T21:20:00Z"/>
  <w16cex:commentExtensible w16cex:durableId="26403E9C" w16cex:dateUtc="2024-08-30T21:22:00Z"/>
  <w16cex:commentExtensible w16cex:durableId="0A605E2B" w16cex:dateUtc="2024-08-30T21:32:00Z"/>
  <w16cex:commentExtensible w16cex:durableId="29286BBD" w16cex:dateUtc="2024-08-22T16:04:00Z"/>
  <w16cex:commentExtensible w16cex:durableId="0CA6466A" w16cex:dateUtc="2024-08-31T12:10:00Z"/>
  <w16cex:commentExtensible w16cex:durableId="73C5D89D" w16cex:dateUtc="2024-08-31T11:36:00Z"/>
  <w16cex:commentExtensible w16cex:durableId="04270C47" w16cex:dateUtc="2024-08-31T11:40:00Z"/>
  <w16cex:commentExtensible w16cex:durableId="5F9877B7" w16cex:dateUtc="2024-08-31T11:42:00Z"/>
  <w16cex:commentExtensible w16cex:durableId="1A967B6C" w16cex:dateUtc="2024-08-31T11:40:00Z"/>
  <w16cex:commentExtensible w16cex:durableId="72AE062D" w16cex:dateUtc="2024-08-31T11:42:00Z"/>
  <w16cex:commentExtensible w16cex:durableId="2989FBAC" w16cex:dateUtc="2024-08-31T12:02:00Z"/>
  <w16cex:commentExtensible w16cex:durableId="7ABE0C57" w16cex:dateUtc="2024-08-31T11:47:00Z"/>
  <w16cex:commentExtensible w16cex:durableId="4EF58F96" w16cex:dateUtc="2024-08-22T15:52:00Z"/>
  <w16cex:commentExtensible w16cex:durableId="2184A0F9" w16cex:dateUtc="2024-08-22T15:53:00Z"/>
  <w16cex:commentExtensible w16cex:durableId="09F7E582" w16cex:dateUtc="2024-08-31T11:52:00Z"/>
  <w16cex:commentExtensible w16cex:durableId="0DF2E3C2" w16cex:dateUtc="2024-08-31T11:58:00Z"/>
  <w16cex:commentExtensible w16cex:durableId="6FC7DD04" w16cex:dateUtc="2024-08-22T15:59:00Z"/>
  <w16cex:commentExtensible w16cex:durableId="7FA9A517" w16cex:dateUtc="2024-08-31T12:02:00Z"/>
  <w16cex:commentExtensible w16cex:durableId="722131C9" w16cex:dateUtc="2024-08-22T16:01:00Z"/>
  <w16cex:commentExtensible w16cex:durableId="04E41EA0" w16cex:dateUtc="2024-08-22T16:04:00Z"/>
  <w16cex:commentExtensible w16cex:durableId="36AE83DC" w16cex:dateUtc="2024-08-31T12:03:00Z"/>
  <w16cex:commentExtensible w16cex:durableId="22F50BA8" w16cex:dateUtc="2024-08-31T12:06:00Z"/>
  <w16cex:commentExtensible w16cex:durableId="53C74031" w16cex:dateUtc="2024-09-19T14:47:00Z"/>
  <w16cex:commentExtensible w16cex:durableId="2CE7F0CB" w16cex:dateUtc="2024-08-22T16:09:00Z"/>
  <w16cex:commentExtensible w16cex:durableId="55577E29" w16cex:dateUtc="2024-08-31T12:07:00Z"/>
  <w16cex:commentExtensible w16cex:durableId="1A2079CC" w16cex:dateUtc="2024-08-22T16:04:00Z"/>
  <w16cex:commentExtensible w16cex:durableId="37C657D7" w16cex:dateUtc="2024-08-31T12:10:00Z"/>
  <w16cex:commentExtensible w16cex:durableId="4DC6F932" w16cex:dateUtc="2024-08-22T16:08:00Z"/>
  <w16cex:commentExtensible w16cex:durableId="3C1F0059" w16cex:dateUtc="2024-08-31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EF125E" w16cid:durableId="5D46A5C1"/>
  <w16cid:commentId w16cid:paraId="2818C5C3" w16cid:durableId="474F7529"/>
  <w16cid:commentId w16cid:paraId="746A2E04" w16cid:durableId="06419DF8"/>
  <w16cid:commentId w16cid:paraId="331AE2C2" w16cid:durableId="6441A542"/>
  <w16cid:commentId w16cid:paraId="018726D1" w16cid:durableId="59B33B7C"/>
  <w16cid:commentId w16cid:paraId="446C31C3" w16cid:durableId="4566A20A"/>
  <w16cid:commentId w16cid:paraId="70C7BEA6" w16cid:durableId="588E56C1"/>
  <w16cid:commentId w16cid:paraId="6966CB1E" w16cid:durableId="76CED23A"/>
  <w16cid:commentId w16cid:paraId="77FBDEE4" w16cid:durableId="098574D8"/>
  <w16cid:commentId w16cid:paraId="706E3056" w16cid:durableId="4196E589"/>
  <w16cid:commentId w16cid:paraId="287B5659" w16cid:durableId="0E0AEF56"/>
  <w16cid:commentId w16cid:paraId="1A336931" w16cid:durableId="48F318F8"/>
  <w16cid:commentId w16cid:paraId="7C566F49" w16cid:durableId="254F0B49"/>
  <w16cid:commentId w16cid:paraId="1E78ED87" w16cid:durableId="092865C4"/>
  <w16cid:commentId w16cid:paraId="3F593E0E" w16cid:durableId="61723AB0"/>
  <w16cid:commentId w16cid:paraId="1FBE04A0" w16cid:durableId="04DA8B24"/>
  <w16cid:commentId w16cid:paraId="0ECBE2A3" w16cid:durableId="4BC93755"/>
  <w16cid:commentId w16cid:paraId="511F4B83" w16cid:durableId="0B5AEA9F"/>
  <w16cid:commentId w16cid:paraId="1770B560" w16cid:durableId="6CE4D0FC"/>
  <w16cid:commentId w16cid:paraId="5DC8C03F" w16cid:durableId="7157D182"/>
  <w16cid:commentId w16cid:paraId="4727B586" w16cid:durableId="7EFF7E83"/>
  <w16cid:commentId w16cid:paraId="2BF95AD2" w16cid:durableId="4685DF93"/>
  <w16cid:commentId w16cid:paraId="4DE41C1F" w16cid:durableId="339152D2"/>
  <w16cid:commentId w16cid:paraId="4E8F7FF3" w16cid:durableId="41E7A290"/>
  <w16cid:commentId w16cid:paraId="60841295" w16cid:durableId="11415568"/>
  <w16cid:commentId w16cid:paraId="0A4ECA8C" w16cid:durableId="1130D7BD"/>
  <w16cid:commentId w16cid:paraId="7AB48DF6" w16cid:durableId="715B92AB"/>
  <w16cid:commentId w16cid:paraId="4C30C505" w16cid:durableId="69C6D9EB"/>
  <w16cid:commentId w16cid:paraId="2DF411B8" w16cid:durableId="1B2AF8C4"/>
  <w16cid:commentId w16cid:paraId="0C3F0BD8" w16cid:durableId="091FAB16"/>
  <w16cid:commentId w16cid:paraId="63B80E74" w16cid:durableId="26403E9C"/>
  <w16cid:commentId w16cid:paraId="267A1C2F" w16cid:durableId="0A605E2B"/>
  <w16cid:commentId w16cid:paraId="2C115BD0" w16cid:durableId="29286BBD"/>
  <w16cid:commentId w16cid:paraId="30FC0AF6" w16cid:durableId="0CA6466A"/>
  <w16cid:commentId w16cid:paraId="7133FA89" w16cid:durableId="73C5D89D"/>
  <w16cid:commentId w16cid:paraId="3152C18D" w16cid:durableId="04270C47"/>
  <w16cid:commentId w16cid:paraId="2CCC6C0A" w16cid:durableId="5F9877B7"/>
  <w16cid:commentId w16cid:paraId="363AF56A" w16cid:durableId="1A967B6C"/>
  <w16cid:commentId w16cid:paraId="0EE5AA2B" w16cid:durableId="72AE062D"/>
  <w16cid:commentId w16cid:paraId="693CE730" w16cid:durableId="2989FBAC"/>
  <w16cid:commentId w16cid:paraId="29864B4B" w16cid:durableId="7ABE0C57"/>
  <w16cid:commentId w16cid:paraId="7B173029" w16cid:durableId="4EF58F96"/>
  <w16cid:commentId w16cid:paraId="4A0EBD1B" w16cid:durableId="2184A0F9"/>
  <w16cid:commentId w16cid:paraId="03DAC223" w16cid:durableId="09F7E582"/>
  <w16cid:commentId w16cid:paraId="42A2CEB8" w16cid:durableId="0DF2E3C2"/>
  <w16cid:commentId w16cid:paraId="07353496" w16cid:durableId="6FC7DD04"/>
  <w16cid:commentId w16cid:paraId="495AE01A" w16cid:durableId="7FA9A517"/>
  <w16cid:commentId w16cid:paraId="5D5C3A94" w16cid:durableId="722131C9"/>
  <w16cid:commentId w16cid:paraId="53A1956F" w16cid:durableId="04E41EA0"/>
  <w16cid:commentId w16cid:paraId="42F9F725" w16cid:durableId="36AE83DC"/>
  <w16cid:commentId w16cid:paraId="2986FAB3" w16cid:durableId="22F50BA8"/>
  <w16cid:commentId w16cid:paraId="6851F072" w16cid:durableId="53C74031"/>
  <w16cid:commentId w16cid:paraId="39759391" w16cid:durableId="2CE7F0CB"/>
  <w16cid:commentId w16cid:paraId="7D85D9F4" w16cid:durableId="55577E29"/>
  <w16cid:commentId w16cid:paraId="20380102" w16cid:durableId="1A2079CC"/>
  <w16cid:commentId w16cid:paraId="451E046C" w16cid:durableId="37C657D7"/>
  <w16cid:commentId w16cid:paraId="709A381E" w16cid:durableId="4DC6F932"/>
  <w16cid:commentId w16cid:paraId="6D442A1E" w16cid:durableId="3C1F00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75ABA"/>
    <w:multiLevelType w:val="hybridMultilevel"/>
    <w:tmpl w:val="A3241234"/>
    <w:lvl w:ilvl="0" w:tplc="934425A6">
      <w:start w:val="1"/>
      <w:numFmt w:val="decimal"/>
      <w:lvlText w:val="%1)"/>
      <w:lvlJc w:val="left"/>
      <w:pPr>
        <w:ind w:left="1080" w:hanging="360"/>
      </w:pPr>
    </w:lvl>
    <w:lvl w:ilvl="1" w:tplc="BBC63818">
      <w:start w:val="1"/>
      <w:numFmt w:val="decimal"/>
      <w:lvlText w:val="%2)"/>
      <w:lvlJc w:val="left"/>
      <w:pPr>
        <w:ind w:left="1080" w:hanging="360"/>
      </w:pPr>
    </w:lvl>
    <w:lvl w:ilvl="2" w:tplc="52C262AE">
      <w:start w:val="1"/>
      <w:numFmt w:val="decimal"/>
      <w:lvlText w:val="%3)"/>
      <w:lvlJc w:val="left"/>
      <w:pPr>
        <w:ind w:left="1080" w:hanging="360"/>
      </w:pPr>
    </w:lvl>
    <w:lvl w:ilvl="3" w:tplc="3E78D8DA">
      <w:start w:val="1"/>
      <w:numFmt w:val="decimal"/>
      <w:lvlText w:val="%4)"/>
      <w:lvlJc w:val="left"/>
      <w:pPr>
        <w:ind w:left="1080" w:hanging="360"/>
      </w:pPr>
    </w:lvl>
    <w:lvl w:ilvl="4" w:tplc="AC0A750A">
      <w:start w:val="1"/>
      <w:numFmt w:val="decimal"/>
      <w:lvlText w:val="%5)"/>
      <w:lvlJc w:val="left"/>
      <w:pPr>
        <w:ind w:left="1080" w:hanging="360"/>
      </w:pPr>
    </w:lvl>
    <w:lvl w:ilvl="5" w:tplc="802EC202">
      <w:start w:val="1"/>
      <w:numFmt w:val="decimal"/>
      <w:lvlText w:val="%6)"/>
      <w:lvlJc w:val="left"/>
      <w:pPr>
        <w:ind w:left="1080" w:hanging="360"/>
      </w:pPr>
    </w:lvl>
    <w:lvl w:ilvl="6" w:tplc="5E927E02">
      <w:start w:val="1"/>
      <w:numFmt w:val="decimal"/>
      <w:lvlText w:val="%7)"/>
      <w:lvlJc w:val="left"/>
      <w:pPr>
        <w:ind w:left="1080" w:hanging="360"/>
      </w:pPr>
    </w:lvl>
    <w:lvl w:ilvl="7" w:tplc="76F2AF2E">
      <w:start w:val="1"/>
      <w:numFmt w:val="decimal"/>
      <w:lvlText w:val="%8)"/>
      <w:lvlJc w:val="left"/>
      <w:pPr>
        <w:ind w:left="1080" w:hanging="360"/>
      </w:pPr>
    </w:lvl>
    <w:lvl w:ilvl="8" w:tplc="0BEA84B8">
      <w:start w:val="1"/>
      <w:numFmt w:val="decimal"/>
      <w:lvlText w:val="%9)"/>
      <w:lvlJc w:val="left"/>
      <w:pPr>
        <w:ind w:left="1080" w:hanging="360"/>
      </w:pPr>
    </w:lvl>
  </w:abstractNum>
  <w:abstractNum w:abstractNumId="1" w15:restartNumberingAfterBreak="0">
    <w:nsid w:val="5BE940F0"/>
    <w:multiLevelType w:val="multilevel"/>
    <w:tmpl w:val="D90A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20716"/>
    <w:multiLevelType w:val="multilevel"/>
    <w:tmpl w:val="1A40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208385">
    <w:abstractNumId w:val="2"/>
  </w:num>
  <w:num w:numId="2" w16cid:durableId="581916684">
    <w:abstractNumId w:val="1"/>
  </w:num>
  <w:num w:numId="3" w16cid:durableId="3807914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ran, Thi-Van-Trinh (NIH/NCI) [F]">
    <w15:presenceInfo w15:providerId="AD" w15:userId="S::trant4@nih.gov::c094b00c-c3c6-4a76-b24b-75401b243d6a"/>
  </w15:person>
  <w15:person w15:author="Troisi, Rebecca (NIH/NCI) [E]">
    <w15:presenceInfo w15:providerId="AD" w15:userId="S::troisir@nih.gov::e6a1cdfd-a317-4fa9-83a1-f81b1ea72adf"/>
  </w15:person>
  <w15:person w15:author="O'Brien, Katie (NIH/NIEHS) [E]">
    <w15:presenceInfo w15:providerId="AD" w15:userId="S::obrienkm2@nih.gov::4898380d-0ef2-4816-a5e4-b5702e07e0ee"/>
  </w15:person>
  <w15:person w15:author="Kitahara, Cari Meinhold(NIH/NCI) [E]">
    <w15:presenceInfo w15:providerId="AD" w15:userId="S::kitaharac@nih.gov::813ca15d-7edf-4354-bfc6-890cf3546d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rit J Canc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eeap9akwrsete9ft3xp2puxwwrw9ev5fd0&quot;&gt;_EN_Thyroid dysfunction and breast cancer UKB-Converted-Saved&lt;record-ids&gt;&lt;item&gt;221&lt;/item&gt;&lt;item&gt;264&lt;/item&gt;&lt;item&gt;334&lt;/item&gt;&lt;item&gt;343&lt;/item&gt;&lt;item&gt;344&lt;/item&gt;&lt;item&gt;362&lt;/item&gt;&lt;item&gt;367&lt;/item&gt;&lt;item&gt;391&lt;/item&gt;&lt;item&gt;392&lt;/item&gt;&lt;item&gt;393&lt;/item&gt;&lt;item&gt;394&lt;/item&gt;&lt;item&gt;395&lt;/item&gt;&lt;item&gt;396&lt;/item&gt;&lt;item&gt;397&lt;/item&gt;&lt;item&gt;398&lt;/item&gt;&lt;item&gt;399&lt;/item&gt;&lt;item&gt;401&lt;/item&gt;&lt;item&gt;403&lt;/item&gt;&lt;item&gt;404&lt;/item&gt;&lt;item&gt;417&lt;/item&gt;&lt;item&gt;418&lt;/item&gt;&lt;item&gt;419&lt;/item&gt;&lt;item&gt;420&lt;/item&gt;&lt;item&gt;421&lt;/item&gt;&lt;item&gt;422&lt;/item&gt;&lt;item&gt;423&lt;/item&gt;&lt;item&gt;424&lt;/item&gt;&lt;item&gt;426&lt;/item&gt;&lt;item&gt;427&lt;/item&gt;&lt;item&gt;428&lt;/item&gt;&lt;item&gt;429&lt;/item&gt;&lt;item&gt;430&lt;/item&gt;&lt;item&gt;431&lt;/item&gt;&lt;item&gt;432&lt;/item&gt;&lt;item&gt;433&lt;/item&gt;&lt;item&gt;434&lt;/item&gt;&lt;item&gt;435&lt;/item&gt;&lt;item&gt;436&lt;/item&gt;&lt;item&gt;438&lt;/item&gt;&lt;item&gt;440&lt;/item&gt;&lt;item&gt;441&lt;/item&gt;&lt;item&gt;442&lt;/item&gt;&lt;item&gt;444&lt;/item&gt;&lt;item&gt;445&lt;/item&gt;&lt;item&gt;446&lt;/item&gt;&lt;item&gt;447&lt;/item&gt;&lt;item&gt;448&lt;/item&gt;&lt;item&gt;449&lt;/item&gt;&lt;item&gt;450&lt;/item&gt;&lt;item&gt;451&lt;/item&gt;&lt;item&gt;452&lt;/item&gt;&lt;/record-ids&gt;&lt;/item&gt;&lt;/Libraries&gt;"/>
  </w:docVars>
  <w:rsids>
    <w:rsidRoot w:val="00A93E10"/>
    <w:rsid w:val="00000EC8"/>
    <w:rsid w:val="000017BE"/>
    <w:rsid w:val="000039B6"/>
    <w:rsid w:val="00003C12"/>
    <w:rsid w:val="000052A6"/>
    <w:rsid w:val="000065EC"/>
    <w:rsid w:val="00006EE2"/>
    <w:rsid w:val="000103FD"/>
    <w:rsid w:val="00010459"/>
    <w:rsid w:val="00010B46"/>
    <w:rsid w:val="00010E04"/>
    <w:rsid w:val="00011DEC"/>
    <w:rsid w:val="00012640"/>
    <w:rsid w:val="00012788"/>
    <w:rsid w:val="000127B7"/>
    <w:rsid w:val="00012C0E"/>
    <w:rsid w:val="00013ED0"/>
    <w:rsid w:val="000163BB"/>
    <w:rsid w:val="00016DEE"/>
    <w:rsid w:val="000175FC"/>
    <w:rsid w:val="00020562"/>
    <w:rsid w:val="00020598"/>
    <w:rsid w:val="000205B2"/>
    <w:rsid w:val="00020A06"/>
    <w:rsid w:val="00021B4F"/>
    <w:rsid w:val="00022419"/>
    <w:rsid w:val="0002375A"/>
    <w:rsid w:val="00023F2F"/>
    <w:rsid w:val="00024382"/>
    <w:rsid w:val="000251E6"/>
    <w:rsid w:val="000257C8"/>
    <w:rsid w:val="000267CF"/>
    <w:rsid w:val="00026ACF"/>
    <w:rsid w:val="00026C63"/>
    <w:rsid w:val="00026CC3"/>
    <w:rsid w:val="00026ED0"/>
    <w:rsid w:val="00027076"/>
    <w:rsid w:val="000270E8"/>
    <w:rsid w:val="0002788C"/>
    <w:rsid w:val="00027B52"/>
    <w:rsid w:val="00027D7C"/>
    <w:rsid w:val="00030F0A"/>
    <w:rsid w:val="00030FEE"/>
    <w:rsid w:val="000316EE"/>
    <w:rsid w:val="00031EF9"/>
    <w:rsid w:val="00032870"/>
    <w:rsid w:val="00032F82"/>
    <w:rsid w:val="00034F07"/>
    <w:rsid w:val="00034F40"/>
    <w:rsid w:val="00035D5D"/>
    <w:rsid w:val="00036F7B"/>
    <w:rsid w:val="000420A2"/>
    <w:rsid w:val="0004288A"/>
    <w:rsid w:val="000445D6"/>
    <w:rsid w:val="00044A1B"/>
    <w:rsid w:val="00045994"/>
    <w:rsid w:val="0004613D"/>
    <w:rsid w:val="0004622F"/>
    <w:rsid w:val="00046842"/>
    <w:rsid w:val="00046DB8"/>
    <w:rsid w:val="00047CF6"/>
    <w:rsid w:val="00047EF9"/>
    <w:rsid w:val="00047F34"/>
    <w:rsid w:val="0005089F"/>
    <w:rsid w:val="00051263"/>
    <w:rsid w:val="000529CB"/>
    <w:rsid w:val="00054FCB"/>
    <w:rsid w:val="000551F0"/>
    <w:rsid w:val="00055CFC"/>
    <w:rsid w:val="0005694B"/>
    <w:rsid w:val="00057987"/>
    <w:rsid w:val="00057D7D"/>
    <w:rsid w:val="000603DA"/>
    <w:rsid w:val="00061639"/>
    <w:rsid w:val="00061CDC"/>
    <w:rsid w:val="00062D7A"/>
    <w:rsid w:val="00062D9F"/>
    <w:rsid w:val="000637C1"/>
    <w:rsid w:val="000638D3"/>
    <w:rsid w:val="00063EB5"/>
    <w:rsid w:val="000646F9"/>
    <w:rsid w:val="00065A85"/>
    <w:rsid w:val="00065E21"/>
    <w:rsid w:val="00067649"/>
    <w:rsid w:val="000703F5"/>
    <w:rsid w:val="00070F47"/>
    <w:rsid w:val="0007133C"/>
    <w:rsid w:val="00071AF1"/>
    <w:rsid w:val="00072730"/>
    <w:rsid w:val="0007366E"/>
    <w:rsid w:val="00073B9E"/>
    <w:rsid w:val="00073E42"/>
    <w:rsid w:val="00073E8E"/>
    <w:rsid w:val="00074618"/>
    <w:rsid w:val="00074A32"/>
    <w:rsid w:val="00076DC6"/>
    <w:rsid w:val="00077378"/>
    <w:rsid w:val="000779C1"/>
    <w:rsid w:val="00077A79"/>
    <w:rsid w:val="000828D3"/>
    <w:rsid w:val="00082DF8"/>
    <w:rsid w:val="000839B1"/>
    <w:rsid w:val="000839DD"/>
    <w:rsid w:val="00083ED9"/>
    <w:rsid w:val="0008415E"/>
    <w:rsid w:val="00085997"/>
    <w:rsid w:val="00086538"/>
    <w:rsid w:val="00086710"/>
    <w:rsid w:val="00086B4B"/>
    <w:rsid w:val="000871D4"/>
    <w:rsid w:val="000872C9"/>
    <w:rsid w:val="000902A3"/>
    <w:rsid w:val="000906EE"/>
    <w:rsid w:val="00091207"/>
    <w:rsid w:val="00092766"/>
    <w:rsid w:val="000945C2"/>
    <w:rsid w:val="000952DF"/>
    <w:rsid w:val="0009580D"/>
    <w:rsid w:val="000959DB"/>
    <w:rsid w:val="00095BA8"/>
    <w:rsid w:val="00097828"/>
    <w:rsid w:val="000A0402"/>
    <w:rsid w:val="000A13A6"/>
    <w:rsid w:val="000A1775"/>
    <w:rsid w:val="000A2C9E"/>
    <w:rsid w:val="000A2CDD"/>
    <w:rsid w:val="000A2D5E"/>
    <w:rsid w:val="000A3A6D"/>
    <w:rsid w:val="000A3DAE"/>
    <w:rsid w:val="000A439D"/>
    <w:rsid w:val="000A49F7"/>
    <w:rsid w:val="000A4C31"/>
    <w:rsid w:val="000A521C"/>
    <w:rsid w:val="000A5238"/>
    <w:rsid w:val="000B075F"/>
    <w:rsid w:val="000B18AA"/>
    <w:rsid w:val="000B19ED"/>
    <w:rsid w:val="000B2335"/>
    <w:rsid w:val="000B2CDD"/>
    <w:rsid w:val="000B2D1C"/>
    <w:rsid w:val="000B3491"/>
    <w:rsid w:val="000B471C"/>
    <w:rsid w:val="000B671B"/>
    <w:rsid w:val="000B7CA7"/>
    <w:rsid w:val="000C0520"/>
    <w:rsid w:val="000C212A"/>
    <w:rsid w:val="000C445C"/>
    <w:rsid w:val="000C7C1D"/>
    <w:rsid w:val="000C7E0A"/>
    <w:rsid w:val="000D04F0"/>
    <w:rsid w:val="000D274A"/>
    <w:rsid w:val="000D29C9"/>
    <w:rsid w:val="000D3093"/>
    <w:rsid w:val="000D3BC1"/>
    <w:rsid w:val="000D3C0D"/>
    <w:rsid w:val="000D4967"/>
    <w:rsid w:val="000D5960"/>
    <w:rsid w:val="000D5CEC"/>
    <w:rsid w:val="000D5ECA"/>
    <w:rsid w:val="000E0003"/>
    <w:rsid w:val="000E0FA0"/>
    <w:rsid w:val="000E10D7"/>
    <w:rsid w:val="000E1913"/>
    <w:rsid w:val="000E3671"/>
    <w:rsid w:val="000E3FC8"/>
    <w:rsid w:val="000E44A8"/>
    <w:rsid w:val="000E497E"/>
    <w:rsid w:val="000E553C"/>
    <w:rsid w:val="000E5685"/>
    <w:rsid w:val="000E5C9E"/>
    <w:rsid w:val="000F16A3"/>
    <w:rsid w:val="000F40A6"/>
    <w:rsid w:val="000F42C1"/>
    <w:rsid w:val="000F5624"/>
    <w:rsid w:val="000F6F9B"/>
    <w:rsid w:val="000F71E5"/>
    <w:rsid w:val="000F7A7E"/>
    <w:rsid w:val="00100172"/>
    <w:rsid w:val="00101883"/>
    <w:rsid w:val="00101B91"/>
    <w:rsid w:val="0010305E"/>
    <w:rsid w:val="001031BA"/>
    <w:rsid w:val="00103D0B"/>
    <w:rsid w:val="00107BA0"/>
    <w:rsid w:val="001119AF"/>
    <w:rsid w:val="00112A1A"/>
    <w:rsid w:val="00112ACC"/>
    <w:rsid w:val="0011662B"/>
    <w:rsid w:val="00117A75"/>
    <w:rsid w:val="00117C9B"/>
    <w:rsid w:val="00120CA1"/>
    <w:rsid w:val="001212CD"/>
    <w:rsid w:val="00121B60"/>
    <w:rsid w:val="00121FDF"/>
    <w:rsid w:val="0012227C"/>
    <w:rsid w:val="0012427D"/>
    <w:rsid w:val="00124742"/>
    <w:rsid w:val="00125E55"/>
    <w:rsid w:val="0012626C"/>
    <w:rsid w:val="001271EE"/>
    <w:rsid w:val="00127988"/>
    <w:rsid w:val="00127CC3"/>
    <w:rsid w:val="001306A9"/>
    <w:rsid w:val="001322E5"/>
    <w:rsid w:val="00133580"/>
    <w:rsid w:val="00133612"/>
    <w:rsid w:val="00133781"/>
    <w:rsid w:val="00133E86"/>
    <w:rsid w:val="00136C18"/>
    <w:rsid w:val="00137277"/>
    <w:rsid w:val="00137C12"/>
    <w:rsid w:val="00140879"/>
    <w:rsid w:val="001425F5"/>
    <w:rsid w:val="00143EB3"/>
    <w:rsid w:val="00146369"/>
    <w:rsid w:val="00146F1C"/>
    <w:rsid w:val="0015004C"/>
    <w:rsid w:val="00150825"/>
    <w:rsid w:val="00151C95"/>
    <w:rsid w:val="001522A5"/>
    <w:rsid w:val="00152D91"/>
    <w:rsid w:val="001536F8"/>
    <w:rsid w:val="00153D15"/>
    <w:rsid w:val="0015503B"/>
    <w:rsid w:val="00155993"/>
    <w:rsid w:val="00156701"/>
    <w:rsid w:val="00156E08"/>
    <w:rsid w:val="00156E80"/>
    <w:rsid w:val="001606A0"/>
    <w:rsid w:val="0016274E"/>
    <w:rsid w:val="00162E99"/>
    <w:rsid w:val="00163268"/>
    <w:rsid w:val="001652F3"/>
    <w:rsid w:val="00166404"/>
    <w:rsid w:val="00166466"/>
    <w:rsid w:val="00166DA0"/>
    <w:rsid w:val="00170CF2"/>
    <w:rsid w:val="001712CB"/>
    <w:rsid w:val="001714C3"/>
    <w:rsid w:val="00172585"/>
    <w:rsid w:val="00172934"/>
    <w:rsid w:val="001737B0"/>
    <w:rsid w:val="001744E3"/>
    <w:rsid w:val="00174CAA"/>
    <w:rsid w:val="00175691"/>
    <w:rsid w:val="0017592D"/>
    <w:rsid w:val="0017672E"/>
    <w:rsid w:val="00176C9A"/>
    <w:rsid w:val="00177102"/>
    <w:rsid w:val="00177C1F"/>
    <w:rsid w:val="00177D14"/>
    <w:rsid w:val="00177FD5"/>
    <w:rsid w:val="00181DA3"/>
    <w:rsid w:val="001824EC"/>
    <w:rsid w:val="001828A6"/>
    <w:rsid w:val="001834E6"/>
    <w:rsid w:val="001839A2"/>
    <w:rsid w:val="001845E9"/>
    <w:rsid w:val="00184EA5"/>
    <w:rsid w:val="00185012"/>
    <w:rsid w:val="00185CDD"/>
    <w:rsid w:val="00185FE1"/>
    <w:rsid w:val="00186933"/>
    <w:rsid w:val="001879D2"/>
    <w:rsid w:val="00191753"/>
    <w:rsid w:val="00191C00"/>
    <w:rsid w:val="00191E09"/>
    <w:rsid w:val="001923D1"/>
    <w:rsid w:val="00192A05"/>
    <w:rsid w:val="001940AD"/>
    <w:rsid w:val="00194290"/>
    <w:rsid w:val="00194E82"/>
    <w:rsid w:val="00194F22"/>
    <w:rsid w:val="00195E5F"/>
    <w:rsid w:val="00196C72"/>
    <w:rsid w:val="00197516"/>
    <w:rsid w:val="00197A8C"/>
    <w:rsid w:val="001A000E"/>
    <w:rsid w:val="001A03C3"/>
    <w:rsid w:val="001A0513"/>
    <w:rsid w:val="001A12F7"/>
    <w:rsid w:val="001A1758"/>
    <w:rsid w:val="001A219B"/>
    <w:rsid w:val="001A2439"/>
    <w:rsid w:val="001A278A"/>
    <w:rsid w:val="001A294E"/>
    <w:rsid w:val="001A2C73"/>
    <w:rsid w:val="001A3115"/>
    <w:rsid w:val="001A35A7"/>
    <w:rsid w:val="001A3B3F"/>
    <w:rsid w:val="001A3BE9"/>
    <w:rsid w:val="001A4582"/>
    <w:rsid w:val="001A523A"/>
    <w:rsid w:val="001A5656"/>
    <w:rsid w:val="001A618D"/>
    <w:rsid w:val="001A7145"/>
    <w:rsid w:val="001A7610"/>
    <w:rsid w:val="001A7704"/>
    <w:rsid w:val="001A7725"/>
    <w:rsid w:val="001A79D0"/>
    <w:rsid w:val="001B0D04"/>
    <w:rsid w:val="001B1AB0"/>
    <w:rsid w:val="001B256E"/>
    <w:rsid w:val="001B2578"/>
    <w:rsid w:val="001B2B1E"/>
    <w:rsid w:val="001B42A3"/>
    <w:rsid w:val="001B521D"/>
    <w:rsid w:val="001B6401"/>
    <w:rsid w:val="001B687E"/>
    <w:rsid w:val="001C0A81"/>
    <w:rsid w:val="001C0F6B"/>
    <w:rsid w:val="001C1F94"/>
    <w:rsid w:val="001C3ACC"/>
    <w:rsid w:val="001C5BAB"/>
    <w:rsid w:val="001C5F27"/>
    <w:rsid w:val="001C675C"/>
    <w:rsid w:val="001C6C45"/>
    <w:rsid w:val="001C6EE0"/>
    <w:rsid w:val="001C71D8"/>
    <w:rsid w:val="001C7808"/>
    <w:rsid w:val="001C7E6D"/>
    <w:rsid w:val="001C7EE7"/>
    <w:rsid w:val="001D0032"/>
    <w:rsid w:val="001D0A46"/>
    <w:rsid w:val="001D13A3"/>
    <w:rsid w:val="001D162F"/>
    <w:rsid w:val="001D1D64"/>
    <w:rsid w:val="001D20D0"/>
    <w:rsid w:val="001D22D3"/>
    <w:rsid w:val="001D2D6C"/>
    <w:rsid w:val="001D311E"/>
    <w:rsid w:val="001D3BEB"/>
    <w:rsid w:val="001D3E2F"/>
    <w:rsid w:val="001D412B"/>
    <w:rsid w:val="001D4C4A"/>
    <w:rsid w:val="001D4D45"/>
    <w:rsid w:val="001D5742"/>
    <w:rsid w:val="001D79AB"/>
    <w:rsid w:val="001E1432"/>
    <w:rsid w:val="001E29D0"/>
    <w:rsid w:val="001E38EE"/>
    <w:rsid w:val="001E3F76"/>
    <w:rsid w:val="001E58FD"/>
    <w:rsid w:val="001E7CDB"/>
    <w:rsid w:val="001F0694"/>
    <w:rsid w:val="001F0B93"/>
    <w:rsid w:val="001F12CA"/>
    <w:rsid w:val="001F15C8"/>
    <w:rsid w:val="001F18C6"/>
    <w:rsid w:val="001F210A"/>
    <w:rsid w:val="001F2674"/>
    <w:rsid w:val="001F29EF"/>
    <w:rsid w:val="001F2FA0"/>
    <w:rsid w:val="001F478F"/>
    <w:rsid w:val="001F47AA"/>
    <w:rsid w:val="001F4BD9"/>
    <w:rsid w:val="001F4F8E"/>
    <w:rsid w:val="001F5130"/>
    <w:rsid w:val="001F6379"/>
    <w:rsid w:val="001F6400"/>
    <w:rsid w:val="001F7118"/>
    <w:rsid w:val="001F7D99"/>
    <w:rsid w:val="00201920"/>
    <w:rsid w:val="0020325E"/>
    <w:rsid w:val="002044BA"/>
    <w:rsid w:val="00204951"/>
    <w:rsid w:val="00204FC0"/>
    <w:rsid w:val="00205FF9"/>
    <w:rsid w:val="00206277"/>
    <w:rsid w:val="00206775"/>
    <w:rsid w:val="00206B43"/>
    <w:rsid w:val="0021410C"/>
    <w:rsid w:val="00214746"/>
    <w:rsid w:val="002155C2"/>
    <w:rsid w:val="002163FD"/>
    <w:rsid w:val="0021652E"/>
    <w:rsid w:val="0021786B"/>
    <w:rsid w:val="00217B75"/>
    <w:rsid w:val="00217EE4"/>
    <w:rsid w:val="00223CC7"/>
    <w:rsid w:val="00223E30"/>
    <w:rsid w:val="00223EF0"/>
    <w:rsid w:val="002242D2"/>
    <w:rsid w:val="00225A89"/>
    <w:rsid w:val="002262DF"/>
    <w:rsid w:val="00226E4E"/>
    <w:rsid w:val="00230430"/>
    <w:rsid w:val="00230441"/>
    <w:rsid w:val="00230EE2"/>
    <w:rsid w:val="00231801"/>
    <w:rsid w:val="00232139"/>
    <w:rsid w:val="002325C7"/>
    <w:rsid w:val="002329D4"/>
    <w:rsid w:val="00234FFC"/>
    <w:rsid w:val="00235DD0"/>
    <w:rsid w:val="00237F20"/>
    <w:rsid w:val="002419A6"/>
    <w:rsid w:val="002430F4"/>
    <w:rsid w:val="0024405F"/>
    <w:rsid w:val="002450E9"/>
    <w:rsid w:val="00246FF9"/>
    <w:rsid w:val="0025017C"/>
    <w:rsid w:val="00254130"/>
    <w:rsid w:val="002548BD"/>
    <w:rsid w:val="00257130"/>
    <w:rsid w:val="0025728F"/>
    <w:rsid w:val="00261EA8"/>
    <w:rsid w:val="00262355"/>
    <w:rsid w:val="00263D20"/>
    <w:rsid w:val="00263F9E"/>
    <w:rsid w:val="002643B9"/>
    <w:rsid w:val="002660F4"/>
    <w:rsid w:val="002664A6"/>
    <w:rsid w:val="002671C2"/>
    <w:rsid w:val="0026745E"/>
    <w:rsid w:val="00267761"/>
    <w:rsid w:val="00270552"/>
    <w:rsid w:val="002711A7"/>
    <w:rsid w:val="0027154E"/>
    <w:rsid w:val="00271A0E"/>
    <w:rsid w:val="00272411"/>
    <w:rsid w:val="00272E08"/>
    <w:rsid w:val="0027363F"/>
    <w:rsid w:val="00273A9F"/>
    <w:rsid w:val="00273C91"/>
    <w:rsid w:val="0027425E"/>
    <w:rsid w:val="0027517A"/>
    <w:rsid w:val="0027591D"/>
    <w:rsid w:val="002764E7"/>
    <w:rsid w:val="00276D5C"/>
    <w:rsid w:val="00277E32"/>
    <w:rsid w:val="002851DC"/>
    <w:rsid w:val="00285BC3"/>
    <w:rsid w:val="00285ED3"/>
    <w:rsid w:val="002864D8"/>
    <w:rsid w:val="00287156"/>
    <w:rsid w:val="0028750C"/>
    <w:rsid w:val="00290724"/>
    <w:rsid w:val="00290B7F"/>
    <w:rsid w:val="00290F9F"/>
    <w:rsid w:val="002910F6"/>
    <w:rsid w:val="002921AA"/>
    <w:rsid w:val="00292975"/>
    <w:rsid w:val="002932D8"/>
    <w:rsid w:val="002941B4"/>
    <w:rsid w:val="00294FE9"/>
    <w:rsid w:val="00295DFF"/>
    <w:rsid w:val="002966F4"/>
    <w:rsid w:val="00296D29"/>
    <w:rsid w:val="002A0B7D"/>
    <w:rsid w:val="002A0CC5"/>
    <w:rsid w:val="002A16D8"/>
    <w:rsid w:val="002A190F"/>
    <w:rsid w:val="002A1A13"/>
    <w:rsid w:val="002A1DF3"/>
    <w:rsid w:val="002A2373"/>
    <w:rsid w:val="002A37D5"/>
    <w:rsid w:val="002A3DA7"/>
    <w:rsid w:val="002A4229"/>
    <w:rsid w:val="002A4524"/>
    <w:rsid w:val="002A5F6C"/>
    <w:rsid w:val="002A6392"/>
    <w:rsid w:val="002A647C"/>
    <w:rsid w:val="002A6AC4"/>
    <w:rsid w:val="002A777B"/>
    <w:rsid w:val="002B038C"/>
    <w:rsid w:val="002B089D"/>
    <w:rsid w:val="002B0953"/>
    <w:rsid w:val="002B1AF5"/>
    <w:rsid w:val="002B324B"/>
    <w:rsid w:val="002B3A54"/>
    <w:rsid w:val="002B66F2"/>
    <w:rsid w:val="002B67C6"/>
    <w:rsid w:val="002B7B47"/>
    <w:rsid w:val="002C01DF"/>
    <w:rsid w:val="002C06C9"/>
    <w:rsid w:val="002C114F"/>
    <w:rsid w:val="002C1699"/>
    <w:rsid w:val="002C3279"/>
    <w:rsid w:val="002C3578"/>
    <w:rsid w:val="002C3592"/>
    <w:rsid w:val="002C3612"/>
    <w:rsid w:val="002C368B"/>
    <w:rsid w:val="002C383F"/>
    <w:rsid w:val="002C591D"/>
    <w:rsid w:val="002C5D31"/>
    <w:rsid w:val="002C60BD"/>
    <w:rsid w:val="002C77AF"/>
    <w:rsid w:val="002C7E29"/>
    <w:rsid w:val="002D1A92"/>
    <w:rsid w:val="002D32F0"/>
    <w:rsid w:val="002D4D5E"/>
    <w:rsid w:val="002D5194"/>
    <w:rsid w:val="002D58D8"/>
    <w:rsid w:val="002D7777"/>
    <w:rsid w:val="002D7F65"/>
    <w:rsid w:val="002E04A4"/>
    <w:rsid w:val="002E0872"/>
    <w:rsid w:val="002E0910"/>
    <w:rsid w:val="002E0D4D"/>
    <w:rsid w:val="002E13DC"/>
    <w:rsid w:val="002E1E20"/>
    <w:rsid w:val="002E2B89"/>
    <w:rsid w:val="002E2D39"/>
    <w:rsid w:val="002E3972"/>
    <w:rsid w:val="002E3CC2"/>
    <w:rsid w:val="002E45AA"/>
    <w:rsid w:val="002E63E1"/>
    <w:rsid w:val="002E703D"/>
    <w:rsid w:val="002E7AB0"/>
    <w:rsid w:val="002F1B23"/>
    <w:rsid w:val="002F1FE4"/>
    <w:rsid w:val="002F243A"/>
    <w:rsid w:val="002F2751"/>
    <w:rsid w:val="002F31F6"/>
    <w:rsid w:val="002F4863"/>
    <w:rsid w:val="00301CD6"/>
    <w:rsid w:val="003020F5"/>
    <w:rsid w:val="00302B8E"/>
    <w:rsid w:val="00303356"/>
    <w:rsid w:val="003035E1"/>
    <w:rsid w:val="003040F6"/>
    <w:rsid w:val="00305AE0"/>
    <w:rsid w:val="003064CB"/>
    <w:rsid w:val="00306CBB"/>
    <w:rsid w:val="00307FC8"/>
    <w:rsid w:val="0031034C"/>
    <w:rsid w:val="003122EC"/>
    <w:rsid w:val="003128E3"/>
    <w:rsid w:val="00315783"/>
    <w:rsid w:val="00315BB0"/>
    <w:rsid w:val="00316D6D"/>
    <w:rsid w:val="00316FE0"/>
    <w:rsid w:val="00316FFA"/>
    <w:rsid w:val="003176F1"/>
    <w:rsid w:val="00317F32"/>
    <w:rsid w:val="003207ED"/>
    <w:rsid w:val="00321494"/>
    <w:rsid w:val="00322586"/>
    <w:rsid w:val="00324054"/>
    <w:rsid w:val="00325923"/>
    <w:rsid w:val="00325D13"/>
    <w:rsid w:val="00326E34"/>
    <w:rsid w:val="00326EA9"/>
    <w:rsid w:val="00326FA1"/>
    <w:rsid w:val="00331F5D"/>
    <w:rsid w:val="0033272A"/>
    <w:rsid w:val="00332F8A"/>
    <w:rsid w:val="003330C2"/>
    <w:rsid w:val="0033346E"/>
    <w:rsid w:val="003334BB"/>
    <w:rsid w:val="003347E2"/>
    <w:rsid w:val="00337AEE"/>
    <w:rsid w:val="00343AA3"/>
    <w:rsid w:val="00343F33"/>
    <w:rsid w:val="00343F46"/>
    <w:rsid w:val="003445C3"/>
    <w:rsid w:val="003446D3"/>
    <w:rsid w:val="0034510E"/>
    <w:rsid w:val="003468AA"/>
    <w:rsid w:val="00346D30"/>
    <w:rsid w:val="00347A8E"/>
    <w:rsid w:val="00350380"/>
    <w:rsid w:val="003503C6"/>
    <w:rsid w:val="003503F6"/>
    <w:rsid w:val="00352EF3"/>
    <w:rsid w:val="00353215"/>
    <w:rsid w:val="00355591"/>
    <w:rsid w:val="003557FE"/>
    <w:rsid w:val="003565AB"/>
    <w:rsid w:val="00356879"/>
    <w:rsid w:val="003607BB"/>
    <w:rsid w:val="0036113A"/>
    <w:rsid w:val="00362DAA"/>
    <w:rsid w:val="00362F4C"/>
    <w:rsid w:val="003663C3"/>
    <w:rsid w:val="00366752"/>
    <w:rsid w:val="0036679F"/>
    <w:rsid w:val="00367809"/>
    <w:rsid w:val="003723EF"/>
    <w:rsid w:val="00372862"/>
    <w:rsid w:val="00373593"/>
    <w:rsid w:val="0037446E"/>
    <w:rsid w:val="00374BBF"/>
    <w:rsid w:val="00374F2E"/>
    <w:rsid w:val="0037518E"/>
    <w:rsid w:val="003756D4"/>
    <w:rsid w:val="0037642C"/>
    <w:rsid w:val="003769CC"/>
    <w:rsid w:val="003775FA"/>
    <w:rsid w:val="003803A0"/>
    <w:rsid w:val="00382AAC"/>
    <w:rsid w:val="003837B8"/>
    <w:rsid w:val="003839E9"/>
    <w:rsid w:val="00383CF6"/>
    <w:rsid w:val="00383FED"/>
    <w:rsid w:val="00385D67"/>
    <w:rsid w:val="00385E32"/>
    <w:rsid w:val="003862E3"/>
    <w:rsid w:val="00386C32"/>
    <w:rsid w:val="003870DC"/>
    <w:rsid w:val="00391575"/>
    <w:rsid w:val="003918FB"/>
    <w:rsid w:val="00392CD8"/>
    <w:rsid w:val="0039410F"/>
    <w:rsid w:val="003957F1"/>
    <w:rsid w:val="00395A8E"/>
    <w:rsid w:val="00395B8D"/>
    <w:rsid w:val="00395C14"/>
    <w:rsid w:val="00396F19"/>
    <w:rsid w:val="00397CC8"/>
    <w:rsid w:val="003A1E94"/>
    <w:rsid w:val="003A304D"/>
    <w:rsid w:val="003A3D51"/>
    <w:rsid w:val="003A4447"/>
    <w:rsid w:val="003A5D8E"/>
    <w:rsid w:val="003A6515"/>
    <w:rsid w:val="003A6DA1"/>
    <w:rsid w:val="003A79DC"/>
    <w:rsid w:val="003B01F1"/>
    <w:rsid w:val="003B0503"/>
    <w:rsid w:val="003B06C5"/>
    <w:rsid w:val="003B0762"/>
    <w:rsid w:val="003B1B13"/>
    <w:rsid w:val="003B2309"/>
    <w:rsid w:val="003B24E7"/>
    <w:rsid w:val="003B3344"/>
    <w:rsid w:val="003B3507"/>
    <w:rsid w:val="003B464E"/>
    <w:rsid w:val="003B7FE9"/>
    <w:rsid w:val="003C03DA"/>
    <w:rsid w:val="003C073B"/>
    <w:rsid w:val="003C27C6"/>
    <w:rsid w:val="003C292A"/>
    <w:rsid w:val="003C3232"/>
    <w:rsid w:val="003C6EC5"/>
    <w:rsid w:val="003C7315"/>
    <w:rsid w:val="003C77CE"/>
    <w:rsid w:val="003D142C"/>
    <w:rsid w:val="003D213E"/>
    <w:rsid w:val="003D3FB5"/>
    <w:rsid w:val="003D531C"/>
    <w:rsid w:val="003E234A"/>
    <w:rsid w:val="003E24B3"/>
    <w:rsid w:val="003E4921"/>
    <w:rsid w:val="003E5548"/>
    <w:rsid w:val="003E7025"/>
    <w:rsid w:val="003E762E"/>
    <w:rsid w:val="003F0275"/>
    <w:rsid w:val="003F43C6"/>
    <w:rsid w:val="003F5D3D"/>
    <w:rsid w:val="003F66B1"/>
    <w:rsid w:val="003F73FE"/>
    <w:rsid w:val="003F788D"/>
    <w:rsid w:val="00403EA9"/>
    <w:rsid w:val="00404296"/>
    <w:rsid w:val="0040433E"/>
    <w:rsid w:val="00406AB8"/>
    <w:rsid w:val="004104DD"/>
    <w:rsid w:val="004114BC"/>
    <w:rsid w:val="0041260A"/>
    <w:rsid w:val="004137C6"/>
    <w:rsid w:val="00413F89"/>
    <w:rsid w:val="00415644"/>
    <w:rsid w:val="0041700C"/>
    <w:rsid w:val="00417ECC"/>
    <w:rsid w:val="00417F44"/>
    <w:rsid w:val="00420821"/>
    <w:rsid w:val="00420C2A"/>
    <w:rsid w:val="00420F3E"/>
    <w:rsid w:val="00421788"/>
    <w:rsid w:val="004220C8"/>
    <w:rsid w:val="00422773"/>
    <w:rsid w:val="0042300C"/>
    <w:rsid w:val="0042368E"/>
    <w:rsid w:val="0042447E"/>
    <w:rsid w:val="00425244"/>
    <w:rsid w:val="00426157"/>
    <w:rsid w:val="00426484"/>
    <w:rsid w:val="00426FF3"/>
    <w:rsid w:val="00427071"/>
    <w:rsid w:val="00427E8F"/>
    <w:rsid w:val="00430403"/>
    <w:rsid w:val="00430879"/>
    <w:rsid w:val="00430C1F"/>
    <w:rsid w:val="004314F5"/>
    <w:rsid w:val="00431787"/>
    <w:rsid w:val="00431A61"/>
    <w:rsid w:val="00431CCA"/>
    <w:rsid w:val="00432C13"/>
    <w:rsid w:val="00433424"/>
    <w:rsid w:val="004350D6"/>
    <w:rsid w:val="0043611A"/>
    <w:rsid w:val="00441357"/>
    <w:rsid w:val="004419F0"/>
    <w:rsid w:val="00441CB8"/>
    <w:rsid w:val="00442497"/>
    <w:rsid w:val="00443162"/>
    <w:rsid w:val="004437AE"/>
    <w:rsid w:val="00444344"/>
    <w:rsid w:val="00444F33"/>
    <w:rsid w:val="00446570"/>
    <w:rsid w:val="00447D60"/>
    <w:rsid w:val="004502C8"/>
    <w:rsid w:val="0045079C"/>
    <w:rsid w:val="00451570"/>
    <w:rsid w:val="0045213B"/>
    <w:rsid w:val="004523AE"/>
    <w:rsid w:val="00453103"/>
    <w:rsid w:val="00453117"/>
    <w:rsid w:val="004531B1"/>
    <w:rsid w:val="004537D7"/>
    <w:rsid w:val="00453999"/>
    <w:rsid w:val="00454676"/>
    <w:rsid w:val="00455093"/>
    <w:rsid w:val="0045599E"/>
    <w:rsid w:val="004603B5"/>
    <w:rsid w:val="004611F6"/>
    <w:rsid w:val="004626CA"/>
    <w:rsid w:val="00463606"/>
    <w:rsid w:val="00463650"/>
    <w:rsid w:val="00463FF5"/>
    <w:rsid w:val="004643C6"/>
    <w:rsid w:val="004662A4"/>
    <w:rsid w:val="004667CB"/>
    <w:rsid w:val="0047053D"/>
    <w:rsid w:val="00473C12"/>
    <w:rsid w:val="004746D2"/>
    <w:rsid w:val="00475DEE"/>
    <w:rsid w:val="00475F72"/>
    <w:rsid w:val="00481776"/>
    <w:rsid w:val="004820D2"/>
    <w:rsid w:val="004838A5"/>
    <w:rsid w:val="004843B4"/>
    <w:rsid w:val="0048441E"/>
    <w:rsid w:val="00487D95"/>
    <w:rsid w:val="00487F0D"/>
    <w:rsid w:val="00490E8C"/>
    <w:rsid w:val="004933BF"/>
    <w:rsid w:val="00494ADB"/>
    <w:rsid w:val="00494F16"/>
    <w:rsid w:val="0049629B"/>
    <w:rsid w:val="004979D5"/>
    <w:rsid w:val="00497E5E"/>
    <w:rsid w:val="004A0547"/>
    <w:rsid w:val="004A0750"/>
    <w:rsid w:val="004A0D1D"/>
    <w:rsid w:val="004A2779"/>
    <w:rsid w:val="004A2969"/>
    <w:rsid w:val="004A5B8F"/>
    <w:rsid w:val="004A7055"/>
    <w:rsid w:val="004B0929"/>
    <w:rsid w:val="004B2167"/>
    <w:rsid w:val="004B5066"/>
    <w:rsid w:val="004B52BD"/>
    <w:rsid w:val="004B6951"/>
    <w:rsid w:val="004B7E33"/>
    <w:rsid w:val="004C01C8"/>
    <w:rsid w:val="004C02BC"/>
    <w:rsid w:val="004C0EA3"/>
    <w:rsid w:val="004C122C"/>
    <w:rsid w:val="004C1B7E"/>
    <w:rsid w:val="004C2A9E"/>
    <w:rsid w:val="004C3F5F"/>
    <w:rsid w:val="004C4EC4"/>
    <w:rsid w:val="004C67E7"/>
    <w:rsid w:val="004C693B"/>
    <w:rsid w:val="004C6B19"/>
    <w:rsid w:val="004D010F"/>
    <w:rsid w:val="004D04C1"/>
    <w:rsid w:val="004D09CB"/>
    <w:rsid w:val="004D10F9"/>
    <w:rsid w:val="004D175F"/>
    <w:rsid w:val="004D1858"/>
    <w:rsid w:val="004D2E16"/>
    <w:rsid w:val="004D38BB"/>
    <w:rsid w:val="004D46F2"/>
    <w:rsid w:val="004D4FBD"/>
    <w:rsid w:val="004D5CED"/>
    <w:rsid w:val="004D660C"/>
    <w:rsid w:val="004D6944"/>
    <w:rsid w:val="004D7A02"/>
    <w:rsid w:val="004D7B77"/>
    <w:rsid w:val="004E0A0E"/>
    <w:rsid w:val="004E14C3"/>
    <w:rsid w:val="004E4BEB"/>
    <w:rsid w:val="004E60C6"/>
    <w:rsid w:val="004E7D91"/>
    <w:rsid w:val="004F2108"/>
    <w:rsid w:val="004F2111"/>
    <w:rsid w:val="004F410E"/>
    <w:rsid w:val="004F505E"/>
    <w:rsid w:val="004F5E00"/>
    <w:rsid w:val="004F6FFF"/>
    <w:rsid w:val="00500493"/>
    <w:rsid w:val="0050066D"/>
    <w:rsid w:val="00500795"/>
    <w:rsid w:val="00500B16"/>
    <w:rsid w:val="0050101B"/>
    <w:rsid w:val="00501A59"/>
    <w:rsid w:val="00504889"/>
    <w:rsid w:val="00504BC1"/>
    <w:rsid w:val="0050537D"/>
    <w:rsid w:val="005072B4"/>
    <w:rsid w:val="00507E2B"/>
    <w:rsid w:val="0051077F"/>
    <w:rsid w:val="005112A9"/>
    <w:rsid w:val="0051186F"/>
    <w:rsid w:val="00511CEB"/>
    <w:rsid w:val="00511ECE"/>
    <w:rsid w:val="00512BD3"/>
    <w:rsid w:val="00513DCC"/>
    <w:rsid w:val="00515EA1"/>
    <w:rsid w:val="00515EA7"/>
    <w:rsid w:val="00516CDA"/>
    <w:rsid w:val="00522867"/>
    <w:rsid w:val="00524310"/>
    <w:rsid w:val="0052485B"/>
    <w:rsid w:val="0052564A"/>
    <w:rsid w:val="00525BBA"/>
    <w:rsid w:val="00527080"/>
    <w:rsid w:val="00527261"/>
    <w:rsid w:val="00527295"/>
    <w:rsid w:val="00531D1E"/>
    <w:rsid w:val="005344FB"/>
    <w:rsid w:val="005357F6"/>
    <w:rsid w:val="00535BFE"/>
    <w:rsid w:val="005365B3"/>
    <w:rsid w:val="00536A2D"/>
    <w:rsid w:val="00537459"/>
    <w:rsid w:val="00540FB2"/>
    <w:rsid w:val="00541393"/>
    <w:rsid w:val="0054159D"/>
    <w:rsid w:val="00541AC7"/>
    <w:rsid w:val="00542130"/>
    <w:rsid w:val="005438E5"/>
    <w:rsid w:val="00544B9A"/>
    <w:rsid w:val="00544F51"/>
    <w:rsid w:val="00545A73"/>
    <w:rsid w:val="00550797"/>
    <w:rsid w:val="00550B01"/>
    <w:rsid w:val="00550FC9"/>
    <w:rsid w:val="005513CA"/>
    <w:rsid w:val="00552C4B"/>
    <w:rsid w:val="00554AB9"/>
    <w:rsid w:val="00555F29"/>
    <w:rsid w:val="00555F89"/>
    <w:rsid w:val="00556FF2"/>
    <w:rsid w:val="005573BB"/>
    <w:rsid w:val="00560F87"/>
    <w:rsid w:val="00562CCB"/>
    <w:rsid w:val="005637BD"/>
    <w:rsid w:val="00564561"/>
    <w:rsid w:val="00570997"/>
    <w:rsid w:val="00571C66"/>
    <w:rsid w:val="0057246C"/>
    <w:rsid w:val="0057250A"/>
    <w:rsid w:val="005728F0"/>
    <w:rsid w:val="0057460E"/>
    <w:rsid w:val="005746E9"/>
    <w:rsid w:val="005749AB"/>
    <w:rsid w:val="00574ADE"/>
    <w:rsid w:val="00574B5C"/>
    <w:rsid w:val="00575534"/>
    <w:rsid w:val="0057588E"/>
    <w:rsid w:val="005774B8"/>
    <w:rsid w:val="00577ED1"/>
    <w:rsid w:val="0058012F"/>
    <w:rsid w:val="00581153"/>
    <w:rsid w:val="00583002"/>
    <w:rsid w:val="005847D9"/>
    <w:rsid w:val="00584B1D"/>
    <w:rsid w:val="005853E3"/>
    <w:rsid w:val="00585C5A"/>
    <w:rsid w:val="00586515"/>
    <w:rsid w:val="00587373"/>
    <w:rsid w:val="00591B2C"/>
    <w:rsid w:val="00592398"/>
    <w:rsid w:val="005923BB"/>
    <w:rsid w:val="00592A9C"/>
    <w:rsid w:val="0059331E"/>
    <w:rsid w:val="00593724"/>
    <w:rsid w:val="00594721"/>
    <w:rsid w:val="00595128"/>
    <w:rsid w:val="005A001D"/>
    <w:rsid w:val="005A1B6C"/>
    <w:rsid w:val="005A1C08"/>
    <w:rsid w:val="005A2323"/>
    <w:rsid w:val="005A3654"/>
    <w:rsid w:val="005A4A40"/>
    <w:rsid w:val="005A4BDF"/>
    <w:rsid w:val="005A531C"/>
    <w:rsid w:val="005A7035"/>
    <w:rsid w:val="005A7B04"/>
    <w:rsid w:val="005B0982"/>
    <w:rsid w:val="005B4EF3"/>
    <w:rsid w:val="005B59CF"/>
    <w:rsid w:val="005B5CD1"/>
    <w:rsid w:val="005B5DE0"/>
    <w:rsid w:val="005B6AB6"/>
    <w:rsid w:val="005C002A"/>
    <w:rsid w:val="005C1508"/>
    <w:rsid w:val="005C1DB7"/>
    <w:rsid w:val="005C24D9"/>
    <w:rsid w:val="005C29D2"/>
    <w:rsid w:val="005C356E"/>
    <w:rsid w:val="005C36B0"/>
    <w:rsid w:val="005C4146"/>
    <w:rsid w:val="005C4655"/>
    <w:rsid w:val="005C5E27"/>
    <w:rsid w:val="005C6736"/>
    <w:rsid w:val="005C6A45"/>
    <w:rsid w:val="005C6E59"/>
    <w:rsid w:val="005C723D"/>
    <w:rsid w:val="005C7A8E"/>
    <w:rsid w:val="005D0E46"/>
    <w:rsid w:val="005D12BE"/>
    <w:rsid w:val="005D145A"/>
    <w:rsid w:val="005D1B4C"/>
    <w:rsid w:val="005D3A21"/>
    <w:rsid w:val="005D3B5F"/>
    <w:rsid w:val="005D3DB5"/>
    <w:rsid w:val="005D4542"/>
    <w:rsid w:val="005D4F66"/>
    <w:rsid w:val="005D639F"/>
    <w:rsid w:val="005D65D7"/>
    <w:rsid w:val="005D65F7"/>
    <w:rsid w:val="005D6D32"/>
    <w:rsid w:val="005D7061"/>
    <w:rsid w:val="005E0F1F"/>
    <w:rsid w:val="005E1361"/>
    <w:rsid w:val="005E1388"/>
    <w:rsid w:val="005E1F85"/>
    <w:rsid w:val="005E363A"/>
    <w:rsid w:val="005E3CCF"/>
    <w:rsid w:val="005E4651"/>
    <w:rsid w:val="005E4E64"/>
    <w:rsid w:val="005E50E8"/>
    <w:rsid w:val="005E67A8"/>
    <w:rsid w:val="005E6A43"/>
    <w:rsid w:val="005F0DD0"/>
    <w:rsid w:val="005F3036"/>
    <w:rsid w:val="005F32FC"/>
    <w:rsid w:val="005F391D"/>
    <w:rsid w:val="005F42DC"/>
    <w:rsid w:val="005F4CAE"/>
    <w:rsid w:val="005F4EC2"/>
    <w:rsid w:val="005F4EC4"/>
    <w:rsid w:val="005F5675"/>
    <w:rsid w:val="005F6367"/>
    <w:rsid w:val="005F6F3F"/>
    <w:rsid w:val="005F7008"/>
    <w:rsid w:val="005F7A14"/>
    <w:rsid w:val="006000F4"/>
    <w:rsid w:val="006004CE"/>
    <w:rsid w:val="0060070C"/>
    <w:rsid w:val="006025F4"/>
    <w:rsid w:val="00602C5A"/>
    <w:rsid w:val="00602FD9"/>
    <w:rsid w:val="00603E32"/>
    <w:rsid w:val="00604DCC"/>
    <w:rsid w:val="00604DD2"/>
    <w:rsid w:val="00607224"/>
    <w:rsid w:val="00607ACF"/>
    <w:rsid w:val="00607D63"/>
    <w:rsid w:val="00607DE8"/>
    <w:rsid w:val="00611ECF"/>
    <w:rsid w:val="00616F30"/>
    <w:rsid w:val="0061765C"/>
    <w:rsid w:val="00617F9E"/>
    <w:rsid w:val="00620AC4"/>
    <w:rsid w:val="00620E8A"/>
    <w:rsid w:val="00622809"/>
    <w:rsid w:val="006230FB"/>
    <w:rsid w:val="00624D00"/>
    <w:rsid w:val="00624DFA"/>
    <w:rsid w:val="006259AC"/>
    <w:rsid w:val="00625AD6"/>
    <w:rsid w:val="0062725E"/>
    <w:rsid w:val="00627FF5"/>
    <w:rsid w:val="006300D8"/>
    <w:rsid w:val="0063031D"/>
    <w:rsid w:val="00630C71"/>
    <w:rsid w:val="00630F2B"/>
    <w:rsid w:val="0063133A"/>
    <w:rsid w:val="006314EB"/>
    <w:rsid w:val="00631D83"/>
    <w:rsid w:val="00632416"/>
    <w:rsid w:val="006329FD"/>
    <w:rsid w:val="00632BCD"/>
    <w:rsid w:val="006330AB"/>
    <w:rsid w:val="00633C3F"/>
    <w:rsid w:val="00634037"/>
    <w:rsid w:val="00634945"/>
    <w:rsid w:val="00634B27"/>
    <w:rsid w:val="0063711B"/>
    <w:rsid w:val="00637A61"/>
    <w:rsid w:val="00642086"/>
    <w:rsid w:val="00644B76"/>
    <w:rsid w:val="0064517D"/>
    <w:rsid w:val="00647E23"/>
    <w:rsid w:val="00650A28"/>
    <w:rsid w:val="006519B1"/>
    <w:rsid w:val="00653407"/>
    <w:rsid w:val="00653DAC"/>
    <w:rsid w:val="00655A3C"/>
    <w:rsid w:val="00656D96"/>
    <w:rsid w:val="00661399"/>
    <w:rsid w:val="006613BA"/>
    <w:rsid w:val="006622F6"/>
    <w:rsid w:val="006626B7"/>
    <w:rsid w:val="0066331A"/>
    <w:rsid w:val="006652B2"/>
    <w:rsid w:val="00665682"/>
    <w:rsid w:val="00665833"/>
    <w:rsid w:val="00670E73"/>
    <w:rsid w:val="00671092"/>
    <w:rsid w:val="0067113B"/>
    <w:rsid w:val="00673551"/>
    <w:rsid w:val="00673900"/>
    <w:rsid w:val="006747B0"/>
    <w:rsid w:val="006748A7"/>
    <w:rsid w:val="00674E3D"/>
    <w:rsid w:val="006764AB"/>
    <w:rsid w:val="00676969"/>
    <w:rsid w:val="006777F7"/>
    <w:rsid w:val="006804BF"/>
    <w:rsid w:val="00680769"/>
    <w:rsid w:val="00680C5F"/>
    <w:rsid w:val="006810E6"/>
    <w:rsid w:val="006811BD"/>
    <w:rsid w:val="006818A0"/>
    <w:rsid w:val="006831E1"/>
    <w:rsid w:val="0068360B"/>
    <w:rsid w:val="00683DB6"/>
    <w:rsid w:val="00683F33"/>
    <w:rsid w:val="006844BC"/>
    <w:rsid w:val="00684922"/>
    <w:rsid w:val="006850F1"/>
    <w:rsid w:val="00685AD8"/>
    <w:rsid w:val="00686EAD"/>
    <w:rsid w:val="0069033D"/>
    <w:rsid w:val="0069054C"/>
    <w:rsid w:val="00690A99"/>
    <w:rsid w:val="00690AF9"/>
    <w:rsid w:val="00690ECD"/>
    <w:rsid w:val="00691260"/>
    <w:rsid w:val="00691A9A"/>
    <w:rsid w:val="0069265C"/>
    <w:rsid w:val="0069399D"/>
    <w:rsid w:val="00693A18"/>
    <w:rsid w:val="00694EBB"/>
    <w:rsid w:val="0069503B"/>
    <w:rsid w:val="006955FA"/>
    <w:rsid w:val="006957FE"/>
    <w:rsid w:val="006960F9"/>
    <w:rsid w:val="006968D8"/>
    <w:rsid w:val="00697736"/>
    <w:rsid w:val="006A00C2"/>
    <w:rsid w:val="006A186C"/>
    <w:rsid w:val="006A221B"/>
    <w:rsid w:val="006A228C"/>
    <w:rsid w:val="006A4247"/>
    <w:rsid w:val="006A5170"/>
    <w:rsid w:val="006A55C6"/>
    <w:rsid w:val="006A63E3"/>
    <w:rsid w:val="006A6A09"/>
    <w:rsid w:val="006A6F98"/>
    <w:rsid w:val="006B24AC"/>
    <w:rsid w:val="006B4BCE"/>
    <w:rsid w:val="006B4BDB"/>
    <w:rsid w:val="006B5BB9"/>
    <w:rsid w:val="006B5C56"/>
    <w:rsid w:val="006B6894"/>
    <w:rsid w:val="006B7CE8"/>
    <w:rsid w:val="006C03A3"/>
    <w:rsid w:val="006C1BBE"/>
    <w:rsid w:val="006C1C35"/>
    <w:rsid w:val="006C2A41"/>
    <w:rsid w:val="006C34E0"/>
    <w:rsid w:val="006C4AC5"/>
    <w:rsid w:val="006C4C04"/>
    <w:rsid w:val="006C52E8"/>
    <w:rsid w:val="006C5E4E"/>
    <w:rsid w:val="006C6D08"/>
    <w:rsid w:val="006D0FAF"/>
    <w:rsid w:val="006D1A27"/>
    <w:rsid w:val="006D1E03"/>
    <w:rsid w:val="006D270E"/>
    <w:rsid w:val="006D2A50"/>
    <w:rsid w:val="006D2E44"/>
    <w:rsid w:val="006D2F02"/>
    <w:rsid w:val="006D3958"/>
    <w:rsid w:val="006D3F4B"/>
    <w:rsid w:val="006D5672"/>
    <w:rsid w:val="006D5CD1"/>
    <w:rsid w:val="006D77BD"/>
    <w:rsid w:val="006D7F6C"/>
    <w:rsid w:val="006D7FBC"/>
    <w:rsid w:val="006E0078"/>
    <w:rsid w:val="006E06D2"/>
    <w:rsid w:val="006E0CA1"/>
    <w:rsid w:val="006E0DFC"/>
    <w:rsid w:val="006E19CA"/>
    <w:rsid w:val="006E24C0"/>
    <w:rsid w:val="006E4FC6"/>
    <w:rsid w:val="006E508F"/>
    <w:rsid w:val="006E5EA1"/>
    <w:rsid w:val="006E731B"/>
    <w:rsid w:val="006F021C"/>
    <w:rsid w:val="006F1156"/>
    <w:rsid w:val="006F1754"/>
    <w:rsid w:val="006F1B98"/>
    <w:rsid w:val="006F2946"/>
    <w:rsid w:val="006F2A57"/>
    <w:rsid w:val="006F41C9"/>
    <w:rsid w:val="006F433B"/>
    <w:rsid w:val="006F4FAA"/>
    <w:rsid w:val="006F54C2"/>
    <w:rsid w:val="006F5725"/>
    <w:rsid w:val="006F6A62"/>
    <w:rsid w:val="00700B16"/>
    <w:rsid w:val="007010E0"/>
    <w:rsid w:val="00701E26"/>
    <w:rsid w:val="007020E4"/>
    <w:rsid w:val="007034C8"/>
    <w:rsid w:val="007038C9"/>
    <w:rsid w:val="00703D9E"/>
    <w:rsid w:val="00704111"/>
    <w:rsid w:val="00704ABA"/>
    <w:rsid w:val="00704CB7"/>
    <w:rsid w:val="00705887"/>
    <w:rsid w:val="00705ECB"/>
    <w:rsid w:val="0070608A"/>
    <w:rsid w:val="00706ACB"/>
    <w:rsid w:val="0070749C"/>
    <w:rsid w:val="007074FD"/>
    <w:rsid w:val="00710533"/>
    <w:rsid w:val="0071127C"/>
    <w:rsid w:val="0071340E"/>
    <w:rsid w:val="00713CB0"/>
    <w:rsid w:val="00713D01"/>
    <w:rsid w:val="007140F4"/>
    <w:rsid w:val="0071458E"/>
    <w:rsid w:val="00714D59"/>
    <w:rsid w:val="00714EA9"/>
    <w:rsid w:val="00714EF5"/>
    <w:rsid w:val="00715CAC"/>
    <w:rsid w:val="00715DAD"/>
    <w:rsid w:val="00716B58"/>
    <w:rsid w:val="007176AE"/>
    <w:rsid w:val="007204F8"/>
    <w:rsid w:val="00720D9C"/>
    <w:rsid w:val="00721261"/>
    <w:rsid w:val="00721602"/>
    <w:rsid w:val="00721CD0"/>
    <w:rsid w:val="0072238D"/>
    <w:rsid w:val="0072499E"/>
    <w:rsid w:val="00724FC2"/>
    <w:rsid w:val="00725DEE"/>
    <w:rsid w:val="007267D9"/>
    <w:rsid w:val="00726A4E"/>
    <w:rsid w:val="00726ADF"/>
    <w:rsid w:val="00727981"/>
    <w:rsid w:val="00730F37"/>
    <w:rsid w:val="00731F0F"/>
    <w:rsid w:val="0073426F"/>
    <w:rsid w:val="007343DF"/>
    <w:rsid w:val="007355DB"/>
    <w:rsid w:val="00735C36"/>
    <w:rsid w:val="007401C6"/>
    <w:rsid w:val="00740866"/>
    <w:rsid w:val="0074124C"/>
    <w:rsid w:val="00742077"/>
    <w:rsid w:val="00744271"/>
    <w:rsid w:val="00745D95"/>
    <w:rsid w:val="00750258"/>
    <w:rsid w:val="00750D22"/>
    <w:rsid w:val="007511AA"/>
    <w:rsid w:val="007538E4"/>
    <w:rsid w:val="007548F4"/>
    <w:rsid w:val="00754E21"/>
    <w:rsid w:val="00755806"/>
    <w:rsid w:val="007563F8"/>
    <w:rsid w:val="00760A1C"/>
    <w:rsid w:val="00760E85"/>
    <w:rsid w:val="00761263"/>
    <w:rsid w:val="00761584"/>
    <w:rsid w:val="00761C61"/>
    <w:rsid w:val="00761D1E"/>
    <w:rsid w:val="00761DF1"/>
    <w:rsid w:val="0076230F"/>
    <w:rsid w:val="00763803"/>
    <w:rsid w:val="00763996"/>
    <w:rsid w:val="00765279"/>
    <w:rsid w:val="007657B9"/>
    <w:rsid w:val="007663E2"/>
    <w:rsid w:val="0077044C"/>
    <w:rsid w:val="00771982"/>
    <w:rsid w:val="00771C3D"/>
    <w:rsid w:val="00771CAC"/>
    <w:rsid w:val="00773AC3"/>
    <w:rsid w:val="00773F32"/>
    <w:rsid w:val="00773F5A"/>
    <w:rsid w:val="00774A6D"/>
    <w:rsid w:val="00775AE2"/>
    <w:rsid w:val="00775FC6"/>
    <w:rsid w:val="007762A4"/>
    <w:rsid w:val="007762C7"/>
    <w:rsid w:val="00777FB7"/>
    <w:rsid w:val="0078009A"/>
    <w:rsid w:val="00780C39"/>
    <w:rsid w:val="00781127"/>
    <w:rsid w:val="00781B65"/>
    <w:rsid w:val="00782AB2"/>
    <w:rsid w:val="00782B65"/>
    <w:rsid w:val="007838C4"/>
    <w:rsid w:val="00783DDF"/>
    <w:rsid w:val="00786D4D"/>
    <w:rsid w:val="00786E2F"/>
    <w:rsid w:val="00790394"/>
    <w:rsid w:val="00790532"/>
    <w:rsid w:val="00791ACA"/>
    <w:rsid w:val="00792523"/>
    <w:rsid w:val="00792EEE"/>
    <w:rsid w:val="007946C8"/>
    <w:rsid w:val="007947E5"/>
    <w:rsid w:val="00796856"/>
    <w:rsid w:val="007A2033"/>
    <w:rsid w:val="007A2E73"/>
    <w:rsid w:val="007A3987"/>
    <w:rsid w:val="007A3B0E"/>
    <w:rsid w:val="007A46FD"/>
    <w:rsid w:val="007A4849"/>
    <w:rsid w:val="007A52F9"/>
    <w:rsid w:val="007A5C98"/>
    <w:rsid w:val="007A6DB9"/>
    <w:rsid w:val="007A7BDB"/>
    <w:rsid w:val="007B0982"/>
    <w:rsid w:val="007B09E9"/>
    <w:rsid w:val="007B15F4"/>
    <w:rsid w:val="007B1B71"/>
    <w:rsid w:val="007B26A0"/>
    <w:rsid w:val="007B2726"/>
    <w:rsid w:val="007B37D0"/>
    <w:rsid w:val="007B46D9"/>
    <w:rsid w:val="007B5472"/>
    <w:rsid w:val="007B551E"/>
    <w:rsid w:val="007B7225"/>
    <w:rsid w:val="007B7474"/>
    <w:rsid w:val="007B7491"/>
    <w:rsid w:val="007C1A00"/>
    <w:rsid w:val="007C1B7A"/>
    <w:rsid w:val="007C2139"/>
    <w:rsid w:val="007C3426"/>
    <w:rsid w:val="007C3B51"/>
    <w:rsid w:val="007C44DA"/>
    <w:rsid w:val="007C46F9"/>
    <w:rsid w:val="007C60DF"/>
    <w:rsid w:val="007C62BC"/>
    <w:rsid w:val="007C667F"/>
    <w:rsid w:val="007C6FF1"/>
    <w:rsid w:val="007D019D"/>
    <w:rsid w:val="007D022E"/>
    <w:rsid w:val="007D10AF"/>
    <w:rsid w:val="007D2310"/>
    <w:rsid w:val="007D5AC1"/>
    <w:rsid w:val="007D78EA"/>
    <w:rsid w:val="007D7994"/>
    <w:rsid w:val="007E01ED"/>
    <w:rsid w:val="007E054F"/>
    <w:rsid w:val="007E0978"/>
    <w:rsid w:val="007E1495"/>
    <w:rsid w:val="007E1FEA"/>
    <w:rsid w:val="007E22DC"/>
    <w:rsid w:val="007E4449"/>
    <w:rsid w:val="007E448E"/>
    <w:rsid w:val="007E4559"/>
    <w:rsid w:val="007E564D"/>
    <w:rsid w:val="007E5D27"/>
    <w:rsid w:val="007E5D7C"/>
    <w:rsid w:val="007E6434"/>
    <w:rsid w:val="007E6DD0"/>
    <w:rsid w:val="007E722C"/>
    <w:rsid w:val="007E7331"/>
    <w:rsid w:val="007E75B0"/>
    <w:rsid w:val="007E7BA9"/>
    <w:rsid w:val="007F101B"/>
    <w:rsid w:val="007F2092"/>
    <w:rsid w:val="007F268B"/>
    <w:rsid w:val="007F3F68"/>
    <w:rsid w:val="007F47B7"/>
    <w:rsid w:val="007F47DF"/>
    <w:rsid w:val="007F5BDD"/>
    <w:rsid w:val="007F7F3C"/>
    <w:rsid w:val="00800521"/>
    <w:rsid w:val="008005CE"/>
    <w:rsid w:val="00802717"/>
    <w:rsid w:val="0080400F"/>
    <w:rsid w:val="008042E1"/>
    <w:rsid w:val="008044E8"/>
    <w:rsid w:val="00804612"/>
    <w:rsid w:val="008046AA"/>
    <w:rsid w:val="00804955"/>
    <w:rsid w:val="00804A02"/>
    <w:rsid w:val="00804B5A"/>
    <w:rsid w:val="008059CC"/>
    <w:rsid w:val="00805C1D"/>
    <w:rsid w:val="008101A5"/>
    <w:rsid w:val="00810CB9"/>
    <w:rsid w:val="00811CBB"/>
    <w:rsid w:val="00812713"/>
    <w:rsid w:val="0081347A"/>
    <w:rsid w:val="00813840"/>
    <w:rsid w:val="00814384"/>
    <w:rsid w:val="00816F25"/>
    <w:rsid w:val="00821DB5"/>
    <w:rsid w:val="00822899"/>
    <w:rsid w:val="008254AD"/>
    <w:rsid w:val="00827690"/>
    <w:rsid w:val="008310D7"/>
    <w:rsid w:val="00831626"/>
    <w:rsid w:val="00831707"/>
    <w:rsid w:val="00831FCF"/>
    <w:rsid w:val="008325A7"/>
    <w:rsid w:val="008331CA"/>
    <w:rsid w:val="00834CD0"/>
    <w:rsid w:val="0083502B"/>
    <w:rsid w:val="008357F4"/>
    <w:rsid w:val="0083679B"/>
    <w:rsid w:val="00837156"/>
    <w:rsid w:val="00841992"/>
    <w:rsid w:val="00843637"/>
    <w:rsid w:val="008460F4"/>
    <w:rsid w:val="008504CA"/>
    <w:rsid w:val="00850B5B"/>
    <w:rsid w:val="0085210D"/>
    <w:rsid w:val="008533B2"/>
    <w:rsid w:val="0085364B"/>
    <w:rsid w:val="00853A25"/>
    <w:rsid w:val="00853C81"/>
    <w:rsid w:val="00853CF3"/>
    <w:rsid w:val="00854D83"/>
    <w:rsid w:val="00854F1C"/>
    <w:rsid w:val="00855807"/>
    <w:rsid w:val="0085595F"/>
    <w:rsid w:val="00856825"/>
    <w:rsid w:val="008570A5"/>
    <w:rsid w:val="008615B2"/>
    <w:rsid w:val="008616BA"/>
    <w:rsid w:val="008646A4"/>
    <w:rsid w:val="00864F2D"/>
    <w:rsid w:val="00865DE0"/>
    <w:rsid w:val="00865EEA"/>
    <w:rsid w:val="00866545"/>
    <w:rsid w:val="0086745B"/>
    <w:rsid w:val="00870010"/>
    <w:rsid w:val="008713D8"/>
    <w:rsid w:val="00871F63"/>
    <w:rsid w:val="00872BCA"/>
    <w:rsid w:val="00873187"/>
    <w:rsid w:val="00873806"/>
    <w:rsid w:val="00873A7E"/>
    <w:rsid w:val="00873C41"/>
    <w:rsid w:val="0087436B"/>
    <w:rsid w:val="008751CA"/>
    <w:rsid w:val="00876646"/>
    <w:rsid w:val="00876D35"/>
    <w:rsid w:val="00876D7E"/>
    <w:rsid w:val="00877B87"/>
    <w:rsid w:val="008804EC"/>
    <w:rsid w:val="00880907"/>
    <w:rsid w:val="00881C2B"/>
    <w:rsid w:val="00882500"/>
    <w:rsid w:val="008829B5"/>
    <w:rsid w:val="008835F8"/>
    <w:rsid w:val="0088389D"/>
    <w:rsid w:val="008839E8"/>
    <w:rsid w:val="00884B9E"/>
    <w:rsid w:val="00885D3C"/>
    <w:rsid w:val="0088612E"/>
    <w:rsid w:val="0088689E"/>
    <w:rsid w:val="008913E8"/>
    <w:rsid w:val="00892AB2"/>
    <w:rsid w:val="00892D31"/>
    <w:rsid w:val="00893108"/>
    <w:rsid w:val="00894FB3"/>
    <w:rsid w:val="00896E1E"/>
    <w:rsid w:val="008A0146"/>
    <w:rsid w:val="008A0483"/>
    <w:rsid w:val="008A0F2F"/>
    <w:rsid w:val="008A1AC8"/>
    <w:rsid w:val="008A2855"/>
    <w:rsid w:val="008A2F7D"/>
    <w:rsid w:val="008A41E4"/>
    <w:rsid w:val="008A48AE"/>
    <w:rsid w:val="008A50EB"/>
    <w:rsid w:val="008A5F1B"/>
    <w:rsid w:val="008A6D80"/>
    <w:rsid w:val="008A6EEC"/>
    <w:rsid w:val="008B046C"/>
    <w:rsid w:val="008B19A8"/>
    <w:rsid w:val="008B1B8D"/>
    <w:rsid w:val="008B26D9"/>
    <w:rsid w:val="008B280C"/>
    <w:rsid w:val="008B3379"/>
    <w:rsid w:val="008B3E12"/>
    <w:rsid w:val="008B4655"/>
    <w:rsid w:val="008B64C0"/>
    <w:rsid w:val="008B7698"/>
    <w:rsid w:val="008B77E9"/>
    <w:rsid w:val="008B7A07"/>
    <w:rsid w:val="008C0CB8"/>
    <w:rsid w:val="008C2AB2"/>
    <w:rsid w:val="008C3283"/>
    <w:rsid w:val="008C33FF"/>
    <w:rsid w:val="008C36C2"/>
    <w:rsid w:val="008C37FB"/>
    <w:rsid w:val="008C3A56"/>
    <w:rsid w:val="008C448B"/>
    <w:rsid w:val="008C7350"/>
    <w:rsid w:val="008D1FBD"/>
    <w:rsid w:val="008D293B"/>
    <w:rsid w:val="008D2D74"/>
    <w:rsid w:val="008D32CA"/>
    <w:rsid w:val="008D342E"/>
    <w:rsid w:val="008D3799"/>
    <w:rsid w:val="008D3B3B"/>
    <w:rsid w:val="008D44F3"/>
    <w:rsid w:val="008D4FE2"/>
    <w:rsid w:val="008D7143"/>
    <w:rsid w:val="008E1A25"/>
    <w:rsid w:val="008E24F1"/>
    <w:rsid w:val="008E2AF7"/>
    <w:rsid w:val="008E2F00"/>
    <w:rsid w:val="008E38C6"/>
    <w:rsid w:val="008E3DFC"/>
    <w:rsid w:val="008E4D43"/>
    <w:rsid w:val="008E6180"/>
    <w:rsid w:val="008E64FA"/>
    <w:rsid w:val="008F1341"/>
    <w:rsid w:val="008F18F7"/>
    <w:rsid w:val="008F1A6D"/>
    <w:rsid w:val="008F32F8"/>
    <w:rsid w:val="008F33E5"/>
    <w:rsid w:val="008F45BD"/>
    <w:rsid w:val="008F513E"/>
    <w:rsid w:val="008F68EB"/>
    <w:rsid w:val="008F6F66"/>
    <w:rsid w:val="008F7035"/>
    <w:rsid w:val="008F7831"/>
    <w:rsid w:val="009004C1"/>
    <w:rsid w:val="00900C41"/>
    <w:rsid w:val="00901525"/>
    <w:rsid w:val="00905E0A"/>
    <w:rsid w:val="00906066"/>
    <w:rsid w:val="00906835"/>
    <w:rsid w:val="00907000"/>
    <w:rsid w:val="00907B52"/>
    <w:rsid w:val="00907D46"/>
    <w:rsid w:val="00907E59"/>
    <w:rsid w:val="009103DF"/>
    <w:rsid w:val="00910F12"/>
    <w:rsid w:val="00912191"/>
    <w:rsid w:val="009121EE"/>
    <w:rsid w:val="00912EFC"/>
    <w:rsid w:val="0091318D"/>
    <w:rsid w:val="00914403"/>
    <w:rsid w:val="00915D79"/>
    <w:rsid w:val="009166EA"/>
    <w:rsid w:val="00920199"/>
    <w:rsid w:val="009202FF"/>
    <w:rsid w:val="0092034E"/>
    <w:rsid w:val="00923246"/>
    <w:rsid w:val="00924CDB"/>
    <w:rsid w:val="00926280"/>
    <w:rsid w:val="00926E39"/>
    <w:rsid w:val="00927079"/>
    <w:rsid w:val="0093026C"/>
    <w:rsid w:val="00930E32"/>
    <w:rsid w:val="00930FB0"/>
    <w:rsid w:val="009320AC"/>
    <w:rsid w:val="009322DF"/>
    <w:rsid w:val="00934E13"/>
    <w:rsid w:val="009351F5"/>
    <w:rsid w:val="00936EE9"/>
    <w:rsid w:val="0094043C"/>
    <w:rsid w:val="00944D42"/>
    <w:rsid w:val="00947BAB"/>
    <w:rsid w:val="0095007F"/>
    <w:rsid w:val="009501A9"/>
    <w:rsid w:val="00951129"/>
    <w:rsid w:val="0095154B"/>
    <w:rsid w:val="009516EB"/>
    <w:rsid w:val="00952839"/>
    <w:rsid w:val="009528A7"/>
    <w:rsid w:val="00952915"/>
    <w:rsid w:val="00953072"/>
    <w:rsid w:val="009557DB"/>
    <w:rsid w:val="00955CE1"/>
    <w:rsid w:val="0095659B"/>
    <w:rsid w:val="00956859"/>
    <w:rsid w:val="009601DA"/>
    <w:rsid w:val="00960AAC"/>
    <w:rsid w:val="00960EE3"/>
    <w:rsid w:val="0096132A"/>
    <w:rsid w:val="009617D0"/>
    <w:rsid w:val="00961B0F"/>
    <w:rsid w:val="00961FEF"/>
    <w:rsid w:val="00962056"/>
    <w:rsid w:val="00962EE9"/>
    <w:rsid w:val="009639DF"/>
    <w:rsid w:val="00963C9E"/>
    <w:rsid w:val="0096433A"/>
    <w:rsid w:val="00965F32"/>
    <w:rsid w:val="00967129"/>
    <w:rsid w:val="00967D84"/>
    <w:rsid w:val="009708F3"/>
    <w:rsid w:val="00970A89"/>
    <w:rsid w:val="00971044"/>
    <w:rsid w:val="00972FE1"/>
    <w:rsid w:val="00974E7B"/>
    <w:rsid w:val="00974FD3"/>
    <w:rsid w:val="00975BCF"/>
    <w:rsid w:val="0097662A"/>
    <w:rsid w:val="00976747"/>
    <w:rsid w:val="00976881"/>
    <w:rsid w:val="00976F97"/>
    <w:rsid w:val="00977747"/>
    <w:rsid w:val="0098037A"/>
    <w:rsid w:val="00981F8F"/>
    <w:rsid w:val="00982C24"/>
    <w:rsid w:val="00982E9A"/>
    <w:rsid w:val="009835A7"/>
    <w:rsid w:val="009843A3"/>
    <w:rsid w:val="00985284"/>
    <w:rsid w:val="009873CD"/>
    <w:rsid w:val="00987B60"/>
    <w:rsid w:val="00987BB6"/>
    <w:rsid w:val="00991D17"/>
    <w:rsid w:val="00991EDE"/>
    <w:rsid w:val="00993764"/>
    <w:rsid w:val="00994A94"/>
    <w:rsid w:val="00995890"/>
    <w:rsid w:val="00995BF4"/>
    <w:rsid w:val="0099669B"/>
    <w:rsid w:val="009971A3"/>
    <w:rsid w:val="0099720E"/>
    <w:rsid w:val="009A1836"/>
    <w:rsid w:val="009A18B4"/>
    <w:rsid w:val="009A255F"/>
    <w:rsid w:val="009A284E"/>
    <w:rsid w:val="009A2D71"/>
    <w:rsid w:val="009A51C0"/>
    <w:rsid w:val="009A6F0F"/>
    <w:rsid w:val="009A749B"/>
    <w:rsid w:val="009A766C"/>
    <w:rsid w:val="009B0C0C"/>
    <w:rsid w:val="009B0C16"/>
    <w:rsid w:val="009B56A1"/>
    <w:rsid w:val="009B61C3"/>
    <w:rsid w:val="009B6FB4"/>
    <w:rsid w:val="009B7028"/>
    <w:rsid w:val="009B735A"/>
    <w:rsid w:val="009B74A6"/>
    <w:rsid w:val="009B7637"/>
    <w:rsid w:val="009B7EDA"/>
    <w:rsid w:val="009C1986"/>
    <w:rsid w:val="009C2D58"/>
    <w:rsid w:val="009C3B02"/>
    <w:rsid w:val="009C4EDA"/>
    <w:rsid w:val="009C642C"/>
    <w:rsid w:val="009D0BD2"/>
    <w:rsid w:val="009D1601"/>
    <w:rsid w:val="009D2020"/>
    <w:rsid w:val="009D41AD"/>
    <w:rsid w:val="009D77F1"/>
    <w:rsid w:val="009D7EBC"/>
    <w:rsid w:val="009E06FB"/>
    <w:rsid w:val="009E0920"/>
    <w:rsid w:val="009E1375"/>
    <w:rsid w:val="009E39E9"/>
    <w:rsid w:val="009E49CD"/>
    <w:rsid w:val="009E5AF1"/>
    <w:rsid w:val="009E68C2"/>
    <w:rsid w:val="009E6FC4"/>
    <w:rsid w:val="009E73F8"/>
    <w:rsid w:val="009F190D"/>
    <w:rsid w:val="009F3C23"/>
    <w:rsid w:val="009F4118"/>
    <w:rsid w:val="009F506D"/>
    <w:rsid w:val="009F5724"/>
    <w:rsid w:val="009F5A04"/>
    <w:rsid w:val="009F71B6"/>
    <w:rsid w:val="009F7208"/>
    <w:rsid w:val="00A003D3"/>
    <w:rsid w:val="00A00C58"/>
    <w:rsid w:val="00A0127B"/>
    <w:rsid w:val="00A0155E"/>
    <w:rsid w:val="00A0211C"/>
    <w:rsid w:val="00A034D8"/>
    <w:rsid w:val="00A036F0"/>
    <w:rsid w:val="00A04C89"/>
    <w:rsid w:val="00A05045"/>
    <w:rsid w:val="00A05D6F"/>
    <w:rsid w:val="00A06967"/>
    <w:rsid w:val="00A06C52"/>
    <w:rsid w:val="00A1092B"/>
    <w:rsid w:val="00A10AFE"/>
    <w:rsid w:val="00A10BBF"/>
    <w:rsid w:val="00A10C5A"/>
    <w:rsid w:val="00A1198E"/>
    <w:rsid w:val="00A1242B"/>
    <w:rsid w:val="00A13EDA"/>
    <w:rsid w:val="00A14A19"/>
    <w:rsid w:val="00A16703"/>
    <w:rsid w:val="00A17BFD"/>
    <w:rsid w:val="00A200EE"/>
    <w:rsid w:val="00A206E9"/>
    <w:rsid w:val="00A20D9A"/>
    <w:rsid w:val="00A223D5"/>
    <w:rsid w:val="00A227B5"/>
    <w:rsid w:val="00A239B6"/>
    <w:rsid w:val="00A24858"/>
    <w:rsid w:val="00A251B6"/>
    <w:rsid w:val="00A25688"/>
    <w:rsid w:val="00A279B3"/>
    <w:rsid w:val="00A30B1F"/>
    <w:rsid w:val="00A30EF0"/>
    <w:rsid w:val="00A32C4E"/>
    <w:rsid w:val="00A34BB1"/>
    <w:rsid w:val="00A35A69"/>
    <w:rsid w:val="00A35AD9"/>
    <w:rsid w:val="00A35B82"/>
    <w:rsid w:val="00A365DD"/>
    <w:rsid w:val="00A40F89"/>
    <w:rsid w:val="00A427CA"/>
    <w:rsid w:val="00A42894"/>
    <w:rsid w:val="00A43193"/>
    <w:rsid w:val="00A44BD7"/>
    <w:rsid w:val="00A44DFB"/>
    <w:rsid w:val="00A45A9B"/>
    <w:rsid w:val="00A460B1"/>
    <w:rsid w:val="00A465D2"/>
    <w:rsid w:val="00A47A58"/>
    <w:rsid w:val="00A50142"/>
    <w:rsid w:val="00A50341"/>
    <w:rsid w:val="00A505EC"/>
    <w:rsid w:val="00A510EE"/>
    <w:rsid w:val="00A513EC"/>
    <w:rsid w:val="00A5156F"/>
    <w:rsid w:val="00A52033"/>
    <w:rsid w:val="00A52695"/>
    <w:rsid w:val="00A5336B"/>
    <w:rsid w:val="00A5350D"/>
    <w:rsid w:val="00A56B3D"/>
    <w:rsid w:val="00A570DC"/>
    <w:rsid w:val="00A572CE"/>
    <w:rsid w:val="00A57D9F"/>
    <w:rsid w:val="00A618E1"/>
    <w:rsid w:val="00A61AB7"/>
    <w:rsid w:val="00A62282"/>
    <w:rsid w:val="00A64A22"/>
    <w:rsid w:val="00A666B4"/>
    <w:rsid w:val="00A67824"/>
    <w:rsid w:val="00A67B51"/>
    <w:rsid w:val="00A7062E"/>
    <w:rsid w:val="00A7143A"/>
    <w:rsid w:val="00A71D86"/>
    <w:rsid w:val="00A7293E"/>
    <w:rsid w:val="00A731E9"/>
    <w:rsid w:val="00A73579"/>
    <w:rsid w:val="00A74CF2"/>
    <w:rsid w:val="00A750DF"/>
    <w:rsid w:val="00A75CD9"/>
    <w:rsid w:val="00A768E4"/>
    <w:rsid w:val="00A768ED"/>
    <w:rsid w:val="00A76A20"/>
    <w:rsid w:val="00A77C48"/>
    <w:rsid w:val="00A80314"/>
    <w:rsid w:val="00A826F0"/>
    <w:rsid w:val="00A82776"/>
    <w:rsid w:val="00A8316A"/>
    <w:rsid w:val="00A831C6"/>
    <w:rsid w:val="00A845C3"/>
    <w:rsid w:val="00A86330"/>
    <w:rsid w:val="00A908F3"/>
    <w:rsid w:val="00A93E10"/>
    <w:rsid w:val="00A94939"/>
    <w:rsid w:val="00A94F02"/>
    <w:rsid w:val="00A9596F"/>
    <w:rsid w:val="00A961B3"/>
    <w:rsid w:val="00A96374"/>
    <w:rsid w:val="00A97B4B"/>
    <w:rsid w:val="00AA2E60"/>
    <w:rsid w:val="00AA42CA"/>
    <w:rsid w:val="00AA7033"/>
    <w:rsid w:val="00AA733F"/>
    <w:rsid w:val="00AA7C46"/>
    <w:rsid w:val="00AB0782"/>
    <w:rsid w:val="00AB3257"/>
    <w:rsid w:val="00AB50C1"/>
    <w:rsid w:val="00AB5A9D"/>
    <w:rsid w:val="00AB5FE8"/>
    <w:rsid w:val="00AB6D8D"/>
    <w:rsid w:val="00AC2505"/>
    <w:rsid w:val="00AC2542"/>
    <w:rsid w:val="00AC3F04"/>
    <w:rsid w:val="00AC4B62"/>
    <w:rsid w:val="00AC55DF"/>
    <w:rsid w:val="00AC64E5"/>
    <w:rsid w:val="00AC6E7D"/>
    <w:rsid w:val="00AC74BE"/>
    <w:rsid w:val="00AD0580"/>
    <w:rsid w:val="00AD2BEE"/>
    <w:rsid w:val="00AD3172"/>
    <w:rsid w:val="00AD3408"/>
    <w:rsid w:val="00AD4EB7"/>
    <w:rsid w:val="00AD566A"/>
    <w:rsid w:val="00AE1062"/>
    <w:rsid w:val="00AE15F1"/>
    <w:rsid w:val="00AE1CBF"/>
    <w:rsid w:val="00AE2F9D"/>
    <w:rsid w:val="00AE3C46"/>
    <w:rsid w:val="00AE44F1"/>
    <w:rsid w:val="00AE58D6"/>
    <w:rsid w:val="00AE5B58"/>
    <w:rsid w:val="00AE5F5A"/>
    <w:rsid w:val="00AE6AA0"/>
    <w:rsid w:val="00AF1F69"/>
    <w:rsid w:val="00AF40EC"/>
    <w:rsid w:val="00AF5118"/>
    <w:rsid w:val="00AF5464"/>
    <w:rsid w:val="00AF5EA7"/>
    <w:rsid w:val="00AF5FDD"/>
    <w:rsid w:val="00AF6691"/>
    <w:rsid w:val="00AF7663"/>
    <w:rsid w:val="00B01B63"/>
    <w:rsid w:val="00B01FC9"/>
    <w:rsid w:val="00B03199"/>
    <w:rsid w:val="00B03424"/>
    <w:rsid w:val="00B04E2D"/>
    <w:rsid w:val="00B06338"/>
    <w:rsid w:val="00B06485"/>
    <w:rsid w:val="00B06DB1"/>
    <w:rsid w:val="00B079C7"/>
    <w:rsid w:val="00B11396"/>
    <w:rsid w:val="00B11417"/>
    <w:rsid w:val="00B11B32"/>
    <w:rsid w:val="00B13C90"/>
    <w:rsid w:val="00B13EB9"/>
    <w:rsid w:val="00B145F6"/>
    <w:rsid w:val="00B152AC"/>
    <w:rsid w:val="00B164D9"/>
    <w:rsid w:val="00B175CF"/>
    <w:rsid w:val="00B17DD3"/>
    <w:rsid w:val="00B20391"/>
    <w:rsid w:val="00B22265"/>
    <w:rsid w:val="00B22709"/>
    <w:rsid w:val="00B238CA"/>
    <w:rsid w:val="00B249A4"/>
    <w:rsid w:val="00B25BF7"/>
    <w:rsid w:val="00B265D4"/>
    <w:rsid w:val="00B2668D"/>
    <w:rsid w:val="00B26D10"/>
    <w:rsid w:val="00B27116"/>
    <w:rsid w:val="00B30A65"/>
    <w:rsid w:val="00B329DB"/>
    <w:rsid w:val="00B329F8"/>
    <w:rsid w:val="00B3497C"/>
    <w:rsid w:val="00B3648F"/>
    <w:rsid w:val="00B36801"/>
    <w:rsid w:val="00B36A7A"/>
    <w:rsid w:val="00B36E86"/>
    <w:rsid w:val="00B37538"/>
    <w:rsid w:val="00B40A85"/>
    <w:rsid w:val="00B414E9"/>
    <w:rsid w:val="00B42A87"/>
    <w:rsid w:val="00B42C42"/>
    <w:rsid w:val="00B43C4B"/>
    <w:rsid w:val="00B44DBD"/>
    <w:rsid w:val="00B453CD"/>
    <w:rsid w:val="00B45964"/>
    <w:rsid w:val="00B47781"/>
    <w:rsid w:val="00B50962"/>
    <w:rsid w:val="00B509CF"/>
    <w:rsid w:val="00B513CB"/>
    <w:rsid w:val="00B51FAC"/>
    <w:rsid w:val="00B5287F"/>
    <w:rsid w:val="00B55351"/>
    <w:rsid w:val="00B572C6"/>
    <w:rsid w:val="00B6138E"/>
    <w:rsid w:val="00B61AF9"/>
    <w:rsid w:val="00B622A5"/>
    <w:rsid w:val="00B6299E"/>
    <w:rsid w:val="00B63074"/>
    <w:rsid w:val="00B647D6"/>
    <w:rsid w:val="00B65644"/>
    <w:rsid w:val="00B659D6"/>
    <w:rsid w:val="00B65BA8"/>
    <w:rsid w:val="00B67634"/>
    <w:rsid w:val="00B70D1E"/>
    <w:rsid w:val="00B71314"/>
    <w:rsid w:val="00B71927"/>
    <w:rsid w:val="00B7201E"/>
    <w:rsid w:val="00B73696"/>
    <w:rsid w:val="00B75231"/>
    <w:rsid w:val="00B75A75"/>
    <w:rsid w:val="00B76237"/>
    <w:rsid w:val="00B81C11"/>
    <w:rsid w:val="00B81EBA"/>
    <w:rsid w:val="00B82C80"/>
    <w:rsid w:val="00B82E16"/>
    <w:rsid w:val="00B83B92"/>
    <w:rsid w:val="00B853A3"/>
    <w:rsid w:val="00B86136"/>
    <w:rsid w:val="00B87366"/>
    <w:rsid w:val="00B90143"/>
    <w:rsid w:val="00B93C57"/>
    <w:rsid w:val="00B94C4D"/>
    <w:rsid w:val="00B94DB4"/>
    <w:rsid w:val="00B959E6"/>
    <w:rsid w:val="00B96572"/>
    <w:rsid w:val="00B966B8"/>
    <w:rsid w:val="00B96DC2"/>
    <w:rsid w:val="00B9753F"/>
    <w:rsid w:val="00B97B63"/>
    <w:rsid w:val="00BA1FA1"/>
    <w:rsid w:val="00BA264F"/>
    <w:rsid w:val="00BA3D88"/>
    <w:rsid w:val="00BA5F58"/>
    <w:rsid w:val="00BA63B7"/>
    <w:rsid w:val="00BA6A60"/>
    <w:rsid w:val="00BA6EBE"/>
    <w:rsid w:val="00BB0868"/>
    <w:rsid w:val="00BB0AA2"/>
    <w:rsid w:val="00BB0D70"/>
    <w:rsid w:val="00BB160E"/>
    <w:rsid w:val="00BB1C56"/>
    <w:rsid w:val="00BB2119"/>
    <w:rsid w:val="00BB2E3A"/>
    <w:rsid w:val="00BB2E87"/>
    <w:rsid w:val="00BB4DE9"/>
    <w:rsid w:val="00BB5921"/>
    <w:rsid w:val="00BB70C0"/>
    <w:rsid w:val="00BB7238"/>
    <w:rsid w:val="00BC0220"/>
    <w:rsid w:val="00BC102D"/>
    <w:rsid w:val="00BC1BF1"/>
    <w:rsid w:val="00BC3F71"/>
    <w:rsid w:val="00BC48B3"/>
    <w:rsid w:val="00BC528E"/>
    <w:rsid w:val="00BC623D"/>
    <w:rsid w:val="00BC642C"/>
    <w:rsid w:val="00BC7623"/>
    <w:rsid w:val="00BC7C44"/>
    <w:rsid w:val="00BD0A9D"/>
    <w:rsid w:val="00BD1499"/>
    <w:rsid w:val="00BD1685"/>
    <w:rsid w:val="00BD218A"/>
    <w:rsid w:val="00BD232A"/>
    <w:rsid w:val="00BD6112"/>
    <w:rsid w:val="00BD6A8D"/>
    <w:rsid w:val="00BD6C7A"/>
    <w:rsid w:val="00BD71C0"/>
    <w:rsid w:val="00BD7B62"/>
    <w:rsid w:val="00BE0289"/>
    <w:rsid w:val="00BE1753"/>
    <w:rsid w:val="00BE30DC"/>
    <w:rsid w:val="00BE3D64"/>
    <w:rsid w:val="00BE3E84"/>
    <w:rsid w:val="00BE406F"/>
    <w:rsid w:val="00BE4CAB"/>
    <w:rsid w:val="00BE51F5"/>
    <w:rsid w:val="00BE6173"/>
    <w:rsid w:val="00BE6D3B"/>
    <w:rsid w:val="00BE6E73"/>
    <w:rsid w:val="00BE779F"/>
    <w:rsid w:val="00BE78CC"/>
    <w:rsid w:val="00BE7BE9"/>
    <w:rsid w:val="00BF1696"/>
    <w:rsid w:val="00BF1725"/>
    <w:rsid w:val="00BF23D7"/>
    <w:rsid w:val="00BF42BE"/>
    <w:rsid w:val="00BF44A8"/>
    <w:rsid w:val="00BF46F8"/>
    <w:rsid w:val="00BF5E06"/>
    <w:rsid w:val="00C010FA"/>
    <w:rsid w:val="00C01C9B"/>
    <w:rsid w:val="00C0240C"/>
    <w:rsid w:val="00C02982"/>
    <w:rsid w:val="00C02D81"/>
    <w:rsid w:val="00C044AC"/>
    <w:rsid w:val="00C04B7A"/>
    <w:rsid w:val="00C0501A"/>
    <w:rsid w:val="00C06498"/>
    <w:rsid w:val="00C109BB"/>
    <w:rsid w:val="00C117CB"/>
    <w:rsid w:val="00C11EDA"/>
    <w:rsid w:val="00C12D4D"/>
    <w:rsid w:val="00C12D81"/>
    <w:rsid w:val="00C12F61"/>
    <w:rsid w:val="00C138DB"/>
    <w:rsid w:val="00C149D0"/>
    <w:rsid w:val="00C154FA"/>
    <w:rsid w:val="00C1584D"/>
    <w:rsid w:val="00C15994"/>
    <w:rsid w:val="00C16571"/>
    <w:rsid w:val="00C171F8"/>
    <w:rsid w:val="00C17BBD"/>
    <w:rsid w:val="00C2103F"/>
    <w:rsid w:val="00C21F7A"/>
    <w:rsid w:val="00C21F91"/>
    <w:rsid w:val="00C221AA"/>
    <w:rsid w:val="00C22250"/>
    <w:rsid w:val="00C24B3D"/>
    <w:rsid w:val="00C2561B"/>
    <w:rsid w:val="00C25F97"/>
    <w:rsid w:val="00C266D3"/>
    <w:rsid w:val="00C2773B"/>
    <w:rsid w:val="00C3185C"/>
    <w:rsid w:val="00C32073"/>
    <w:rsid w:val="00C32587"/>
    <w:rsid w:val="00C32AFD"/>
    <w:rsid w:val="00C33A01"/>
    <w:rsid w:val="00C340C4"/>
    <w:rsid w:val="00C34C41"/>
    <w:rsid w:val="00C359DE"/>
    <w:rsid w:val="00C35D70"/>
    <w:rsid w:val="00C365C2"/>
    <w:rsid w:val="00C375F2"/>
    <w:rsid w:val="00C4091E"/>
    <w:rsid w:val="00C412ED"/>
    <w:rsid w:val="00C416B5"/>
    <w:rsid w:val="00C42706"/>
    <w:rsid w:val="00C4371A"/>
    <w:rsid w:val="00C45ED9"/>
    <w:rsid w:val="00C469B9"/>
    <w:rsid w:val="00C51416"/>
    <w:rsid w:val="00C51685"/>
    <w:rsid w:val="00C5192E"/>
    <w:rsid w:val="00C52227"/>
    <w:rsid w:val="00C53091"/>
    <w:rsid w:val="00C5517E"/>
    <w:rsid w:val="00C554E0"/>
    <w:rsid w:val="00C55F26"/>
    <w:rsid w:val="00C57BD9"/>
    <w:rsid w:val="00C60135"/>
    <w:rsid w:val="00C603B9"/>
    <w:rsid w:val="00C61A17"/>
    <w:rsid w:val="00C66ABF"/>
    <w:rsid w:val="00C67547"/>
    <w:rsid w:val="00C7025C"/>
    <w:rsid w:val="00C70321"/>
    <w:rsid w:val="00C70A98"/>
    <w:rsid w:val="00C72C13"/>
    <w:rsid w:val="00C72D68"/>
    <w:rsid w:val="00C75B9F"/>
    <w:rsid w:val="00C75FAE"/>
    <w:rsid w:val="00C770DA"/>
    <w:rsid w:val="00C77370"/>
    <w:rsid w:val="00C77A61"/>
    <w:rsid w:val="00C81974"/>
    <w:rsid w:val="00C81ED7"/>
    <w:rsid w:val="00C82328"/>
    <w:rsid w:val="00C83697"/>
    <w:rsid w:val="00C8398F"/>
    <w:rsid w:val="00C859BF"/>
    <w:rsid w:val="00C85A12"/>
    <w:rsid w:val="00C85AB6"/>
    <w:rsid w:val="00C8783F"/>
    <w:rsid w:val="00C90E89"/>
    <w:rsid w:val="00C91AC0"/>
    <w:rsid w:val="00C92B24"/>
    <w:rsid w:val="00C93F7C"/>
    <w:rsid w:val="00C943B9"/>
    <w:rsid w:val="00C94913"/>
    <w:rsid w:val="00C9511E"/>
    <w:rsid w:val="00C9568E"/>
    <w:rsid w:val="00C960BC"/>
    <w:rsid w:val="00C96130"/>
    <w:rsid w:val="00C96508"/>
    <w:rsid w:val="00C9651D"/>
    <w:rsid w:val="00CA0342"/>
    <w:rsid w:val="00CA0AE3"/>
    <w:rsid w:val="00CA18C5"/>
    <w:rsid w:val="00CA1EAC"/>
    <w:rsid w:val="00CA1FC4"/>
    <w:rsid w:val="00CA3DB4"/>
    <w:rsid w:val="00CA4CA0"/>
    <w:rsid w:val="00CA4EDF"/>
    <w:rsid w:val="00CA6ACB"/>
    <w:rsid w:val="00CA7F84"/>
    <w:rsid w:val="00CB00CF"/>
    <w:rsid w:val="00CB0545"/>
    <w:rsid w:val="00CB0F69"/>
    <w:rsid w:val="00CB12B1"/>
    <w:rsid w:val="00CB15AA"/>
    <w:rsid w:val="00CB17FA"/>
    <w:rsid w:val="00CB1F33"/>
    <w:rsid w:val="00CB3429"/>
    <w:rsid w:val="00CB3BAD"/>
    <w:rsid w:val="00CB469F"/>
    <w:rsid w:val="00CB4F70"/>
    <w:rsid w:val="00CB5132"/>
    <w:rsid w:val="00CB55EE"/>
    <w:rsid w:val="00CB5E54"/>
    <w:rsid w:val="00CB5E87"/>
    <w:rsid w:val="00CB6AB4"/>
    <w:rsid w:val="00CB7D37"/>
    <w:rsid w:val="00CC0C80"/>
    <w:rsid w:val="00CC130E"/>
    <w:rsid w:val="00CC136F"/>
    <w:rsid w:val="00CC14E4"/>
    <w:rsid w:val="00CC19D0"/>
    <w:rsid w:val="00CC358D"/>
    <w:rsid w:val="00CC3FC8"/>
    <w:rsid w:val="00CC4A3D"/>
    <w:rsid w:val="00CC4A4E"/>
    <w:rsid w:val="00CC4A6A"/>
    <w:rsid w:val="00CC54B4"/>
    <w:rsid w:val="00CC61D7"/>
    <w:rsid w:val="00CD2BCA"/>
    <w:rsid w:val="00CD37FE"/>
    <w:rsid w:val="00CD5125"/>
    <w:rsid w:val="00CD51DA"/>
    <w:rsid w:val="00CD6144"/>
    <w:rsid w:val="00CD7005"/>
    <w:rsid w:val="00CD716B"/>
    <w:rsid w:val="00CE0457"/>
    <w:rsid w:val="00CE0F5F"/>
    <w:rsid w:val="00CE2253"/>
    <w:rsid w:val="00CE23AC"/>
    <w:rsid w:val="00CE3844"/>
    <w:rsid w:val="00CE3CDD"/>
    <w:rsid w:val="00CE3CF4"/>
    <w:rsid w:val="00CE59C6"/>
    <w:rsid w:val="00CE67A6"/>
    <w:rsid w:val="00CE69D3"/>
    <w:rsid w:val="00CE6E4F"/>
    <w:rsid w:val="00CF0511"/>
    <w:rsid w:val="00CF069E"/>
    <w:rsid w:val="00CF10B7"/>
    <w:rsid w:val="00CF2850"/>
    <w:rsid w:val="00CF4EBB"/>
    <w:rsid w:val="00CF7829"/>
    <w:rsid w:val="00CF7DBA"/>
    <w:rsid w:val="00D00542"/>
    <w:rsid w:val="00D01DE8"/>
    <w:rsid w:val="00D028D5"/>
    <w:rsid w:val="00D04FC3"/>
    <w:rsid w:val="00D05417"/>
    <w:rsid w:val="00D05571"/>
    <w:rsid w:val="00D119BF"/>
    <w:rsid w:val="00D12317"/>
    <w:rsid w:val="00D127EE"/>
    <w:rsid w:val="00D135D1"/>
    <w:rsid w:val="00D13C88"/>
    <w:rsid w:val="00D149A1"/>
    <w:rsid w:val="00D15090"/>
    <w:rsid w:val="00D16090"/>
    <w:rsid w:val="00D178DF"/>
    <w:rsid w:val="00D17C09"/>
    <w:rsid w:val="00D17E73"/>
    <w:rsid w:val="00D220D4"/>
    <w:rsid w:val="00D22354"/>
    <w:rsid w:val="00D224CD"/>
    <w:rsid w:val="00D229BE"/>
    <w:rsid w:val="00D24356"/>
    <w:rsid w:val="00D24756"/>
    <w:rsid w:val="00D2475E"/>
    <w:rsid w:val="00D24EFA"/>
    <w:rsid w:val="00D255D4"/>
    <w:rsid w:val="00D264B6"/>
    <w:rsid w:val="00D303D4"/>
    <w:rsid w:val="00D311EA"/>
    <w:rsid w:val="00D32337"/>
    <w:rsid w:val="00D330B1"/>
    <w:rsid w:val="00D37C99"/>
    <w:rsid w:val="00D41308"/>
    <w:rsid w:val="00D4161E"/>
    <w:rsid w:val="00D41988"/>
    <w:rsid w:val="00D42438"/>
    <w:rsid w:val="00D4307B"/>
    <w:rsid w:val="00D43114"/>
    <w:rsid w:val="00D442D1"/>
    <w:rsid w:val="00D44A0E"/>
    <w:rsid w:val="00D4571C"/>
    <w:rsid w:val="00D4663B"/>
    <w:rsid w:val="00D46EA7"/>
    <w:rsid w:val="00D4780A"/>
    <w:rsid w:val="00D5126C"/>
    <w:rsid w:val="00D513D6"/>
    <w:rsid w:val="00D5182F"/>
    <w:rsid w:val="00D56B99"/>
    <w:rsid w:val="00D577B6"/>
    <w:rsid w:val="00D57CE7"/>
    <w:rsid w:val="00D62745"/>
    <w:rsid w:val="00D62DAE"/>
    <w:rsid w:val="00D64FD4"/>
    <w:rsid w:val="00D653B5"/>
    <w:rsid w:val="00D676C1"/>
    <w:rsid w:val="00D67BED"/>
    <w:rsid w:val="00D67DBC"/>
    <w:rsid w:val="00D715E9"/>
    <w:rsid w:val="00D72091"/>
    <w:rsid w:val="00D7539E"/>
    <w:rsid w:val="00D75694"/>
    <w:rsid w:val="00D757B7"/>
    <w:rsid w:val="00D76164"/>
    <w:rsid w:val="00D76C3F"/>
    <w:rsid w:val="00D775AD"/>
    <w:rsid w:val="00D80476"/>
    <w:rsid w:val="00D81782"/>
    <w:rsid w:val="00D818FE"/>
    <w:rsid w:val="00D832FE"/>
    <w:rsid w:val="00D8566F"/>
    <w:rsid w:val="00D86D7B"/>
    <w:rsid w:val="00D87556"/>
    <w:rsid w:val="00D876C5"/>
    <w:rsid w:val="00D913AD"/>
    <w:rsid w:val="00D92071"/>
    <w:rsid w:val="00D92F50"/>
    <w:rsid w:val="00D9343B"/>
    <w:rsid w:val="00D937B0"/>
    <w:rsid w:val="00D94183"/>
    <w:rsid w:val="00D953C9"/>
    <w:rsid w:val="00D95C97"/>
    <w:rsid w:val="00D9633F"/>
    <w:rsid w:val="00D977B7"/>
    <w:rsid w:val="00D97A68"/>
    <w:rsid w:val="00D97B29"/>
    <w:rsid w:val="00DA0812"/>
    <w:rsid w:val="00DA0F01"/>
    <w:rsid w:val="00DA16A0"/>
    <w:rsid w:val="00DA35CC"/>
    <w:rsid w:val="00DA447E"/>
    <w:rsid w:val="00DA475D"/>
    <w:rsid w:val="00DA478B"/>
    <w:rsid w:val="00DA4DC9"/>
    <w:rsid w:val="00DA597B"/>
    <w:rsid w:val="00DA7471"/>
    <w:rsid w:val="00DA7671"/>
    <w:rsid w:val="00DB0439"/>
    <w:rsid w:val="00DB0899"/>
    <w:rsid w:val="00DB12F7"/>
    <w:rsid w:val="00DB26AD"/>
    <w:rsid w:val="00DB2757"/>
    <w:rsid w:val="00DB3973"/>
    <w:rsid w:val="00DB3EF0"/>
    <w:rsid w:val="00DB483D"/>
    <w:rsid w:val="00DB55CC"/>
    <w:rsid w:val="00DB56F4"/>
    <w:rsid w:val="00DB5968"/>
    <w:rsid w:val="00DB5FBD"/>
    <w:rsid w:val="00DB6C8E"/>
    <w:rsid w:val="00DB73EC"/>
    <w:rsid w:val="00DB7910"/>
    <w:rsid w:val="00DC2262"/>
    <w:rsid w:val="00DC26E9"/>
    <w:rsid w:val="00DC429F"/>
    <w:rsid w:val="00DC513E"/>
    <w:rsid w:val="00DC61FA"/>
    <w:rsid w:val="00DC6A18"/>
    <w:rsid w:val="00DC73D2"/>
    <w:rsid w:val="00DC7BA1"/>
    <w:rsid w:val="00DC7E22"/>
    <w:rsid w:val="00DD0B8D"/>
    <w:rsid w:val="00DD0F35"/>
    <w:rsid w:val="00DD112B"/>
    <w:rsid w:val="00DD32ED"/>
    <w:rsid w:val="00DD3525"/>
    <w:rsid w:val="00DD4417"/>
    <w:rsid w:val="00DD452E"/>
    <w:rsid w:val="00DD7E76"/>
    <w:rsid w:val="00DE1770"/>
    <w:rsid w:val="00DE4772"/>
    <w:rsid w:val="00DE47EF"/>
    <w:rsid w:val="00DE59DA"/>
    <w:rsid w:val="00DE5B9D"/>
    <w:rsid w:val="00DE69C5"/>
    <w:rsid w:val="00DF054C"/>
    <w:rsid w:val="00DF080D"/>
    <w:rsid w:val="00DF10FA"/>
    <w:rsid w:val="00DF2A77"/>
    <w:rsid w:val="00DF2DDC"/>
    <w:rsid w:val="00DF5A08"/>
    <w:rsid w:val="00DF6CF3"/>
    <w:rsid w:val="00DF7428"/>
    <w:rsid w:val="00E00033"/>
    <w:rsid w:val="00E00E0F"/>
    <w:rsid w:val="00E0143A"/>
    <w:rsid w:val="00E014AF"/>
    <w:rsid w:val="00E017B1"/>
    <w:rsid w:val="00E01F04"/>
    <w:rsid w:val="00E01F4E"/>
    <w:rsid w:val="00E030B3"/>
    <w:rsid w:val="00E03D14"/>
    <w:rsid w:val="00E049E8"/>
    <w:rsid w:val="00E04B91"/>
    <w:rsid w:val="00E04F95"/>
    <w:rsid w:val="00E0768B"/>
    <w:rsid w:val="00E07A2E"/>
    <w:rsid w:val="00E10289"/>
    <w:rsid w:val="00E1169F"/>
    <w:rsid w:val="00E12089"/>
    <w:rsid w:val="00E12228"/>
    <w:rsid w:val="00E128BB"/>
    <w:rsid w:val="00E14D23"/>
    <w:rsid w:val="00E174FC"/>
    <w:rsid w:val="00E1764B"/>
    <w:rsid w:val="00E206CE"/>
    <w:rsid w:val="00E21F8D"/>
    <w:rsid w:val="00E22699"/>
    <w:rsid w:val="00E2317C"/>
    <w:rsid w:val="00E23423"/>
    <w:rsid w:val="00E2472D"/>
    <w:rsid w:val="00E24C4A"/>
    <w:rsid w:val="00E259F4"/>
    <w:rsid w:val="00E25AF4"/>
    <w:rsid w:val="00E267EC"/>
    <w:rsid w:val="00E30A31"/>
    <w:rsid w:val="00E30A3A"/>
    <w:rsid w:val="00E31501"/>
    <w:rsid w:val="00E31745"/>
    <w:rsid w:val="00E31D68"/>
    <w:rsid w:val="00E3246F"/>
    <w:rsid w:val="00E34E30"/>
    <w:rsid w:val="00E35ADF"/>
    <w:rsid w:val="00E363AF"/>
    <w:rsid w:val="00E37488"/>
    <w:rsid w:val="00E377E0"/>
    <w:rsid w:val="00E40727"/>
    <w:rsid w:val="00E40CA7"/>
    <w:rsid w:val="00E4241D"/>
    <w:rsid w:val="00E4286A"/>
    <w:rsid w:val="00E4343A"/>
    <w:rsid w:val="00E43691"/>
    <w:rsid w:val="00E445E7"/>
    <w:rsid w:val="00E449C8"/>
    <w:rsid w:val="00E44A11"/>
    <w:rsid w:val="00E4541C"/>
    <w:rsid w:val="00E46B4A"/>
    <w:rsid w:val="00E46B62"/>
    <w:rsid w:val="00E47194"/>
    <w:rsid w:val="00E479D4"/>
    <w:rsid w:val="00E47AEF"/>
    <w:rsid w:val="00E50FDE"/>
    <w:rsid w:val="00E55694"/>
    <w:rsid w:val="00E56D0F"/>
    <w:rsid w:val="00E56FBF"/>
    <w:rsid w:val="00E60542"/>
    <w:rsid w:val="00E60B9E"/>
    <w:rsid w:val="00E60E14"/>
    <w:rsid w:val="00E61B34"/>
    <w:rsid w:val="00E63B75"/>
    <w:rsid w:val="00E64BC9"/>
    <w:rsid w:val="00E64F8F"/>
    <w:rsid w:val="00E658F2"/>
    <w:rsid w:val="00E678BA"/>
    <w:rsid w:val="00E67983"/>
    <w:rsid w:val="00E7074D"/>
    <w:rsid w:val="00E7132C"/>
    <w:rsid w:val="00E7328B"/>
    <w:rsid w:val="00E7413F"/>
    <w:rsid w:val="00E74963"/>
    <w:rsid w:val="00E75235"/>
    <w:rsid w:val="00E7648B"/>
    <w:rsid w:val="00E76494"/>
    <w:rsid w:val="00E765C4"/>
    <w:rsid w:val="00E771D7"/>
    <w:rsid w:val="00E7720E"/>
    <w:rsid w:val="00E7789C"/>
    <w:rsid w:val="00E77D26"/>
    <w:rsid w:val="00E81338"/>
    <w:rsid w:val="00E81B98"/>
    <w:rsid w:val="00E82468"/>
    <w:rsid w:val="00E838DB"/>
    <w:rsid w:val="00E83D33"/>
    <w:rsid w:val="00E84055"/>
    <w:rsid w:val="00E847D4"/>
    <w:rsid w:val="00E84AE7"/>
    <w:rsid w:val="00E854BE"/>
    <w:rsid w:val="00E86838"/>
    <w:rsid w:val="00E871A4"/>
    <w:rsid w:val="00E871AC"/>
    <w:rsid w:val="00E90B05"/>
    <w:rsid w:val="00E910AC"/>
    <w:rsid w:val="00E914EA"/>
    <w:rsid w:val="00E945FE"/>
    <w:rsid w:val="00E95CB3"/>
    <w:rsid w:val="00E96131"/>
    <w:rsid w:val="00E96216"/>
    <w:rsid w:val="00E976D0"/>
    <w:rsid w:val="00EA1532"/>
    <w:rsid w:val="00EA16FE"/>
    <w:rsid w:val="00EA3295"/>
    <w:rsid w:val="00EA3920"/>
    <w:rsid w:val="00EA6405"/>
    <w:rsid w:val="00EA6DFD"/>
    <w:rsid w:val="00EA7747"/>
    <w:rsid w:val="00EA7D89"/>
    <w:rsid w:val="00EB03A7"/>
    <w:rsid w:val="00EB065B"/>
    <w:rsid w:val="00EB14A4"/>
    <w:rsid w:val="00EB1E99"/>
    <w:rsid w:val="00EB31AD"/>
    <w:rsid w:val="00EB3B6F"/>
    <w:rsid w:val="00EB52AA"/>
    <w:rsid w:val="00EB5356"/>
    <w:rsid w:val="00EB69E6"/>
    <w:rsid w:val="00EB7002"/>
    <w:rsid w:val="00EC0AC5"/>
    <w:rsid w:val="00EC16A5"/>
    <w:rsid w:val="00EC2283"/>
    <w:rsid w:val="00EC276C"/>
    <w:rsid w:val="00EC481D"/>
    <w:rsid w:val="00EC4A1A"/>
    <w:rsid w:val="00EC4ABB"/>
    <w:rsid w:val="00EC504F"/>
    <w:rsid w:val="00EC5795"/>
    <w:rsid w:val="00EC70C9"/>
    <w:rsid w:val="00ED164B"/>
    <w:rsid w:val="00ED306C"/>
    <w:rsid w:val="00ED32B7"/>
    <w:rsid w:val="00ED35BB"/>
    <w:rsid w:val="00ED366E"/>
    <w:rsid w:val="00ED613B"/>
    <w:rsid w:val="00ED6318"/>
    <w:rsid w:val="00ED7364"/>
    <w:rsid w:val="00EE0E5D"/>
    <w:rsid w:val="00EE10BB"/>
    <w:rsid w:val="00EE307C"/>
    <w:rsid w:val="00EE379E"/>
    <w:rsid w:val="00EE3C45"/>
    <w:rsid w:val="00EE4E75"/>
    <w:rsid w:val="00EE5300"/>
    <w:rsid w:val="00EF0960"/>
    <w:rsid w:val="00EF15BB"/>
    <w:rsid w:val="00EF168E"/>
    <w:rsid w:val="00EF17C9"/>
    <w:rsid w:val="00EF17EE"/>
    <w:rsid w:val="00EF235F"/>
    <w:rsid w:val="00EF2DC7"/>
    <w:rsid w:val="00EF2F9B"/>
    <w:rsid w:val="00EF30FF"/>
    <w:rsid w:val="00EF36D2"/>
    <w:rsid w:val="00EF39C9"/>
    <w:rsid w:val="00EF3EAF"/>
    <w:rsid w:val="00EF44EC"/>
    <w:rsid w:val="00EF6634"/>
    <w:rsid w:val="00EF684F"/>
    <w:rsid w:val="00EF69F2"/>
    <w:rsid w:val="00EF7290"/>
    <w:rsid w:val="00F016A2"/>
    <w:rsid w:val="00F02EBE"/>
    <w:rsid w:val="00F03407"/>
    <w:rsid w:val="00F053FE"/>
    <w:rsid w:val="00F055FE"/>
    <w:rsid w:val="00F06148"/>
    <w:rsid w:val="00F10A61"/>
    <w:rsid w:val="00F1125E"/>
    <w:rsid w:val="00F115A0"/>
    <w:rsid w:val="00F12BE1"/>
    <w:rsid w:val="00F13080"/>
    <w:rsid w:val="00F13243"/>
    <w:rsid w:val="00F148DE"/>
    <w:rsid w:val="00F14AE6"/>
    <w:rsid w:val="00F16260"/>
    <w:rsid w:val="00F173ED"/>
    <w:rsid w:val="00F210F2"/>
    <w:rsid w:val="00F21D55"/>
    <w:rsid w:val="00F21F4A"/>
    <w:rsid w:val="00F21F53"/>
    <w:rsid w:val="00F22FA4"/>
    <w:rsid w:val="00F235D8"/>
    <w:rsid w:val="00F23BBB"/>
    <w:rsid w:val="00F2415A"/>
    <w:rsid w:val="00F2480A"/>
    <w:rsid w:val="00F2589A"/>
    <w:rsid w:val="00F26DC4"/>
    <w:rsid w:val="00F277B4"/>
    <w:rsid w:val="00F30894"/>
    <w:rsid w:val="00F311CC"/>
    <w:rsid w:val="00F312EB"/>
    <w:rsid w:val="00F331D2"/>
    <w:rsid w:val="00F33505"/>
    <w:rsid w:val="00F33AAC"/>
    <w:rsid w:val="00F341F7"/>
    <w:rsid w:val="00F342DB"/>
    <w:rsid w:val="00F34312"/>
    <w:rsid w:val="00F3449C"/>
    <w:rsid w:val="00F3452F"/>
    <w:rsid w:val="00F358FC"/>
    <w:rsid w:val="00F35949"/>
    <w:rsid w:val="00F35B61"/>
    <w:rsid w:val="00F36FE6"/>
    <w:rsid w:val="00F37017"/>
    <w:rsid w:val="00F37109"/>
    <w:rsid w:val="00F37D8A"/>
    <w:rsid w:val="00F42B07"/>
    <w:rsid w:val="00F42E4E"/>
    <w:rsid w:val="00F4494F"/>
    <w:rsid w:val="00F44A51"/>
    <w:rsid w:val="00F45CFE"/>
    <w:rsid w:val="00F464EC"/>
    <w:rsid w:val="00F46561"/>
    <w:rsid w:val="00F47D57"/>
    <w:rsid w:val="00F50FC6"/>
    <w:rsid w:val="00F51057"/>
    <w:rsid w:val="00F528F3"/>
    <w:rsid w:val="00F53356"/>
    <w:rsid w:val="00F537B3"/>
    <w:rsid w:val="00F537FF"/>
    <w:rsid w:val="00F53D1E"/>
    <w:rsid w:val="00F545C7"/>
    <w:rsid w:val="00F552D4"/>
    <w:rsid w:val="00F55D77"/>
    <w:rsid w:val="00F578C0"/>
    <w:rsid w:val="00F6028B"/>
    <w:rsid w:val="00F6052C"/>
    <w:rsid w:val="00F60C14"/>
    <w:rsid w:val="00F62657"/>
    <w:rsid w:val="00F62803"/>
    <w:rsid w:val="00F63270"/>
    <w:rsid w:val="00F64E41"/>
    <w:rsid w:val="00F67F18"/>
    <w:rsid w:val="00F701BA"/>
    <w:rsid w:val="00F704F8"/>
    <w:rsid w:val="00F710DF"/>
    <w:rsid w:val="00F7223F"/>
    <w:rsid w:val="00F73257"/>
    <w:rsid w:val="00F73840"/>
    <w:rsid w:val="00F749D5"/>
    <w:rsid w:val="00F75084"/>
    <w:rsid w:val="00F75716"/>
    <w:rsid w:val="00F7696E"/>
    <w:rsid w:val="00F77092"/>
    <w:rsid w:val="00F80688"/>
    <w:rsid w:val="00F81AC2"/>
    <w:rsid w:val="00F82AF4"/>
    <w:rsid w:val="00F82DF5"/>
    <w:rsid w:val="00F83140"/>
    <w:rsid w:val="00F83502"/>
    <w:rsid w:val="00F83E2E"/>
    <w:rsid w:val="00F84AA4"/>
    <w:rsid w:val="00F84EDF"/>
    <w:rsid w:val="00F8525A"/>
    <w:rsid w:val="00F8572F"/>
    <w:rsid w:val="00F86424"/>
    <w:rsid w:val="00F87657"/>
    <w:rsid w:val="00F8767A"/>
    <w:rsid w:val="00F879AE"/>
    <w:rsid w:val="00F91E36"/>
    <w:rsid w:val="00F933F9"/>
    <w:rsid w:val="00F94D92"/>
    <w:rsid w:val="00F94E16"/>
    <w:rsid w:val="00F95A5A"/>
    <w:rsid w:val="00F95C10"/>
    <w:rsid w:val="00F96FC4"/>
    <w:rsid w:val="00FA1700"/>
    <w:rsid w:val="00FA1740"/>
    <w:rsid w:val="00FA17DE"/>
    <w:rsid w:val="00FA3E11"/>
    <w:rsid w:val="00FA4FAB"/>
    <w:rsid w:val="00FA4FEF"/>
    <w:rsid w:val="00FA5CB3"/>
    <w:rsid w:val="00FA664E"/>
    <w:rsid w:val="00FA6D0A"/>
    <w:rsid w:val="00FA7897"/>
    <w:rsid w:val="00FB0031"/>
    <w:rsid w:val="00FB10E9"/>
    <w:rsid w:val="00FB32D1"/>
    <w:rsid w:val="00FB3448"/>
    <w:rsid w:val="00FB40C4"/>
    <w:rsid w:val="00FB505A"/>
    <w:rsid w:val="00FB5571"/>
    <w:rsid w:val="00FB7991"/>
    <w:rsid w:val="00FC1650"/>
    <w:rsid w:val="00FC1919"/>
    <w:rsid w:val="00FC1C70"/>
    <w:rsid w:val="00FC1D6C"/>
    <w:rsid w:val="00FC1F40"/>
    <w:rsid w:val="00FC2CD5"/>
    <w:rsid w:val="00FC47AB"/>
    <w:rsid w:val="00FC5DB7"/>
    <w:rsid w:val="00FC636B"/>
    <w:rsid w:val="00FC68C2"/>
    <w:rsid w:val="00FC6A6A"/>
    <w:rsid w:val="00FC6ECE"/>
    <w:rsid w:val="00FD02F9"/>
    <w:rsid w:val="00FD0B85"/>
    <w:rsid w:val="00FD0C8D"/>
    <w:rsid w:val="00FD2545"/>
    <w:rsid w:val="00FD5E9A"/>
    <w:rsid w:val="00FD6BC3"/>
    <w:rsid w:val="00FD76D9"/>
    <w:rsid w:val="00FE0208"/>
    <w:rsid w:val="00FE0A8F"/>
    <w:rsid w:val="00FE1025"/>
    <w:rsid w:val="00FE1B0E"/>
    <w:rsid w:val="00FE1E2D"/>
    <w:rsid w:val="00FE257D"/>
    <w:rsid w:val="00FE2A10"/>
    <w:rsid w:val="00FE2A77"/>
    <w:rsid w:val="00FE2EA0"/>
    <w:rsid w:val="00FE37D4"/>
    <w:rsid w:val="00FE5968"/>
    <w:rsid w:val="00FE6362"/>
    <w:rsid w:val="00FE70C3"/>
    <w:rsid w:val="00FE769A"/>
    <w:rsid w:val="00FF07AB"/>
    <w:rsid w:val="00FF0DA9"/>
    <w:rsid w:val="00FF0EB3"/>
    <w:rsid w:val="00FF1BEB"/>
    <w:rsid w:val="00FF1CE8"/>
    <w:rsid w:val="00FF1E37"/>
    <w:rsid w:val="00FF3480"/>
    <w:rsid w:val="00FF3E9A"/>
    <w:rsid w:val="00FF4054"/>
    <w:rsid w:val="00FF41FC"/>
    <w:rsid w:val="00FF4E83"/>
    <w:rsid w:val="00FF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DED8"/>
  <w15:docId w15:val="{0DC03832-1B38-45A5-A4D8-F8F4C325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E10"/>
    <w:pPr>
      <w:keepNext/>
      <w:keepLines/>
      <w:spacing w:before="240" w:after="0" w:line="360" w:lineRule="auto"/>
      <w:outlineLvl w:val="0"/>
    </w:pPr>
    <w:rPr>
      <w:rFonts w:eastAsiaTheme="majorEastAsia" w:cstheme="majorBidi"/>
      <w:b/>
      <w:kern w:val="0"/>
      <w:sz w:val="28"/>
      <w:szCs w:val="32"/>
      <w:lang w:eastAsia="ja-JP"/>
      <w14:ligatures w14:val="none"/>
    </w:rPr>
  </w:style>
  <w:style w:type="paragraph" w:styleId="Heading2">
    <w:name w:val="heading 2"/>
    <w:basedOn w:val="Normal"/>
    <w:next w:val="Normal"/>
    <w:link w:val="Heading2Char"/>
    <w:uiPriority w:val="9"/>
    <w:unhideWhenUsed/>
    <w:qFormat/>
    <w:rsid w:val="00A93E10"/>
    <w:pPr>
      <w:keepNext/>
      <w:keepLines/>
      <w:spacing w:before="160" w:after="120" w:line="276" w:lineRule="auto"/>
      <w:outlineLvl w:val="1"/>
    </w:pPr>
    <w:rPr>
      <w:rFonts w:ascii="Calibri" w:eastAsiaTheme="majorEastAsia" w:hAnsi="Calibri" w:cstheme="majorBidi"/>
      <w:b/>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E10"/>
    <w:rPr>
      <w:rFonts w:eastAsiaTheme="majorEastAsia" w:cstheme="majorBidi"/>
      <w:b/>
      <w:kern w:val="0"/>
      <w:sz w:val="28"/>
      <w:szCs w:val="32"/>
      <w:lang w:eastAsia="ja-JP"/>
      <w14:ligatures w14:val="none"/>
    </w:rPr>
  </w:style>
  <w:style w:type="character" w:customStyle="1" w:styleId="Heading2Char">
    <w:name w:val="Heading 2 Char"/>
    <w:basedOn w:val="DefaultParagraphFont"/>
    <w:link w:val="Heading2"/>
    <w:uiPriority w:val="9"/>
    <w:rsid w:val="00A93E10"/>
    <w:rPr>
      <w:rFonts w:ascii="Calibri" w:eastAsiaTheme="majorEastAsia" w:hAnsi="Calibri" w:cstheme="majorBidi"/>
      <w:b/>
      <w:kern w:val="0"/>
      <w:szCs w:val="26"/>
      <w:lang w:eastAsia="ja-JP"/>
      <w14:ligatures w14:val="none"/>
    </w:rPr>
  </w:style>
  <w:style w:type="paragraph" w:styleId="NormalWeb">
    <w:name w:val="Normal (Web)"/>
    <w:basedOn w:val="Normal"/>
    <w:uiPriority w:val="99"/>
    <w:unhideWhenUsed/>
    <w:rsid w:val="00A93E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A93E10"/>
    <w:pPr>
      <w:spacing w:after="0" w:line="240" w:lineRule="auto"/>
    </w:pPr>
    <w:rPr>
      <w:rFonts w:eastAsiaTheme="minorEastAsia"/>
      <w:kern w:val="0"/>
      <w:lang w:eastAsia="ja-JP"/>
      <w14:ligatures w14:val="none"/>
    </w:rPr>
  </w:style>
  <w:style w:type="paragraph" w:customStyle="1" w:styleId="EndNoteBibliographyTitle">
    <w:name w:val="EndNote Bibliography Title"/>
    <w:basedOn w:val="Normal"/>
    <w:link w:val="EndNoteBibliographyTitleChar"/>
    <w:rsid w:val="006D1E0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D1E03"/>
    <w:rPr>
      <w:rFonts w:ascii="Calibri" w:hAnsi="Calibri" w:cs="Calibri"/>
      <w:noProof/>
    </w:rPr>
  </w:style>
  <w:style w:type="paragraph" w:customStyle="1" w:styleId="EndNoteBibliography">
    <w:name w:val="EndNote Bibliography"/>
    <w:basedOn w:val="Normal"/>
    <w:link w:val="EndNoteBibliographyChar"/>
    <w:rsid w:val="006D1E0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D1E03"/>
    <w:rPr>
      <w:rFonts w:ascii="Calibri" w:hAnsi="Calibri" w:cs="Calibri"/>
      <w:noProof/>
    </w:rPr>
  </w:style>
  <w:style w:type="character" w:styleId="Hyperlink">
    <w:name w:val="Hyperlink"/>
    <w:basedOn w:val="DefaultParagraphFont"/>
    <w:uiPriority w:val="99"/>
    <w:unhideWhenUsed/>
    <w:rsid w:val="006D1E03"/>
    <w:rPr>
      <w:color w:val="0563C1" w:themeColor="hyperlink"/>
      <w:u w:val="single"/>
    </w:rPr>
  </w:style>
  <w:style w:type="character" w:styleId="UnresolvedMention">
    <w:name w:val="Unresolved Mention"/>
    <w:basedOn w:val="DefaultParagraphFont"/>
    <w:uiPriority w:val="99"/>
    <w:semiHidden/>
    <w:unhideWhenUsed/>
    <w:rsid w:val="006D1E03"/>
    <w:rPr>
      <w:color w:val="605E5C"/>
      <w:shd w:val="clear" w:color="auto" w:fill="E1DFDD"/>
    </w:rPr>
  </w:style>
  <w:style w:type="character" w:styleId="Emphasis">
    <w:name w:val="Emphasis"/>
    <w:basedOn w:val="DefaultParagraphFont"/>
    <w:uiPriority w:val="20"/>
    <w:qFormat/>
    <w:rsid w:val="00422773"/>
    <w:rPr>
      <w:i/>
      <w:iCs/>
    </w:rPr>
  </w:style>
  <w:style w:type="paragraph" w:customStyle="1" w:styleId="p">
    <w:name w:val="p"/>
    <w:basedOn w:val="Normal"/>
    <w:rsid w:val="00EF44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76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
    <w:name w:val="author"/>
    <w:basedOn w:val="DefaultParagraphFont"/>
    <w:rsid w:val="00976F97"/>
  </w:style>
  <w:style w:type="character" w:customStyle="1" w:styleId="articletitle">
    <w:name w:val="articletitle"/>
    <w:basedOn w:val="DefaultParagraphFont"/>
    <w:rsid w:val="00976F97"/>
  </w:style>
  <w:style w:type="character" w:customStyle="1" w:styleId="pubyear">
    <w:name w:val="pubyear"/>
    <w:basedOn w:val="DefaultParagraphFont"/>
    <w:rsid w:val="00976F97"/>
  </w:style>
  <w:style w:type="character" w:customStyle="1" w:styleId="vol">
    <w:name w:val="vol"/>
    <w:basedOn w:val="DefaultParagraphFont"/>
    <w:rsid w:val="0061765C"/>
  </w:style>
  <w:style w:type="character" w:customStyle="1" w:styleId="citedissue">
    <w:name w:val="citedissue"/>
    <w:basedOn w:val="DefaultParagraphFont"/>
    <w:rsid w:val="0061765C"/>
  </w:style>
  <w:style w:type="character" w:customStyle="1" w:styleId="pagefirst">
    <w:name w:val="pagefirst"/>
    <w:basedOn w:val="DefaultParagraphFont"/>
    <w:rsid w:val="0061765C"/>
  </w:style>
  <w:style w:type="character" w:customStyle="1" w:styleId="pagelast">
    <w:name w:val="pagelast"/>
    <w:basedOn w:val="DefaultParagraphFont"/>
    <w:rsid w:val="0061765C"/>
  </w:style>
  <w:style w:type="character" w:styleId="FollowedHyperlink">
    <w:name w:val="FollowedHyperlink"/>
    <w:basedOn w:val="DefaultParagraphFont"/>
    <w:uiPriority w:val="99"/>
    <w:semiHidden/>
    <w:unhideWhenUsed/>
    <w:rsid w:val="00977747"/>
    <w:rPr>
      <w:color w:val="954F72" w:themeColor="followedHyperlink"/>
      <w:u w:val="single"/>
    </w:rPr>
  </w:style>
  <w:style w:type="character" w:styleId="CommentReference">
    <w:name w:val="annotation reference"/>
    <w:basedOn w:val="DefaultParagraphFont"/>
    <w:uiPriority w:val="99"/>
    <w:semiHidden/>
    <w:unhideWhenUsed/>
    <w:rsid w:val="008B3E12"/>
    <w:rPr>
      <w:sz w:val="16"/>
      <w:szCs w:val="16"/>
    </w:rPr>
  </w:style>
  <w:style w:type="paragraph" w:styleId="CommentText">
    <w:name w:val="annotation text"/>
    <w:basedOn w:val="Normal"/>
    <w:link w:val="CommentTextChar"/>
    <w:uiPriority w:val="99"/>
    <w:unhideWhenUsed/>
    <w:rsid w:val="008B3E12"/>
    <w:pPr>
      <w:spacing w:after="200" w:line="240" w:lineRule="auto"/>
    </w:pPr>
    <w:rPr>
      <w:rFonts w:eastAsiaTheme="minorEastAsia"/>
      <w:kern w:val="0"/>
      <w:sz w:val="20"/>
      <w:szCs w:val="20"/>
      <w:lang w:eastAsia="ja-JP"/>
      <w14:ligatures w14:val="none"/>
    </w:rPr>
  </w:style>
  <w:style w:type="character" w:customStyle="1" w:styleId="CommentTextChar">
    <w:name w:val="Comment Text Char"/>
    <w:basedOn w:val="DefaultParagraphFont"/>
    <w:link w:val="CommentText"/>
    <w:uiPriority w:val="99"/>
    <w:rsid w:val="008B3E12"/>
    <w:rPr>
      <w:rFonts w:eastAsiaTheme="minorEastAsia"/>
      <w:kern w:val="0"/>
      <w:sz w:val="20"/>
      <w:szCs w:val="20"/>
      <w:lang w:eastAsia="ja-JP"/>
      <w14:ligatures w14:val="none"/>
    </w:rPr>
  </w:style>
  <w:style w:type="character" w:styleId="Strong">
    <w:name w:val="Strong"/>
    <w:basedOn w:val="DefaultParagraphFont"/>
    <w:uiPriority w:val="22"/>
    <w:qFormat/>
    <w:rsid w:val="00EF17EE"/>
    <w:rPr>
      <w:b/>
      <w:bCs/>
    </w:rPr>
  </w:style>
  <w:style w:type="paragraph" w:styleId="CommentSubject">
    <w:name w:val="annotation subject"/>
    <w:basedOn w:val="CommentText"/>
    <w:next w:val="CommentText"/>
    <w:link w:val="CommentSubjectChar"/>
    <w:uiPriority w:val="99"/>
    <w:semiHidden/>
    <w:unhideWhenUsed/>
    <w:rsid w:val="008C37FB"/>
    <w:pPr>
      <w:spacing w:after="160"/>
    </w:pPr>
    <w:rPr>
      <w:rFonts w:eastAsiaTheme="minorHAns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8C37FB"/>
    <w:rPr>
      <w:rFonts w:eastAsiaTheme="minorEastAsia"/>
      <w:b/>
      <w:bCs/>
      <w:kern w:val="0"/>
      <w:sz w:val="20"/>
      <w:szCs w:val="20"/>
      <w:lang w:eastAsia="ja-JP"/>
      <w14:ligatures w14:val="none"/>
    </w:rPr>
  </w:style>
  <w:style w:type="paragraph" w:styleId="ListParagraph">
    <w:name w:val="List Paragraph"/>
    <w:basedOn w:val="Normal"/>
    <w:uiPriority w:val="34"/>
    <w:qFormat/>
    <w:rsid w:val="00DB3EF0"/>
    <w:pPr>
      <w:spacing w:after="200" w:line="276" w:lineRule="auto"/>
      <w:ind w:left="720"/>
      <w:contextualSpacing/>
    </w:pPr>
    <w:rPr>
      <w:rFonts w:eastAsiaTheme="minorEastAsia"/>
      <w:kern w:val="0"/>
      <w:lang w:eastAsia="ja-JP"/>
      <w14:ligatures w14:val="none"/>
    </w:rPr>
  </w:style>
  <w:style w:type="paragraph" w:styleId="Revision">
    <w:name w:val="Revision"/>
    <w:hidden/>
    <w:uiPriority w:val="99"/>
    <w:semiHidden/>
    <w:rsid w:val="00674E3D"/>
    <w:pPr>
      <w:spacing w:after="0" w:line="240" w:lineRule="auto"/>
    </w:pPr>
  </w:style>
  <w:style w:type="paragraph" w:customStyle="1" w:styleId="pf0">
    <w:name w:val="pf0"/>
    <w:basedOn w:val="Normal"/>
    <w:rsid w:val="004308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430879"/>
    <w:rPr>
      <w:rFonts w:ascii="Segoe UI" w:hAnsi="Segoe UI" w:cs="Segoe UI" w:hint="default"/>
      <w:sz w:val="18"/>
      <w:szCs w:val="18"/>
    </w:rPr>
  </w:style>
  <w:style w:type="character" w:styleId="LineNumber">
    <w:name w:val="line number"/>
    <w:basedOn w:val="DefaultParagraphFont"/>
    <w:uiPriority w:val="99"/>
    <w:semiHidden/>
    <w:unhideWhenUsed/>
    <w:rsid w:val="00063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8711">
      <w:bodyDiv w:val="1"/>
      <w:marLeft w:val="0"/>
      <w:marRight w:val="0"/>
      <w:marTop w:val="0"/>
      <w:marBottom w:val="0"/>
      <w:divBdr>
        <w:top w:val="none" w:sz="0" w:space="0" w:color="auto"/>
        <w:left w:val="none" w:sz="0" w:space="0" w:color="auto"/>
        <w:bottom w:val="none" w:sz="0" w:space="0" w:color="auto"/>
        <w:right w:val="none" w:sz="0" w:space="0" w:color="auto"/>
      </w:divBdr>
    </w:div>
    <w:div w:id="124196956">
      <w:bodyDiv w:val="1"/>
      <w:marLeft w:val="0"/>
      <w:marRight w:val="0"/>
      <w:marTop w:val="0"/>
      <w:marBottom w:val="0"/>
      <w:divBdr>
        <w:top w:val="none" w:sz="0" w:space="0" w:color="auto"/>
        <w:left w:val="none" w:sz="0" w:space="0" w:color="auto"/>
        <w:bottom w:val="none" w:sz="0" w:space="0" w:color="auto"/>
        <w:right w:val="none" w:sz="0" w:space="0" w:color="auto"/>
      </w:divBdr>
    </w:div>
    <w:div w:id="272322790">
      <w:bodyDiv w:val="1"/>
      <w:marLeft w:val="0"/>
      <w:marRight w:val="0"/>
      <w:marTop w:val="0"/>
      <w:marBottom w:val="0"/>
      <w:divBdr>
        <w:top w:val="none" w:sz="0" w:space="0" w:color="auto"/>
        <w:left w:val="none" w:sz="0" w:space="0" w:color="auto"/>
        <w:bottom w:val="none" w:sz="0" w:space="0" w:color="auto"/>
        <w:right w:val="none" w:sz="0" w:space="0" w:color="auto"/>
      </w:divBdr>
    </w:div>
    <w:div w:id="399060363">
      <w:bodyDiv w:val="1"/>
      <w:marLeft w:val="0"/>
      <w:marRight w:val="0"/>
      <w:marTop w:val="0"/>
      <w:marBottom w:val="0"/>
      <w:divBdr>
        <w:top w:val="none" w:sz="0" w:space="0" w:color="auto"/>
        <w:left w:val="none" w:sz="0" w:space="0" w:color="auto"/>
        <w:bottom w:val="none" w:sz="0" w:space="0" w:color="auto"/>
        <w:right w:val="none" w:sz="0" w:space="0" w:color="auto"/>
      </w:divBdr>
    </w:div>
    <w:div w:id="400449254">
      <w:bodyDiv w:val="1"/>
      <w:marLeft w:val="0"/>
      <w:marRight w:val="0"/>
      <w:marTop w:val="0"/>
      <w:marBottom w:val="0"/>
      <w:divBdr>
        <w:top w:val="none" w:sz="0" w:space="0" w:color="auto"/>
        <w:left w:val="none" w:sz="0" w:space="0" w:color="auto"/>
        <w:bottom w:val="none" w:sz="0" w:space="0" w:color="auto"/>
        <w:right w:val="none" w:sz="0" w:space="0" w:color="auto"/>
      </w:divBdr>
    </w:div>
    <w:div w:id="433012961">
      <w:bodyDiv w:val="1"/>
      <w:marLeft w:val="0"/>
      <w:marRight w:val="0"/>
      <w:marTop w:val="0"/>
      <w:marBottom w:val="0"/>
      <w:divBdr>
        <w:top w:val="none" w:sz="0" w:space="0" w:color="auto"/>
        <w:left w:val="none" w:sz="0" w:space="0" w:color="auto"/>
        <w:bottom w:val="none" w:sz="0" w:space="0" w:color="auto"/>
        <w:right w:val="none" w:sz="0" w:space="0" w:color="auto"/>
      </w:divBdr>
    </w:div>
    <w:div w:id="434251252">
      <w:bodyDiv w:val="1"/>
      <w:marLeft w:val="0"/>
      <w:marRight w:val="0"/>
      <w:marTop w:val="0"/>
      <w:marBottom w:val="0"/>
      <w:divBdr>
        <w:top w:val="none" w:sz="0" w:space="0" w:color="auto"/>
        <w:left w:val="none" w:sz="0" w:space="0" w:color="auto"/>
        <w:bottom w:val="none" w:sz="0" w:space="0" w:color="auto"/>
        <w:right w:val="none" w:sz="0" w:space="0" w:color="auto"/>
      </w:divBdr>
    </w:div>
    <w:div w:id="490296055">
      <w:bodyDiv w:val="1"/>
      <w:marLeft w:val="0"/>
      <w:marRight w:val="0"/>
      <w:marTop w:val="0"/>
      <w:marBottom w:val="0"/>
      <w:divBdr>
        <w:top w:val="none" w:sz="0" w:space="0" w:color="auto"/>
        <w:left w:val="none" w:sz="0" w:space="0" w:color="auto"/>
        <w:bottom w:val="none" w:sz="0" w:space="0" w:color="auto"/>
        <w:right w:val="none" w:sz="0" w:space="0" w:color="auto"/>
      </w:divBdr>
    </w:div>
    <w:div w:id="509684488">
      <w:bodyDiv w:val="1"/>
      <w:marLeft w:val="0"/>
      <w:marRight w:val="0"/>
      <w:marTop w:val="0"/>
      <w:marBottom w:val="0"/>
      <w:divBdr>
        <w:top w:val="none" w:sz="0" w:space="0" w:color="auto"/>
        <w:left w:val="none" w:sz="0" w:space="0" w:color="auto"/>
        <w:bottom w:val="none" w:sz="0" w:space="0" w:color="auto"/>
        <w:right w:val="none" w:sz="0" w:space="0" w:color="auto"/>
      </w:divBdr>
    </w:div>
    <w:div w:id="585647301">
      <w:bodyDiv w:val="1"/>
      <w:marLeft w:val="0"/>
      <w:marRight w:val="0"/>
      <w:marTop w:val="0"/>
      <w:marBottom w:val="0"/>
      <w:divBdr>
        <w:top w:val="none" w:sz="0" w:space="0" w:color="auto"/>
        <w:left w:val="none" w:sz="0" w:space="0" w:color="auto"/>
        <w:bottom w:val="none" w:sz="0" w:space="0" w:color="auto"/>
        <w:right w:val="none" w:sz="0" w:space="0" w:color="auto"/>
      </w:divBdr>
    </w:div>
    <w:div w:id="606890747">
      <w:bodyDiv w:val="1"/>
      <w:marLeft w:val="0"/>
      <w:marRight w:val="0"/>
      <w:marTop w:val="0"/>
      <w:marBottom w:val="0"/>
      <w:divBdr>
        <w:top w:val="none" w:sz="0" w:space="0" w:color="auto"/>
        <w:left w:val="none" w:sz="0" w:space="0" w:color="auto"/>
        <w:bottom w:val="none" w:sz="0" w:space="0" w:color="auto"/>
        <w:right w:val="none" w:sz="0" w:space="0" w:color="auto"/>
      </w:divBdr>
    </w:div>
    <w:div w:id="715084476">
      <w:bodyDiv w:val="1"/>
      <w:marLeft w:val="0"/>
      <w:marRight w:val="0"/>
      <w:marTop w:val="0"/>
      <w:marBottom w:val="0"/>
      <w:divBdr>
        <w:top w:val="none" w:sz="0" w:space="0" w:color="auto"/>
        <w:left w:val="none" w:sz="0" w:space="0" w:color="auto"/>
        <w:bottom w:val="none" w:sz="0" w:space="0" w:color="auto"/>
        <w:right w:val="none" w:sz="0" w:space="0" w:color="auto"/>
      </w:divBdr>
    </w:div>
    <w:div w:id="762992216">
      <w:bodyDiv w:val="1"/>
      <w:marLeft w:val="0"/>
      <w:marRight w:val="0"/>
      <w:marTop w:val="0"/>
      <w:marBottom w:val="0"/>
      <w:divBdr>
        <w:top w:val="none" w:sz="0" w:space="0" w:color="auto"/>
        <w:left w:val="none" w:sz="0" w:space="0" w:color="auto"/>
        <w:bottom w:val="none" w:sz="0" w:space="0" w:color="auto"/>
        <w:right w:val="none" w:sz="0" w:space="0" w:color="auto"/>
      </w:divBdr>
    </w:div>
    <w:div w:id="772018593">
      <w:bodyDiv w:val="1"/>
      <w:marLeft w:val="0"/>
      <w:marRight w:val="0"/>
      <w:marTop w:val="0"/>
      <w:marBottom w:val="0"/>
      <w:divBdr>
        <w:top w:val="none" w:sz="0" w:space="0" w:color="auto"/>
        <w:left w:val="none" w:sz="0" w:space="0" w:color="auto"/>
        <w:bottom w:val="none" w:sz="0" w:space="0" w:color="auto"/>
        <w:right w:val="none" w:sz="0" w:space="0" w:color="auto"/>
      </w:divBdr>
    </w:div>
    <w:div w:id="778599991">
      <w:bodyDiv w:val="1"/>
      <w:marLeft w:val="0"/>
      <w:marRight w:val="0"/>
      <w:marTop w:val="0"/>
      <w:marBottom w:val="0"/>
      <w:divBdr>
        <w:top w:val="none" w:sz="0" w:space="0" w:color="auto"/>
        <w:left w:val="none" w:sz="0" w:space="0" w:color="auto"/>
        <w:bottom w:val="none" w:sz="0" w:space="0" w:color="auto"/>
        <w:right w:val="none" w:sz="0" w:space="0" w:color="auto"/>
      </w:divBdr>
    </w:div>
    <w:div w:id="1085220938">
      <w:bodyDiv w:val="1"/>
      <w:marLeft w:val="0"/>
      <w:marRight w:val="0"/>
      <w:marTop w:val="0"/>
      <w:marBottom w:val="0"/>
      <w:divBdr>
        <w:top w:val="none" w:sz="0" w:space="0" w:color="auto"/>
        <w:left w:val="none" w:sz="0" w:space="0" w:color="auto"/>
        <w:bottom w:val="none" w:sz="0" w:space="0" w:color="auto"/>
        <w:right w:val="none" w:sz="0" w:space="0" w:color="auto"/>
      </w:divBdr>
    </w:div>
    <w:div w:id="1109472464">
      <w:bodyDiv w:val="1"/>
      <w:marLeft w:val="0"/>
      <w:marRight w:val="0"/>
      <w:marTop w:val="0"/>
      <w:marBottom w:val="0"/>
      <w:divBdr>
        <w:top w:val="none" w:sz="0" w:space="0" w:color="auto"/>
        <w:left w:val="none" w:sz="0" w:space="0" w:color="auto"/>
        <w:bottom w:val="none" w:sz="0" w:space="0" w:color="auto"/>
        <w:right w:val="none" w:sz="0" w:space="0" w:color="auto"/>
      </w:divBdr>
    </w:div>
    <w:div w:id="1168522933">
      <w:bodyDiv w:val="1"/>
      <w:marLeft w:val="0"/>
      <w:marRight w:val="0"/>
      <w:marTop w:val="0"/>
      <w:marBottom w:val="0"/>
      <w:divBdr>
        <w:top w:val="none" w:sz="0" w:space="0" w:color="auto"/>
        <w:left w:val="none" w:sz="0" w:space="0" w:color="auto"/>
        <w:bottom w:val="none" w:sz="0" w:space="0" w:color="auto"/>
        <w:right w:val="none" w:sz="0" w:space="0" w:color="auto"/>
      </w:divBdr>
    </w:div>
    <w:div w:id="1280987017">
      <w:bodyDiv w:val="1"/>
      <w:marLeft w:val="0"/>
      <w:marRight w:val="0"/>
      <w:marTop w:val="0"/>
      <w:marBottom w:val="0"/>
      <w:divBdr>
        <w:top w:val="none" w:sz="0" w:space="0" w:color="auto"/>
        <w:left w:val="none" w:sz="0" w:space="0" w:color="auto"/>
        <w:bottom w:val="none" w:sz="0" w:space="0" w:color="auto"/>
        <w:right w:val="none" w:sz="0" w:space="0" w:color="auto"/>
      </w:divBdr>
    </w:div>
    <w:div w:id="1356080823">
      <w:bodyDiv w:val="1"/>
      <w:marLeft w:val="0"/>
      <w:marRight w:val="0"/>
      <w:marTop w:val="0"/>
      <w:marBottom w:val="0"/>
      <w:divBdr>
        <w:top w:val="none" w:sz="0" w:space="0" w:color="auto"/>
        <w:left w:val="none" w:sz="0" w:space="0" w:color="auto"/>
        <w:bottom w:val="none" w:sz="0" w:space="0" w:color="auto"/>
        <w:right w:val="none" w:sz="0" w:space="0" w:color="auto"/>
      </w:divBdr>
    </w:div>
    <w:div w:id="1413119491">
      <w:bodyDiv w:val="1"/>
      <w:marLeft w:val="0"/>
      <w:marRight w:val="0"/>
      <w:marTop w:val="0"/>
      <w:marBottom w:val="0"/>
      <w:divBdr>
        <w:top w:val="none" w:sz="0" w:space="0" w:color="auto"/>
        <w:left w:val="none" w:sz="0" w:space="0" w:color="auto"/>
        <w:bottom w:val="none" w:sz="0" w:space="0" w:color="auto"/>
        <w:right w:val="none" w:sz="0" w:space="0" w:color="auto"/>
      </w:divBdr>
    </w:div>
    <w:div w:id="1505783171">
      <w:bodyDiv w:val="1"/>
      <w:marLeft w:val="0"/>
      <w:marRight w:val="0"/>
      <w:marTop w:val="0"/>
      <w:marBottom w:val="0"/>
      <w:divBdr>
        <w:top w:val="none" w:sz="0" w:space="0" w:color="auto"/>
        <w:left w:val="none" w:sz="0" w:space="0" w:color="auto"/>
        <w:bottom w:val="none" w:sz="0" w:space="0" w:color="auto"/>
        <w:right w:val="none" w:sz="0" w:space="0" w:color="auto"/>
      </w:divBdr>
    </w:div>
    <w:div w:id="1511093573">
      <w:bodyDiv w:val="1"/>
      <w:marLeft w:val="0"/>
      <w:marRight w:val="0"/>
      <w:marTop w:val="0"/>
      <w:marBottom w:val="0"/>
      <w:divBdr>
        <w:top w:val="none" w:sz="0" w:space="0" w:color="auto"/>
        <w:left w:val="none" w:sz="0" w:space="0" w:color="auto"/>
        <w:bottom w:val="none" w:sz="0" w:space="0" w:color="auto"/>
        <w:right w:val="none" w:sz="0" w:space="0" w:color="auto"/>
      </w:divBdr>
    </w:div>
    <w:div w:id="1584341787">
      <w:bodyDiv w:val="1"/>
      <w:marLeft w:val="0"/>
      <w:marRight w:val="0"/>
      <w:marTop w:val="0"/>
      <w:marBottom w:val="0"/>
      <w:divBdr>
        <w:top w:val="none" w:sz="0" w:space="0" w:color="auto"/>
        <w:left w:val="none" w:sz="0" w:space="0" w:color="auto"/>
        <w:bottom w:val="none" w:sz="0" w:space="0" w:color="auto"/>
        <w:right w:val="none" w:sz="0" w:space="0" w:color="auto"/>
      </w:divBdr>
    </w:div>
    <w:div w:id="1646200364">
      <w:bodyDiv w:val="1"/>
      <w:marLeft w:val="0"/>
      <w:marRight w:val="0"/>
      <w:marTop w:val="0"/>
      <w:marBottom w:val="0"/>
      <w:divBdr>
        <w:top w:val="none" w:sz="0" w:space="0" w:color="auto"/>
        <w:left w:val="none" w:sz="0" w:space="0" w:color="auto"/>
        <w:bottom w:val="none" w:sz="0" w:space="0" w:color="auto"/>
        <w:right w:val="none" w:sz="0" w:space="0" w:color="auto"/>
      </w:divBdr>
    </w:div>
    <w:div w:id="1655795176">
      <w:bodyDiv w:val="1"/>
      <w:marLeft w:val="0"/>
      <w:marRight w:val="0"/>
      <w:marTop w:val="0"/>
      <w:marBottom w:val="0"/>
      <w:divBdr>
        <w:top w:val="none" w:sz="0" w:space="0" w:color="auto"/>
        <w:left w:val="none" w:sz="0" w:space="0" w:color="auto"/>
        <w:bottom w:val="none" w:sz="0" w:space="0" w:color="auto"/>
        <w:right w:val="none" w:sz="0" w:space="0" w:color="auto"/>
      </w:divBdr>
    </w:div>
    <w:div w:id="1711344385">
      <w:bodyDiv w:val="1"/>
      <w:marLeft w:val="0"/>
      <w:marRight w:val="0"/>
      <w:marTop w:val="0"/>
      <w:marBottom w:val="0"/>
      <w:divBdr>
        <w:top w:val="none" w:sz="0" w:space="0" w:color="auto"/>
        <w:left w:val="none" w:sz="0" w:space="0" w:color="auto"/>
        <w:bottom w:val="none" w:sz="0" w:space="0" w:color="auto"/>
        <w:right w:val="none" w:sz="0" w:space="0" w:color="auto"/>
      </w:divBdr>
    </w:div>
    <w:div w:id="1788163529">
      <w:bodyDiv w:val="1"/>
      <w:marLeft w:val="0"/>
      <w:marRight w:val="0"/>
      <w:marTop w:val="0"/>
      <w:marBottom w:val="0"/>
      <w:divBdr>
        <w:top w:val="none" w:sz="0" w:space="0" w:color="auto"/>
        <w:left w:val="none" w:sz="0" w:space="0" w:color="auto"/>
        <w:bottom w:val="none" w:sz="0" w:space="0" w:color="auto"/>
        <w:right w:val="none" w:sz="0" w:space="0" w:color="auto"/>
      </w:divBdr>
    </w:div>
    <w:div w:id="1825508074">
      <w:bodyDiv w:val="1"/>
      <w:marLeft w:val="0"/>
      <w:marRight w:val="0"/>
      <w:marTop w:val="0"/>
      <w:marBottom w:val="0"/>
      <w:divBdr>
        <w:top w:val="none" w:sz="0" w:space="0" w:color="auto"/>
        <w:left w:val="none" w:sz="0" w:space="0" w:color="auto"/>
        <w:bottom w:val="none" w:sz="0" w:space="0" w:color="auto"/>
        <w:right w:val="none" w:sz="0" w:space="0" w:color="auto"/>
      </w:divBdr>
    </w:div>
    <w:div w:id="1862350979">
      <w:bodyDiv w:val="1"/>
      <w:marLeft w:val="0"/>
      <w:marRight w:val="0"/>
      <w:marTop w:val="0"/>
      <w:marBottom w:val="0"/>
      <w:divBdr>
        <w:top w:val="none" w:sz="0" w:space="0" w:color="auto"/>
        <w:left w:val="none" w:sz="0" w:space="0" w:color="auto"/>
        <w:bottom w:val="none" w:sz="0" w:space="0" w:color="auto"/>
        <w:right w:val="none" w:sz="0" w:space="0" w:color="auto"/>
      </w:divBdr>
    </w:div>
    <w:div w:id="1950156763">
      <w:bodyDiv w:val="1"/>
      <w:marLeft w:val="0"/>
      <w:marRight w:val="0"/>
      <w:marTop w:val="0"/>
      <w:marBottom w:val="0"/>
      <w:divBdr>
        <w:top w:val="none" w:sz="0" w:space="0" w:color="auto"/>
        <w:left w:val="none" w:sz="0" w:space="0" w:color="auto"/>
        <w:bottom w:val="none" w:sz="0" w:space="0" w:color="auto"/>
        <w:right w:val="none" w:sz="0" w:space="0" w:color="auto"/>
      </w:divBdr>
    </w:div>
    <w:div w:id="1980307353">
      <w:bodyDiv w:val="1"/>
      <w:marLeft w:val="0"/>
      <w:marRight w:val="0"/>
      <w:marTop w:val="0"/>
      <w:marBottom w:val="0"/>
      <w:divBdr>
        <w:top w:val="none" w:sz="0" w:space="0" w:color="auto"/>
        <w:left w:val="none" w:sz="0" w:space="0" w:color="auto"/>
        <w:bottom w:val="none" w:sz="0" w:space="0" w:color="auto"/>
        <w:right w:val="none" w:sz="0" w:space="0" w:color="auto"/>
      </w:divBdr>
    </w:div>
    <w:div w:id="1990861851">
      <w:bodyDiv w:val="1"/>
      <w:marLeft w:val="0"/>
      <w:marRight w:val="0"/>
      <w:marTop w:val="0"/>
      <w:marBottom w:val="0"/>
      <w:divBdr>
        <w:top w:val="none" w:sz="0" w:space="0" w:color="auto"/>
        <w:left w:val="none" w:sz="0" w:space="0" w:color="auto"/>
        <w:bottom w:val="none" w:sz="0" w:space="0" w:color="auto"/>
        <w:right w:val="none" w:sz="0" w:space="0" w:color="auto"/>
      </w:divBdr>
    </w:div>
    <w:div w:id="2018536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28500399/"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co.iarc.fr/toda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www.niddk.nih.gov/health-information/health-statistics/overweight-obesity" TargetMode="External"/><Relationship Id="rId2" Type="http://schemas.openxmlformats.org/officeDocument/2006/relationships/customXml" Target="../customXml/item2.xml"/><Relationship Id="rId16" Type="http://schemas.openxmlformats.org/officeDocument/2006/relationships/hyperlink" Target="https://sisterstudy.niehs.nih.gov/English/images/docs/Sec%20AL_Alcohol_v2.08_acc.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sisterstudy.niehs.nih.gov/English/response-rates.htm"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seer.cancer.gov/statistics-network/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943eaa0-9987-4e60-a7c2-a74f93af9f0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1B2BB8A1CECD4F98C756C3AB6C0D1C" ma:contentTypeVersion="15" ma:contentTypeDescription="Create a new document." ma:contentTypeScope="" ma:versionID="a8b44f2ef8abdf5a2e38fb7206b473da">
  <xsd:schema xmlns:xsd="http://www.w3.org/2001/XMLSchema" xmlns:xs="http://www.w3.org/2001/XMLSchema" xmlns:p="http://schemas.microsoft.com/office/2006/metadata/properties" xmlns:ns3="2943eaa0-9987-4e60-a7c2-a74f93af9f0d" xmlns:ns4="67bf20d3-3f62-4583-a0e5-bc2a5342cc63" targetNamespace="http://schemas.microsoft.com/office/2006/metadata/properties" ma:root="true" ma:fieldsID="57921d5c603b4852a63ca46acefde369" ns3:_="" ns4:_="">
    <xsd:import namespace="2943eaa0-9987-4e60-a7c2-a74f93af9f0d"/>
    <xsd:import namespace="67bf20d3-3f62-4583-a0e5-bc2a5342cc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43eaa0-9987-4e60-a7c2-a74f93af9f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bf20d3-3f62-4583-a0e5-bc2a5342cc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2DAA8-B21E-4C04-B4DC-66824140A318}">
  <ds:schemaRefs>
    <ds:schemaRef ds:uri="2943eaa0-9987-4e60-a7c2-a74f93af9f0d"/>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67bf20d3-3f62-4583-a0e5-bc2a5342cc63"/>
    <ds:schemaRef ds:uri="http://www.w3.org/XML/1998/namespace"/>
    <ds:schemaRef ds:uri="http://purl.org/dc/terms/"/>
  </ds:schemaRefs>
</ds:datastoreItem>
</file>

<file path=customXml/itemProps2.xml><?xml version="1.0" encoding="utf-8"?>
<ds:datastoreItem xmlns:ds="http://schemas.openxmlformats.org/officeDocument/2006/customXml" ds:itemID="{BDAB70AA-B272-4F89-A794-E3EA6E713FCE}">
  <ds:schemaRefs>
    <ds:schemaRef ds:uri="http://schemas.microsoft.com/sharepoint/v3/contenttype/forms"/>
  </ds:schemaRefs>
</ds:datastoreItem>
</file>

<file path=customXml/itemProps3.xml><?xml version="1.0" encoding="utf-8"?>
<ds:datastoreItem xmlns:ds="http://schemas.openxmlformats.org/officeDocument/2006/customXml" ds:itemID="{14F0A721-8BC5-4DFA-AF4F-77D437D373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43eaa0-9987-4e60-a7c2-a74f93af9f0d"/>
    <ds:schemaRef ds:uri="67bf20d3-3f62-4583-a0e5-bc2a5342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C8E1C3-EDAB-45BE-9454-D425F1AA9E5B}">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15</Pages>
  <Words>10067</Words>
  <Characters>57387</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Thi-Van-Trinh (NIH/NCI) [F]</dc:creator>
  <cp:keywords/>
  <dc:description/>
  <cp:lastModifiedBy>Tran, Thi-Van-Trinh (NIH/NCI) [F]</cp:lastModifiedBy>
  <cp:revision>2</cp:revision>
  <cp:lastPrinted>2024-09-16T15:14:00Z</cp:lastPrinted>
  <dcterms:created xsi:type="dcterms:W3CDTF">2024-09-19T14:48:00Z</dcterms:created>
  <dcterms:modified xsi:type="dcterms:W3CDTF">2024-09-19T14:48:00Z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0x0101002B1B2BB8A1CECD4F98C756C3AB6C0D1C</vt:lpwstr>
  </property>
</Properties>
</file>